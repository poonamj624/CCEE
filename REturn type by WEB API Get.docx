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2C60" w14:textId="77777777" w:rsidR="0005517B" w:rsidRDefault="0005517B" w:rsidP="00420A66">
      <w:pPr>
        <w:ind w:left="6480" w:hanging="6480"/>
      </w:pPr>
    </w:p>
    <w:p w14:paraId="57C794AA" w14:textId="77777777" w:rsidR="00420A66" w:rsidRPr="00420A66" w:rsidRDefault="00420A66" w:rsidP="00420A66"/>
    <w:p w14:paraId="224C4A46" w14:textId="77777777" w:rsidR="00420A66" w:rsidRPr="00420A66" w:rsidRDefault="00420A66" w:rsidP="00420A66">
      <w:pPr>
        <w:pStyle w:val="Heading2"/>
        <w:shd w:val="clear" w:color="auto" w:fill="FFFFFF"/>
        <w:spacing w:before="0" w:beforeAutospacing="0" w:after="0" w:afterAutospacing="0"/>
        <w:jc w:val="both"/>
        <w:textAlignment w:val="baseline"/>
        <w:rPr>
          <w:rFonts w:ascii="Segoe UI" w:hAnsi="Segoe UI" w:cs="Segoe UI"/>
          <w:color w:val="3A3A3A"/>
        </w:rPr>
      </w:pPr>
      <w:r>
        <w:tab/>
      </w:r>
      <w:r w:rsidRPr="00420A66">
        <w:rPr>
          <w:rFonts w:ascii="Arial" w:hAnsi="Arial" w:cs="Arial"/>
          <w:color w:val="000000"/>
          <w:bdr w:val="none" w:sz="0" w:space="0" w:color="auto" w:frame="1"/>
        </w:rPr>
        <w:t>Controller Action Return Types in ASP.NET Core Web API</w:t>
      </w:r>
    </w:p>
    <w:p w14:paraId="63CA2CE7" w14:textId="4550BF9A"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In this article, I will discuss the different </w:t>
      </w:r>
      <w:r w:rsidRPr="00420A66">
        <w:rPr>
          <w:rFonts w:ascii="Arial" w:eastAsia="Times New Roman" w:hAnsi="Arial" w:cs="Arial"/>
          <w:b/>
          <w:bCs/>
          <w:color w:val="000000"/>
          <w:sz w:val="23"/>
          <w:szCs w:val="23"/>
          <w:bdr w:val="none" w:sz="0" w:space="0" w:color="auto" w:frame="1"/>
          <w:lang w:eastAsia="en-IN"/>
        </w:rPr>
        <w:t>Controller Action Method Return Types in ASP.NET Core Web API</w:t>
      </w:r>
      <w:r w:rsidRPr="00420A66">
        <w:rPr>
          <w:rFonts w:ascii="Arial" w:eastAsia="Times New Roman" w:hAnsi="Arial" w:cs="Arial"/>
          <w:color w:val="000000"/>
          <w:sz w:val="23"/>
          <w:szCs w:val="23"/>
          <w:bdr w:val="none" w:sz="0" w:space="0" w:color="auto" w:frame="1"/>
          <w:lang w:eastAsia="en-IN"/>
        </w:rPr>
        <w:t> Applications with Examples. Please read our previous article discussing </w:t>
      </w:r>
      <w:r w:rsidRPr="00420A66">
        <w:rPr>
          <w:rFonts w:ascii="Arial" w:eastAsia="Times New Roman" w:hAnsi="Arial" w:cs="Arial"/>
          <w:b/>
          <w:bCs/>
          <w:color w:val="0274BE"/>
          <w:sz w:val="23"/>
          <w:szCs w:val="23"/>
          <w:bdr w:val="none" w:sz="0" w:space="0" w:color="auto" w:frame="1"/>
          <w:lang w:eastAsia="en-IN"/>
        </w:rPr>
        <w:t>Routing in ASP.NET Core Web API</w:t>
      </w:r>
      <w:r w:rsidRPr="00420A66">
        <w:rPr>
          <w:rFonts w:ascii="Arial" w:eastAsia="Times New Roman" w:hAnsi="Arial" w:cs="Arial"/>
          <w:color w:val="000000"/>
          <w:sz w:val="23"/>
          <w:szCs w:val="23"/>
          <w:bdr w:val="none" w:sz="0" w:space="0" w:color="auto" w:frame="1"/>
          <w:lang w:eastAsia="en-IN"/>
        </w:rPr>
        <w:t>. At the end of this article, you will understand the different ways to return data from the ASP.NET Core Controller action method.</w:t>
      </w:r>
    </w:p>
    <w:p w14:paraId="5E299313" w14:textId="16EC5F64" w:rsidR="00420A66" w:rsidRPr="00420A66" w:rsidRDefault="00420A66" w:rsidP="00420A66">
      <w:pPr>
        <w:spacing w:after="0" w:line="0" w:lineRule="atLeast"/>
        <w:rPr>
          <w:rFonts w:ascii="Times New Roman" w:eastAsia="Times New Roman" w:hAnsi="Times New Roman" w:cs="Times New Roman"/>
          <w:sz w:val="24"/>
          <w:szCs w:val="24"/>
          <w:bdr w:val="none" w:sz="0" w:space="0" w:color="auto" w:frame="1"/>
          <w:shd w:val="clear" w:color="auto" w:fill="FAF9F9"/>
          <w:lang w:eastAsia="en-IN"/>
        </w:rPr>
      </w:pPr>
      <w:r>
        <w:rPr>
          <w:rFonts w:ascii="Segoe UI" w:eastAsia="Times New Roman" w:hAnsi="Segoe UI" w:cs="Segoe UI"/>
          <w:color w:val="3A3A3A"/>
          <w:sz w:val="18"/>
          <w:szCs w:val="18"/>
          <w:bdr w:val="none" w:sz="0" w:space="0" w:color="auto" w:frame="1"/>
          <w:shd w:val="clear" w:color="auto" w:fill="FAF9F9"/>
          <w:lang w:eastAsia="en-IN"/>
        </w:rPr>
        <w:t xml:space="preserve"> </w:t>
      </w:r>
    </w:p>
    <w:p w14:paraId="7BFC3516" w14:textId="77777777" w:rsidR="00420A66" w:rsidRPr="00420A66" w:rsidRDefault="00420A66" w:rsidP="00420A66">
      <w:pPr>
        <w:shd w:val="clear" w:color="auto" w:fill="FFFFFF"/>
        <w:spacing w:after="0" w:line="240" w:lineRule="auto"/>
        <w:jc w:val="both"/>
        <w:textAlignment w:val="baseline"/>
        <w:outlineLvl w:val="3"/>
        <w:rPr>
          <w:rFonts w:ascii="Times New Roman" w:eastAsia="Times New Roman" w:hAnsi="Times New Roman" w:cs="Times New Roman"/>
          <w:b/>
          <w:bCs/>
          <w:sz w:val="24"/>
          <w:szCs w:val="24"/>
          <w:lang w:eastAsia="en-IN"/>
        </w:rPr>
      </w:pPr>
      <w:r w:rsidRPr="00420A66">
        <w:rPr>
          <w:rFonts w:ascii="Arial" w:eastAsia="Times New Roman" w:hAnsi="Arial" w:cs="Arial"/>
          <w:b/>
          <w:bCs/>
          <w:color w:val="000000"/>
          <w:sz w:val="30"/>
          <w:szCs w:val="30"/>
          <w:bdr w:val="none" w:sz="0" w:space="0" w:color="auto" w:frame="1"/>
          <w:lang w:eastAsia="en-IN"/>
        </w:rPr>
        <w:t>Controller Action Return Types in ASP.NET Core Web API</w:t>
      </w:r>
    </w:p>
    <w:p w14:paraId="158D907F"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In ASP.NET Core Web API, controller actions can return various types of results, ultimately affecting the HTTP response sent to the client. The choice of return type depends on what you need to communicate to the client about the result of the operation performed by the action method. In ASP.NET Core Web API, we can return data from the controller action method in three different ways. They are as follows:</w:t>
      </w:r>
    </w:p>
    <w:p w14:paraId="72ED0338" w14:textId="77777777" w:rsidR="00420A66" w:rsidRPr="00420A66" w:rsidRDefault="00420A66" w:rsidP="00420A66">
      <w:pPr>
        <w:numPr>
          <w:ilvl w:val="0"/>
          <w:numId w:val="1"/>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b/>
          <w:bCs/>
          <w:color w:val="000000"/>
          <w:sz w:val="23"/>
          <w:szCs w:val="23"/>
          <w:bdr w:val="none" w:sz="0" w:space="0" w:color="auto" w:frame="1"/>
          <w:lang w:eastAsia="en-IN"/>
        </w:rPr>
        <w:t>Primitive or Complex Types:</w:t>
      </w:r>
      <w:r w:rsidRPr="00420A66">
        <w:rPr>
          <w:rFonts w:ascii="Arial" w:eastAsia="Times New Roman" w:hAnsi="Arial" w:cs="Arial"/>
          <w:color w:val="000000"/>
          <w:sz w:val="23"/>
          <w:szCs w:val="23"/>
          <w:bdr w:val="none" w:sz="0" w:space="0" w:color="auto" w:frame="1"/>
          <w:lang w:eastAsia="en-IN"/>
        </w:rPr>
        <w:t> Actions can return primitive types (like int, string, etc.) or complex types (such as custom objects). When returning these directly, ASP.NET Core serializes the object into JSON (by default) and sets the content type of the response to application/</w:t>
      </w:r>
      <w:proofErr w:type="spellStart"/>
      <w:r w:rsidRPr="00420A66">
        <w:rPr>
          <w:rFonts w:ascii="Arial" w:eastAsia="Times New Roman" w:hAnsi="Arial" w:cs="Arial"/>
          <w:color w:val="000000"/>
          <w:sz w:val="23"/>
          <w:szCs w:val="23"/>
          <w:bdr w:val="none" w:sz="0" w:space="0" w:color="auto" w:frame="1"/>
          <w:lang w:eastAsia="en-IN"/>
        </w:rPr>
        <w:t>json</w:t>
      </w:r>
      <w:proofErr w:type="spellEnd"/>
      <w:r w:rsidRPr="00420A66">
        <w:rPr>
          <w:rFonts w:ascii="Arial" w:eastAsia="Times New Roman" w:hAnsi="Arial" w:cs="Arial"/>
          <w:color w:val="000000"/>
          <w:sz w:val="23"/>
          <w:szCs w:val="23"/>
          <w:bdr w:val="none" w:sz="0" w:space="0" w:color="auto" w:frame="1"/>
          <w:lang w:eastAsia="en-IN"/>
        </w:rPr>
        <w:t>.</w:t>
      </w:r>
    </w:p>
    <w:p w14:paraId="09A16632" w14:textId="77777777" w:rsidR="00420A66" w:rsidRPr="00420A66" w:rsidRDefault="00420A66" w:rsidP="00420A66">
      <w:pPr>
        <w:numPr>
          <w:ilvl w:val="0"/>
          <w:numId w:val="1"/>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proofErr w:type="spellStart"/>
      <w:r w:rsidRPr="00420A66">
        <w:rPr>
          <w:rFonts w:ascii="Arial" w:eastAsia="Times New Roman" w:hAnsi="Arial" w:cs="Arial"/>
          <w:b/>
          <w:bCs/>
          <w:color w:val="000000"/>
          <w:sz w:val="23"/>
          <w:szCs w:val="23"/>
          <w:bdr w:val="none" w:sz="0" w:space="0" w:color="auto" w:frame="1"/>
          <w:lang w:eastAsia="en-IN"/>
        </w:rPr>
        <w:t>IActionResult</w:t>
      </w:r>
      <w:proofErr w:type="spellEnd"/>
      <w:r w:rsidRPr="00420A66">
        <w:rPr>
          <w:rFonts w:ascii="Arial" w:eastAsia="Times New Roman" w:hAnsi="Arial" w:cs="Arial"/>
          <w:b/>
          <w:bCs/>
          <w:color w:val="000000"/>
          <w:sz w:val="23"/>
          <w:szCs w:val="23"/>
          <w:bdr w:val="none" w:sz="0" w:space="0" w:color="auto" w:frame="1"/>
          <w:lang w:eastAsia="en-IN"/>
        </w:rPr>
        <w:t>:</w:t>
      </w:r>
      <w:r w:rsidRPr="00420A66">
        <w:rPr>
          <w:rFonts w:ascii="Arial" w:eastAsia="Times New Roman" w:hAnsi="Arial" w:cs="Arial"/>
          <w:color w:val="000000"/>
          <w:sz w:val="23"/>
          <w:szCs w:val="23"/>
          <w:bdr w:val="none" w:sz="0" w:space="0" w:color="auto" w:frame="1"/>
          <w:lang w:eastAsia="en-IN"/>
        </w:rPr>
        <w:t xml:space="preserve"> The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return type can return various HTTP responses, including status codes, files, and error messages. This return type is useful when an action needs to return different types of responses, such as </w:t>
      </w:r>
      <w:proofErr w:type="spellStart"/>
      <w:r w:rsidRPr="00420A66">
        <w:rPr>
          <w:rFonts w:ascii="Arial" w:eastAsia="Times New Roman" w:hAnsi="Arial" w:cs="Arial"/>
          <w:color w:val="000000"/>
          <w:sz w:val="23"/>
          <w:szCs w:val="23"/>
          <w:bdr w:val="none" w:sz="0" w:space="0" w:color="auto" w:frame="1"/>
          <w:lang w:eastAsia="en-IN"/>
        </w:rPr>
        <w:t>NotFound</w:t>
      </w:r>
      <w:proofErr w:type="spellEnd"/>
      <w:r w:rsidRPr="00420A66">
        <w:rPr>
          <w:rFonts w:ascii="Arial" w:eastAsia="Times New Roman" w:hAnsi="Arial" w:cs="Arial"/>
          <w:color w:val="000000"/>
          <w:sz w:val="23"/>
          <w:szCs w:val="23"/>
          <w:bdr w:val="none" w:sz="0" w:space="0" w:color="auto" w:frame="1"/>
          <w:lang w:eastAsia="en-IN"/>
        </w:rPr>
        <w:t xml:space="preserve">(), OK(), </w:t>
      </w:r>
      <w:proofErr w:type="spellStart"/>
      <w:r w:rsidRPr="00420A66">
        <w:rPr>
          <w:rFonts w:ascii="Arial" w:eastAsia="Times New Roman" w:hAnsi="Arial" w:cs="Arial"/>
          <w:color w:val="000000"/>
          <w:sz w:val="23"/>
          <w:szCs w:val="23"/>
          <w:bdr w:val="none" w:sz="0" w:space="0" w:color="auto" w:frame="1"/>
          <w:lang w:eastAsia="en-IN"/>
        </w:rPr>
        <w:t>BadRequest</w:t>
      </w:r>
      <w:proofErr w:type="spellEnd"/>
      <w:r w:rsidRPr="00420A66">
        <w:rPr>
          <w:rFonts w:ascii="Arial" w:eastAsia="Times New Roman" w:hAnsi="Arial" w:cs="Arial"/>
          <w:color w:val="000000"/>
          <w:sz w:val="23"/>
          <w:szCs w:val="23"/>
          <w:bdr w:val="none" w:sz="0" w:space="0" w:color="auto" w:frame="1"/>
          <w:lang w:eastAsia="en-IN"/>
        </w:rPr>
        <w:t>(), etc.</w:t>
      </w:r>
    </w:p>
    <w:p w14:paraId="0FDA408B" w14:textId="77777777" w:rsidR="00420A66" w:rsidRPr="00420A66" w:rsidRDefault="00420A66" w:rsidP="00420A66">
      <w:pPr>
        <w:numPr>
          <w:ilvl w:val="0"/>
          <w:numId w:val="1"/>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proofErr w:type="spellStart"/>
      <w:r w:rsidRPr="00420A66">
        <w:rPr>
          <w:rFonts w:ascii="Arial" w:eastAsia="Times New Roman" w:hAnsi="Arial" w:cs="Arial"/>
          <w:b/>
          <w:bCs/>
          <w:color w:val="000000"/>
          <w:sz w:val="23"/>
          <w:szCs w:val="23"/>
          <w:bdr w:val="none" w:sz="0" w:space="0" w:color="auto" w:frame="1"/>
          <w:lang w:eastAsia="en-IN"/>
        </w:rPr>
        <w:t>ActionResult</w:t>
      </w:r>
      <w:proofErr w:type="spellEnd"/>
      <w:r w:rsidRPr="00420A66">
        <w:rPr>
          <w:rFonts w:ascii="Arial" w:eastAsia="Times New Roman" w:hAnsi="Arial" w:cs="Arial"/>
          <w:b/>
          <w:bCs/>
          <w:color w:val="000000"/>
          <w:sz w:val="23"/>
          <w:szCs w:val="23"/>
          <w:bdr w:val="none" w:sz="0" w:space="0" w:color="auto" w:frame="1"/>
          <w:lang w:eastAsia="en-IN"/>
        </w:rPr>
        <w:t>&lt;T&gt;:</w:t>
      </w:r>
      <w:r w:rsidRPr="00420A66">
        <w:rPr>
          <w:rFonts w:ascii="Arial" w:eastAsia="Times New Roman" w:hAnsi="Arial" w:cs="Arial"/>
          <w:color w:val="000000"/>
          <w:sz w:val="23"/>
          <w:szCs w:val="23"/>
          <w:bdr w:val="none" w:sz="0" w:space="0" w:color="auto" w:frame="1"/>
          <w:lang w:eastAsia="en-IN"/>
        </w:rPr>
        <w:t xml:space="preserve"> The </w:t>
      </w:r>
      <w:proofErr w:type="spellStart"/>
      <w:r w:rsidRPr="00420A66">
        <w:rPr>
          <w:rFonts w:ascii="Arial" w:eastAsia="Times New Roman" w:hAnsi="Arial" w:cs="Arial"/>
          <w:color w:val="000000"/>
          <w:sz w:val="23"/>
          <w:szCs w:val="23"/>
          <w:bdr w:val="none" w:sz="0" w:space="0" w:color="auto" w:frame="1"/>
          <w:lang w:eastAsia="en-IN"/>
        </w:rPr>
        <w:t>ActionResult</w:t>
      </w:r>
      <w:proofErr w:type="spellEnd"/>
      <w:r w:rsidRPr="00420A66">
        <w:rPr>
          <w:rFonts w:ascii="Arial" w:eastAsia="Times New Roman" w:hAnsi="Arial" w:cs="Arial"/>
          <w:color w:val="000000"/>
          <w:sz w:val="23"/>
          <w:szCs w:val="23"/>
          <w:bdr w:val="none" w:sz="0" w:space="0" w:color="auto" w:frame="1"/>
          <w:lang w:eastAsia="en-IN"/>
        </w:rPr>
        <w:t xml:space="preserve">&lt;T&gt; return type allows for returning either a response that can be serialized into JSON (or another format) or an action result (like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This provides more flexibility in return types, allowing for both the return of data (as type T) and action results like </w:t>
      </w:r>
      <w:proofErr w:type="spellStart"/>
      <w:r w:rsidRPr="00420A66">
        <w:rPr>
          <w:rFonts w:ascii="Arial" w:eastAsia="Times New Roman" w:hAnsi="Arial" w:cs="Arial"/>
          <w:color w:val="000000"/>
          <w:sz w:val="23"/>
          <w:szCs w:val="23"/>
          <w:bdr w:val="none" w:sz="0" w:space="0" w:color="auto" w:frame="1"/>
          <w:lang w:eastAsia="en-IN"/>
        </w:rPr>
        <w:t>NotFound</w:t>
      </w:r>
      <w:proofErr w:type="spellEnd"/>
      <w:r w:rsidRPr="00420A66">
        <w:rPr>
          <w:rFonts w:ascii="Arial" w:eastAsia="Times New Roman" w:hAnsi="Arial" w:cs="Arial"/>
          <w:color w:val="000000"/>
          <w:sz w:val="23"/>
          <w:szCs w:val="23"/>
          <w:bdr w:val="none" w:sz="0" w:space="0" w:color="auto" w:frame="1"/>
          <w:lang w:eastAsia="en-IN"/>
        </w:rPr>
        <w:t>() or Ok().</w:t>
      </w:r>
    </w:p>
    <w:p w14:paraId="42EAC6B3" w14:textId="77777777" w:rsidR="00420A66" w:rsidRPr="00420A66" w:rsidRDefault="00420A66" w:rsidP="00420A66">
      <w:pPr>
        <w:numPr>
          <w:ilvl w:val="0"/>
          <w:numId w:val="1"/>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b/>
          <w:bCs/>
          <w:color w:val="000000"/>
          <w:sz w:val="23"/>
          <w:szCs w:val="23"/>
          <w:bdr w:val="none" w:sz="0" w:space="0" w:color="auto" w:frame="1"/>
          <w:lang w:eastAsia="en-IN"/>
        </w:rPr>
        <w:t>Specific Result Types:</w:t>
      </w:r>
      <w:r w:rsidRPr="00420A66">
        <w:rPr>
          <w:rFonts w:ascii="Arial" w:eastAsia="Times New Roman" w:hAnsi="Arial" w:cs="Arial"/>
          <w:color w:val="000000"/>
          <w:sz w:val="23"/>
          <w:szCs w:val="23"/>
          <w:bdr w:val="none" w:sz="0" w:space="0" w:color="auto" w:frame="1"/>
          <w:lang w:eastAsia="en-IN"/>
        </w:rPr>
        <w:t xml:space="preserve"> ASP.NET Core provides several specific result types that implement the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interface and are used to return specific types of responses. Examples include Ok, </w:t>
      </w:r>
      <w:proofErr w:type="spellStart"/>
      <w:r w:rsidRPr="00420A66">
        <w:rPr>
          <w:rFonts w:ascii="Arial" w:eastAsia="Times New Roman" w:hAnsi="Arial" w:cs="Arial"/>
          <w:color w:val="000000"/>
          <w:sz w:val="23"/>
          <w:szCs w:val="23"/>
          <w:bdr w:val="none" w:sz="0" w:space="0" w:color="auto" w:frame="1"/>
          <w:lang w:eastAsia="en-IN"/>
        </w:rPr>
        <w:t>BadRequest</w:t>
      </w:r>
      <w:proofErr w:type="spellEnd"/>
      <w:r w:rsidRPr="00420A66">
        <w:rPr>
          <w:rFonts w:ascii="Arial" w:eastAsia="Times New Roman" w:hAnsi="Arial" w:cs="Arial"/>
          <w:color w:val="000000"/>
          <w:sz w:val="23"/>
          <w:szCs w:val="23"/>
          <w:bdr w:val="none" w:sz="0" w:space="0" w:color="auto" w:frame="1"/>
          <w:lang w:eastAsia="en-IN"/>
        </w:rPr>
        <w:t xml:space="preserve">, </w:t>
      </w:r>
      <w:proofErr w:type="spellStart"/>
      <w:r w:rsidRPr="00420A66">
        <w:rPr>
          <w:rFonts w:ascii="Arial" w:eastAsia="Times New Roman" w:hAnsi="Arial" w:cs="Arial"/>
          <w:color w:val="000000"/>
          <w:sz w:val="23"/>
          <w:szCs w:val="23"/>
          <w:bdr w:val="none" w:sz="0" w:space="0" w:color="auto" w:frame="1"/>
          <w:lang w:eastAsia="en-IN"/>
        </w:rPr>
        <w:t>NotFound</w:t>
      </w:r>
      <w:proofErr w:type="spellEnd"/>
      <w:r w:rsidRPr="00420A66">
        <w:rPr>
          <w:rFonts w:ascii="Arial" w:eastAsia="Times New Roman" w:hAnsi="Arial" w:cs="Arial"/>
          <w:color w:val="000000"/>
          <w:sz w:val="23"/>
          <w:szCs w:val="23"/>
          <w:bdr w:val="none" w:sz="0" w:space="0" w:color="auto" w:frame="1"/>
          <w:lang w:eastAsia="en-IN"/>
        </w:rPr>
        <w:t>, and File. These result types offer a clearer intention of the HTTP response returned from the API.</w:t>
      </w:r>
    </w:p>
    <w:p w14:paraId="43D58F54" w14:textId="77777777" w:rsidR="00420A66" w:rsidRPr="00420A66" w:rsidRDefault="00420A66" w:rsidP="00420A66">
      <w:pPr>
        <w:numPr>
          <w:ilvl w:val="0"/>
          <w:numId w:val="1"/>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b/>
          <w:bCs/>
          <w:color w:val="000000"/>
          <w:sz w:val="23"/>
          <w:szCs w:val="23"/>
          <w:bdr w:val="none" w:sz="0" w:space="0" w:color="auto" w:frame="1"/>
          <w:lang w:eastAsia="en-IN"/>
        </w:rPr>
        <w:t>Void:</w:t>
      </w:r>
      <w:r w:rsidRPr="00420A66">
        <w:rPr>
          <w:rFonts w:ascii="Arial" w:eastAsia="Times New Roman" w:hAnsi="Arial" w:cs="Arial"/>
          <w:color w:val="000000"/>
          <w:sz w:val="23"/>
          <w:szCs w:val="23"/>
          <w:bdr w:val="none" w:sz="0" w:space="0" w:color="auto" w:frame="1"/>
          <w:lang w:eastAsia="en-IN"/>
        </w:rPr>
        <w:t> Returning void from an action method results in an empty 204 No Content response. This is typically used when an action performs an operation that does not need to return data to the client.</w:t>
      </w:r>
    </w:p>
    <w:p w14:paraId="72E85C3C" w14:textId="77777777" w:rsidR="00420A66" w:rsidRPr="00420A66" w:rsidRDefault="00420A66" w:rsidP="00420A66">
      <w:pPr>
        <w:numPr>
          <w:ilvl w:val="0"/>
          <w:numId w:val="1"/>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b/>
          <w:bCs/>
          <w:color w:val="000000"/>
          <w:sz w:val="23"/>
          <w:szCs w:val="23"/>
          <w:bdr w:val="none" w:sz="0" w:space="0" w:color="auto" w:frame="1"/>
          <w:lang w:eastAsia="en-IN"/>
        </w:rPr>
        <w:t>Task&lt;</w:t>
      </w:r>
      <w:proofErr w:type="spellStart"/>
      <w:r w:rsidRPr="00420A66">
        <w:rPr>
          <w:rFonts w:ascii="Arial" w:eastAsia="Times New Roman" w:hAnsi="Arial" w:cs="Arial"/>
          <w:b/>
          <w:bCs/>
          <w:color w:val="000000"/>
          <w:sz w:val="23"/>
          <w:szCs w:val="23"/>
          <w:bdr w:val="none" w:sz="0" w:space="0" w:color="auto" w:frame="1"/>
          <w:lang w:eastAsia="en-IN"/>
        </w:rPr>
        <w:t>IActionResult</w:t>
      </w:r>
      <w:proofErr w:type="spellEnd"/>
      <w:r w:rsidRPr="00420A66">
        <w:rPr>
          <w:rFonts w:ascii="Arial" w:eastAsia="Times New Roman" w:hAnsi="Arial" w:cs="Arial"/>
          <w:b/>
          <w:bCs/>
          <w:color w:val="000000"/>
          <w:sz w:val="23"/>
          <w:szCs w:val="23"/>
          <w:bdr w:val="none" w:sz="0" w:space="0" w:color="auto" w:frame="1"/>
          <w:lang w:eastAsia="en-IN"/>
        </w:rPr>
        <w:t>&gt; or Task&lt;</w:t>
      </w:r>
      <w:proofErr w:type="spellStart"/>
      <w:r w:rsidRPr="00420A66">
        <w:rPr>
          <w:rFonts w:ascii="Arial" w:eastAsia="Times New Roman" w:hAnsi="Arial" w:cs="Arial"/>
          <w:b/>
          <w:bCs/>
          <w:color w:val="000000"/>
          <w:sz w:val="23"/>
          <w:szCs w:val="23"/>
          <w:bdr w:val="none" w:sz="0" w:space="0" w:color="auto" w:frame="1"/>
          <w:lang w:eastAsia="en-IN"/>
        </w:rPr>
        <w:t>ActionResult</w:t>
      </w:r>
      <w:proofErr w:type="spellEnd"/>
      <w:r w:rsidRPr="00420A66">
        <w:rPr>
          <w:rFonts w:ascii="Arial" w:eastAsia="Times New Roman" w:hAnsi="Arial" w:cs="Arial"/>
          <w:b/>
          <w:bCs/>
          <w:color w:val="000000"/>
          <w:sz w:val="23"/>
          <w:szCs w:val="23"/>
          <w:bdr w:val="none" w:sz="0" w:space="0" w:color="auto" w:frame="1"/>
          <w:lang w:eastAsia="en-IN"/>
        </w:rPr>
        <w:t>&lt;T&gt;&gt;:</w:t>
      </w:r>
      <w:r w:rsidRPr="00420A66">
        <w:rPr>
          <w:rFonts w:ascii="Arial" w:eastAsia="Times New Roman" w:hAnsi="Arial" w:cs="Arial"/>
          <w:color w:val="000000"/>
          <w:sz w:val="23"/>
          <w:szCs w:val="23"/>
          <w:bdr w:val="none" w:sz="0" w:space="0" w:color="auto" w:frame="1"/>
          <w:lang w:eastAsia="en-IN"/>
        </w:rPr>
        <w:t> For asynchronous operations, actions can return Task&lt;</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&gt; or Task&lt;</w:t>
      </w:r>
      <w:proofErr w:type="spellStart"/>
      <w:r w:rsidRPr="00420A66">
        <w:rPr>
          <w:rFonts w:ascii="Arial" w:eastAsia="Times New Roman" w:hAnsi="Arial" w:cs="Arial"/>
          <w:color w:val="000000"/>
          <w:sz w:val="23"/>
          <w:szCs w:val="23"/>
          <w:bdr w:val="none" w:sz="0" w:space="0" w:color="auto" w:frame="1"/>
          <w:lang w:eastAsia="en-IN"/>
        </w:rPr>
        <w:t>ActionResult</w:t>
      </w:r>
      <w:proofErr w:type="spellEnd"/>
      <w:r w:rsidRPr="00420A66">
        <w:rPr>
          <w:rFonts w:ascii="Arial" w:eastAsia="Times New Roman" w:hAnsi="Arial" w:cs="Arial"/>
          <w:color w:val="000000"/>
          <w:sz w:val="23"/>
          <w:szCs w:val="23"/>
          <w:bdr w:val="none" w:sz="0" w:space="0" w:color="auto" w:frame="1"/>
          <w:lang w:eastAsia="en-IN"/>
        </w:rPr>
        <w:t>&lt;T&gt;&gt;. This enables the action methods to perform asynchronous operations, like database calls or web service requests, without blocking the calling thread. The framework handles the task completion and writes the result to the response.</w:t>
      </w:r>
    </w:p>
    <w:p w14:paraId="7A5118C2" w14:textId="77777777" w:rsid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6689F04" w14:textId="77777777" w:rsid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FB2452D" w14:textId="77777777" w:rsid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30D7ABC" w14:textId="77777777" w:rsid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B64EC57"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57275804" w14:textId="77777777" w:rsidR="00420A66" w:rsidRPr="00420A66" w:rsidRDefault="00420A66" w:rsidP="00420A66">
      <w:pPr>
        <w:shd w:val="clear" w:color="auto" w:fill="FFFFFF"/>
        <w:spacing w:after="0" w:line="240" w:lineRule="auto"/>
        <w:jc w:val="both"/>
        <w:textAlignment w:val="baseline"/>
        <w:outlineLvl w:val="3"/>
        <w:rPr>
          <w:rFonts w:ascii="Segoe UI" w:eastAsia="Times New Roman" w:hAnsi="Segoe UI" w:cs="Segoe UI"/>
          <w:b/>
          <w:bCs/>
          <w:color w:val="3A3A3A"/>
          <w:sz w:val="24"/>
          <w:szCs w:val="24"/>
          <w:lang w:eastAsia="en-IN"/>
        </w:rPr>
      </w:pPr>
      <w:r w:rsidRPr="00420A66">
        <w:rPr>
          <w:rFonts w:ascii="Arial" w:eastAsia="Times New Roman" w:hAnsi="Arial" w:cs="Arial"/>
          <w:b/>
          <w:bCs/>
          <w:color w:val="000000"/>
          <w:sz w:val="30"/>
          <w:szCs w:val="30"/>
          <w:bdr w:val="none" w:sz="0" w:space="0" w:color="auto" w:frame="1"/>
          <w:lang w:eastAsia="en-IN"/>
        </w:rPr>
        <w:lastRenderedPageBreak/>
        <w:t>Examples to Understand Action Return Types in ASP.NET Core Web API</w:t>
      </w:r>
    </w:p>
    <w:p w14:paraId="1B6872CA"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Let us create a new ASP.NET Core Web API project called </w:t>
      </w:r>
      <w:proofErr w:type="spellStart"/>
      <w:r w:rsidRPr="00420A66">
        <w:rPr>
          <w:rFonts w:ascii="Arial" w:eastAsia="Times New Roman" w:hAnsi="Arial" w:cs="Arial"/>
          <w:color w:val="000000"/>
          <w:sz w:val="23"/>
          <w:szCs w:val="23"/>
          <w:bdr w:val="none" w:sz="0" w:space="0" w:color="auto" w:frame="1"/>
          <w:lang w:eastAsia="en-IN"/>
        </w:rPr>
        <w:t>ReturnTypeAndStatusCodes</w:t>
      </w:r>
      <w:proofErr w:type="spellEnd"/>
      <w:r w:rsidRPr="00420A66">
        <w:rPr>
          <w:rFonts w:ascii="Arial" w:eastAsia="Times New Roman" w:hAnsi="Arial" w:cs="Arial"/>
          <w:color w:val="000000"/>
          <w:sz w:val="23"/>
          <w:szCs w:val="23"/>
          <w:bdr w:val="none" w:sz="0" w:space="0" w:color="auto" w:frame="1"/>
          <w:lang w:eastAsia="en-IN"/>
        </w:rPr>
        <w:t>.</w:t>
      </w:r>
    </w:p>
    <w:p w14:paraId="110860FD" w14:textId="7207E4DA" w:rsidR="00420A66" w:rsidRPr="00420A66" w:rsidRDefault="00420A66" w:rsidP="00420A66">
      <w:pPr>
        <w:spacing w:after="0" w:line="0" w:lineRule="atLeast"/>
        <w:rPr>
          <w:rFonts w:ascii="Times New Roman" w:eastAsia="Times New Roman" w:hAnsi="Times New Roman" w:cs="Times New Roman"/>
          <w:sz w:val="24"/>
          <w:szCs w:val="24"/>
          <w:bdr w:val="none" w:sz="0" w:space="0" w:color="auto" w:frame="1"/>
          <w:lang w:eastAsia="en-IN"/>
        </w:rPr>
      </w:pPr>
      <w:r>
        <w:rPr>
          <w:rFonts w:ascii="Segoe UI" w:eastAsia="Times New Roman" w:hAnsi="Segoe UI" w:cs="Segoe UI"/>
          <w:color w:val="3A3A3A"/>
          <w:sz w:val="18"/>
          <w:szCs w:val="18"/>
          <w:bdr w:val="none" w:sz="0" w:space="0" w:color="auto" w:frame="1"/>
          <w:lang w:eastAsia="en-IN"/>
        </w:rPr>
        <w:t xml:space="preserve"> </w:t>
      </w:r>
    </w:p>
    <w:p w14:paraId="097D86D5" w14:textId="77777777" w:rsidR="00420A66" w:rsidRPr="00420A66" w:rsidRDefault="00420A66" w:rsidP="00420A66">
      <w:pPr>
        <w:shd w:val="clear" w:color="auto" w:fill="FFFFFF"/>
        <w:spacing w:after="0" w:line="240" w:lineRule="auto"/>
        <w:jc w:val="both"/>
        <w:textAlignment w:val="baseline"/>
        <w:outlineLvl w:val="4"/>
        <w:rPr>
          <w:rFonts w:ascii="Times New Roman" w:eastAsia="Times New Roman" w:hAnsi="Times New Roman" w:cs="Times New Roman"/>
          <w:b/>
          <w:bCs/>
          <w:sz w:val="20"/>
          <w:szCs w:val="20"/>
          <w:lang w:eastAsia="en-IN"/>
        </w:rPr>
      </w:pPr>
      <w:r w:rsidRPr="00420A66">
        <w:rPr>
          <w:rFonts w:ascii="Arial" w:eastAsia="Times New Roman" w:hAnsi="Arial" w:cs="Arial"/>
          <w:b/>
          <w:bCs/>
          <w:color w:val="000000"/>
          <w:sz w:val="27"/>
          <w:szCs w:val="27"/>
          <w:bdr w:val="none" w:sz="0" w:space="0" w:color="auto" w:frame="1"/>
          <w:lang w:eastAsia="en-IN"/>
        </w:rPr>
        <w:t>Adding Employee Model:</w:t>
      </w:r>
    </w:p>
    <w:p w14:paraId="2FAA4058"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Once you created the Project, add a </w:t>
      </w:r>
      <w:proofErr w:type="gramStart"/>
      <w:r w:rsidRPr="00420A66">
        <w:rPr>
          <w:rFonts w:ascii="Arial" w:eastAsia="Times New Roman" w:hAnsi="Arial" w:cs="Arial"/>
          <w:color w:val="000000"/>
          <w:sz w:val="23"/>
          <w:szCs w:val="23"/>
          <w:bdr w:val="none" w:sz="0" w:space="0" w:color="auto" w:frame="1"/>
          <w:lang w:eastAsia="en-IN"/>
        </w:rPr>
        <w:t>Models</w:t>
      </w:r>
      <w:proofErr w:type="gramEnd"/>
      <w:r w:rsidRPr="00420A66">
        <w:rPr>
          <w:rFonts w:ascii="Arial" w:eastAsia="Times New Roman" w:hAnsi="Arial" w:cs="Arial"/>
          <w:color w:val="000000"/>
          <w:sz w:val="23"/>
          <w:szCs w:val="23"/>
          <w:bdr w:val="none" w:sz="0" w:space="0" w:color="auto" w:frame="1"/>
          <w:lang w:eastAsia="en-IN"/>
        </w:rPr>
        <w:t xml:space="preserve"> folder to the root directory. Then, add a class file named </w:t>
      </w:r>
      <w:proofErr w:type="spellStart"/>
      <w:r w:rsidRPr="00420A66">
        <w:rPr>
          <w:rFonts w:ascii="Arial" w:eastAsia="Times New Roman" w:hAnsi="Arial" w:cs="Arial"/>
          <w:b/>
          <w:bCs/>
          <w:color w:val="000000"/>
          <w:sz w:val="23"/>
          <w:szCs w:val="23"/>
          <w:bdr w:val="none" w:sz="0" w:space="0" w:color="auto" w:frame="1"/>
          <w:lang w:eastAsia="en-IN"/>
        </w:rPr>
        <w:t>Employee.cs</w:t>
      </w:r>
      <w:proofErr w:type="spellEnd"/>
      <w:r w:rsidRPr="00420A66">
        <w:rPr>
          <w:rFonts w:ascii="Arial" w:eastAsia="Times New Roman" w:hAnsi="Arial" w:cs="Arial"/>
          <w:color w:val="000000"/>
          <w:sz w:val="23"/>
          <w:szCs w:val="23"/>
          <w:bdr w:val="none" w:sz="0" w:space="0" w:color="auto" w:frame="1"/>
          <w:lang w:eastAsia="en-IN"/>
        </w:rPr>
        <w:t> with the Models folder. Then open the </w:t>
      </w:r>
      <w:proofErr w:type="spellStart"/>
      <w:r w:rsidRPr="00420A66">
        <w:rPr>
          <w:rFonts w:ascii="Arial" w:eastAsia="Times New Roman" w:hAnsi="Arial" w:cs="Arial"/>
          <w:b/>
          <w:bCs/>
          <w:color w:val="000000"/>
          <w:sz w:val="23"/>
          <w:szCs w:val="23"/>
          <w:bdr w:val="none" w:sz="0" w:space="0" w:color="auto" w:frame="1"/>
          <w:lang w:eastAsia="en-IN"/>
        </w:rPr>
        <w:t>Employee.cs</w:t>
      </w:r>
      <w:proofErr w:type="spellEnd"/>
      <w:r w:rsidRPr="00420A66">
        <w:rPr>
          <w:rFonts w:ascii="Arial" w:eastAsia="Times New Roman" w:hAnsi="Arial" w:cs="Arial"/>
          <w:color w:val="000000"/>
          <w:sz w:val="23"/>
          <w:szCs w:val="23"/>
          <w:bdr w:val="none" w:sz="0" w:space="0" w:color="auto" w:frame="1"/>
          <w:lang w:eastAsia="en-IN"/>
        </w:rPr>
        <w:t> class and copy-paste the following code into it. This class contains ID, Name, Gender, City, Age, and Department properties.</w:t>
      </w:r>
    </w:p>
    <w:p w14:paraId="317334D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420A66">
        <w:rPr>
          <w:rFonts w:ascii="inherit" w:eastAsia="Times New Roman" w:hAnsi="inherit" w:cs="Times New Roman"/>
          <w:i/>
          <w:iCs/>
          <w:color w:val="4284AE"/>
          <w:sz w:val="25"/>
          <w:szCs w:val="25"/>
          <w:bdr w:val="none" w:sz="0" w:space="0" w:color="auto" w:frame="1"/>
          <w:lang w:eastAsia="en-IN"/>
        </w:rPr>
        <w:t>ReturnTypeAndStatusCodes.Models</w:t>
      </w:r>
      <w:proofErr w:type="spellEnd"/>
    </w:p>
    <w:p w14:paraId="2BBE801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4644820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class</w:t>
      </w:r>
      <w:r w:rsidRPr="00420A66">
        <w:rPr>
          <w:rFonts w:ascii="inherit" w:eastAsia="Times New Roman" w:hAnsi="inherit" w:cs="Times New Roman"/>
          <w:color w:val="CFD5E0"/>
          <w:sz w:val="25"/>
          <w:szCs w:val="25"/>
          <w:bdr w:val="none" w:sz="0" w:space="0" w:color="auto" w:frame="1"/>
          <w:lang w:eastAsia="en-IN"/>
        </w:rPr>
        <w:t xml:space="preserve"> Employee</w:t>
      </w:r>
    </w:p>
    <w:p w14:paraId="4D3CABDE"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2B9A4A6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int</w:t>
      </w:r>
      <w:r w:rsidRPr="00420A66">
        <w:rPr>
          <w:rFonts w:ascii="inherit" w:eastAsia="Times New Roman" w:hAnsi="inherit" w:cs="Times New Roman"/>
          <w:color w:val="CFD5E0"/>
          <w:sz w:val="25"/>
          <w:szCs w:val="25"/>
          <w:bdr w:val="none" w:sz="0" w:space="0" w:color="auto" w:frame="1"/>
          <w:lang w:eastAsia="en-IN"/>
        </w:rPr>
        <w:t xml:space="preserve"> Id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get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set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p>
    <w:p w14:paraId="59241FD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string</w:t>
      </w:r>
      <w:r w:rsidRPr="00420A66">
        <w:rPr>
          <w:rFonts w:ascii="inherit" w:eastAsia="Times New Roman" w:hAnsi="inherit" w:cs="Times New Roman"/>
          <w:color w:val="CFD5E0"/>
          <w:sz w:val="25"/>
          <w:szCs w:val="25"/>
          <w:bdr w:val="none" w:sz="0" w:space="0" w:color="auto" w:frame="1"/>
          <w:lang w:eastAsia="en-IN"/>
        </w:rPr>
        <w:t xml:space="preserve"> Name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get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set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p>
    <w:p w14:paraId="59E6423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string</w:t>
      </w:r>
      <w:r w:rsidRPr="00420A66">
        <w:rPr>
          <w:rFonts w:ascii="inherit" w:eastAsia="Times New Roman" w:hAnsi="inherit" w:cs="Times New Roman"/>
          <w:color w:val="CFD5E0"/>
          <w:sz w:val="25"/>
          <w:szCs w:val="25"/>
          <w:bdr w:val="none" w:sz="0" w:space="0" w:color="auto" w:frame="1"/>
          <w:lang w:eastAsia="en-IN"/>
        </w:rPr>
        <w:t xml:space="preserve"> Gender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get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set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p>
    <w:p w14:paraId="7186F9E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string</w:t>
      </w:r>
      <w:r w:rsidRPr="00420A66">
        <w:rPr>
          <w:rFonts w:ascii="inherit" w:eastAsia="Times New Roman" w:hAnsi="inherit" w:cs="Times New Roman"/>
          <w:color w:val="CFD5E0"/>
          <w:sz w:val="25"/>
          <w:szCs w:val="25"/>
          <w:bdr w:val="none" w:sz="0" w:space="0" w:color="auto" w:frame="1"/>
          <w:lang w:eastAsia="en-IN"/>
        </w:rPr>
        <w:t xml:space="preserve"> City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get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set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p>
    <w:p w14:paraId="622E803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int</w:t>
      </w:r>
      <w:r w:rsidRPr="00420A66">
        <w:rPr>
          <w:rFonts w:ascii="inherit" w:eastAsia="Times New Roman" w:hAnsi="inherit" w:cs="Times New Roman"/>
          <w:color w:val="CFD5E0"/>
          <w:sz w:val="25"/>
          <w:szCs w:val="25"/>
          <w:bdr w:val="none" w:sz="0" w:space="0" w:color="auto" w:frame="1"/>
          <w:lang w:eastAsia="en-IN"/>
        </w:rPr>
        <w:t xml:space="preserve"> Age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get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set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p>
    <w:p w14:paraId="2CF9A1B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string</w:t>
      </w:r>
      <w:r w:rsidRPr="00420A66">
        <w:rPr>
          <w:rFonts w:ascii="inherit" w:eastAsia="Times New Roman" w:hAnsi="inherit" w:cs="Times New Roman"/>
          <w:color w:val="CFD5E0"/>
          <w:sz w:val="25"/>
          <w:szCs w:val="25"/>
          <w:bdr w:val="none" w:sz="0" w:space="0" w:color="auto" w:frame="1"/>
          <w:lang w:eastAsia="en-IN"/>
        </w:rPr>
        <w:t xml:space="preserve"> Department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get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set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p>
    <w:p w14:paraId="7FBD93E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26DF6453" w14:textId="77777777" w:rsidR="00420A66" w:rsidRPr="00420A66" w:rsidRDefault="00420A66" w:rsidP="00420A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3189D8A" w14:textId="77777777" w:rsidR="00420A66" w:rsidRPr="00420A66" w:rsidRDefault="00420A66" w:rsidP="00420A66">
      <w:pPr>
        <w:shd w:val="clear" w:color="auto" w:fill="FFFFFF"/>
        <w:spacing w:after="0" w:line="240" w:lineRule="auto"/>
        <w:jc w:val="both"/>
        <w:textAlignment w:val="baseline"/>
        <w:outlineLvl w:val="4"/>
        <w:rPr>
          <w:rFonts w:ascii="Segoe UI" w:eastAsia="Times New Roman" w:hAnsi="Segoe UI" w:cs="Segoe UI"/>
          <w:b/>
          <w:bCs/>
          <w:color w:val="3A3A3A"/>
          <w:sz w:val="20"/>
          <w:szCs w:val="20"/>
          <w:lang w:eastAsia="en-IN"/>
        </w:rPr>
      </w:pPr>
      <w:r w:rsidRPr="00420A66">
        <w:rPr>
          <w:rFonts w:ascii="Arial" w:eastAsia="Times New Roman" w:hAnsi="Arial" w:cs="Arial"/>
          <w:b/>
          <w:bCs/>
          <w:color w:val="000000"/>
          <w:sz w:val="27"/>
          <w:szCs w:val="27"/>
          <w:bdr w:val="none" w:sz="0" w:space="0" w:color="auto" w:frame="1"/>
          <w:lang w:eastAsia="en-IN"/>
        </w:rPr>
        <w:t>Adding Employee Controller:</w:t>
      </w:r>
    </w:p>
    <w:p w14:paraId="4260ABB9"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Then, add an empty ASP.NET Core Web API Controller named </w:t>
      </w:r>
      <w:proofErr w:type="spellStart"/>
      <w:r w:rsidRPr="00420A66">
        <w:rPr>
          <w:rFonts w:ascii="Arial" w:eastAsia="Times New Roman" w:hAnsi="Arial" w:cs="Arial"/>
          <w:color w:val="000000"/>
          <w:sz w:val="23"/>
          <w:szCs w:val="23"/>
          <w:bdr w:val="none" w:sz="0" w:space="0" w:color="auto" w:frame="1"/>
          <w:lang w:eastAsia="en-IN"/>
        </w:rPr>
        <w:t>EmployeeController</w:t>
      </w:r>
      <w:proofErr w:type="spellEnd"/>
      <w:r w:rsidRPr="00420A66">
        <w:rPr>
          <w:rFonts w:ascii="Arial" w:eastAsia="Times New Roman" w:hAnsi="Arial" w:cs="Arial"/>
          <w:color w:val="000000"/>
          <w:sz w:val="23"/>
          <w:szCs w:val="23"/>
          <w:bdr w:val="none" w:sz="0" w:space="0" w:color="auto" w:frame="1"/>
          <w:lang w:eastAsia="en-IN"/>
        </w:rPr>
        <w:t xml:space="preserve"> within the Controllers folder. Once you create the controller, it should be created with the following code.</w:t>
      </w:r>
    </w:p>
    <w:p w14:paraId="11A8A3F6" w14:textId="3734197A" w:rsidR="00420A66" w:rsidRPr="00420A66" w:rsidRDefault="00420A66" w:rsidP="00420A66">
      <w:pPr>
        <w:spacing w:after="0" w:line="0" w:lineRule="atLeast"/>
        <w:rPr>
          <w:rFonts w:ascii="Times New Roman" w:eastAsia="Times New Roman" w:hAnsi="Times New Roman" w:cs="Times New Roman"/>
          <w:sz w:val="24"/>
          <w:szCs w:val="24"/>
          <w:bdr w:val="none" w:sz="0" w:space="0" w:color="auto" w:frame="1"/>
          <w:lang w:eastAsia="en-IN"/>
        </w:rPr>
      </w:pPr>
      <w:r>
        <w:rPr>
          <w:rFonts w:ascii="Segoe UI" w:eastAsia="Times New Roman" w:hAnsi="Segoe UI" w:cs="Segoe UI"/>
          <w:color w:val="3A3A3A"/>
          <w:sz w:val="18"/>
          <w:szCs w:val="18"/>
          <w:bdr w:val="none" w:sz="0" w:space="0" w:color="auto" w:frame="1"/>
          <w:lang w:eastAsia="en-IN"/>
        </w:rPr>
        <w:t xml:space="preserve"> </w:t>
      </w:r>
    </w:p>
    <w:p w14:paraId="0DA6E05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using </w:t>
      </w:r>
      <w:proofErr w:type="spellStart"/>
      <w:r w:rsidRPr="00420A66">
        <w:rPr>
          <w:rFonts w:ascii="inherit" w:eastAsia="Times New Roman" w:hAnsi="inherit" w:cs="Times New Roman"/>
          <w:i/>
          <w:iCs/>
          <w:color w:val="4284AE"/>
          <w:sz w:val="25"/>
          <w:szCs w:val="25"/>
          <w:bdr w:val="none" w:sz="0" w:space="0" w:color="auto" w:frame="1"/>
          <w:lang w:eastAsia="en-IN"/>
        </w:rPr>
        <w:t>Microsoft.AspNetCore.Mvc</w:t>
      </w:r>
      <w:proofErr w:type="spellEnd"/>
      <w:r w:rsidRPr="00420A66">
        <w:rPr>
          <w:rFonts w:ascii="inherit" w:eastAsia="Times New Roman" w:hAnsi="inherit" w:cs="Times New Roman"/>
          <w:i/>
          <w:iCs/>
          <w:color w:val="4284AE"/>
          <w:sz w:val="25"/>
          <w:szCs w:val="25"/>
          <w:bdr w:val="none" w:sz="0" w:space="0" w:color="auto" w:frame="1"/>
          <w:lang w:eastAsia="en-IN"/>
        </w:rPr>
        <w:t>;</w:t>
      </w:r>
    </w:p>
    <w:p w14:paraId="55F970D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420A66">
        <w:rPr>
          <w:rFonts w:ascii="inherit" w:eastAsia="Times New Roman" w:hAnsi="inherit" w:cs="Times New Roman"/>
          <w:i/>
          <w:iCs/>
          <w:color w:val="4284AE"/>
          <w:sz w:val="25"/>
          <w:szCs w:val="25"/>
          <w:bdr w:val="none" w:sz="0" w:space="0" w:color="auto" w:frame="1"/>
          <w:lang w:eastAsia="en-IN"/>
        </w:rPr>
        <w:t>ReturnTypeAndStatusCodes.Controllers</w:t>
      </w:r>
      <w:proofErr w:type="spellEnd"/>
    </w:p>
    <w:p w14:paraId="5D6B2FB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412551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4284AE"/>
          <w:sz w:val="25"/>
          <w:szCs w:val="25"/>
          <w:bdr w:val="none" w:sz="0" w:space="0" w:color="auto" w:frame="1"/>
          <w:lang w:eastAsia="en-IN"/>
        </w:rPr>
        <w:t>Route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w:t>
      </w:r>
      <w:proofErr w:type="spellStart"/>
      <w:r w:rsidRPr="00420A66">
        <w:rPr>
          <w:rFonts w:ascii="inherit" w:eastAsia="Times New Roman" w:hAnsi="inherit" w:cs="Times New Roman"/>
          <w:color w:val="7CC379"/>
          <w:sz w:val="25"/>
          <w:szCs w:val="25"/>
          <w:bdr w:val="none" w:sz="0" w:space="0" w:color="auto" w:frame="1"/>
          <w:lang w:eastAsia="en-IN"/>
        </w:rPr>
        <w:t>api</w:t>
      </w:r>
      <w:proofErr w:type="spellEnd"/>
      <w:r w:rsidRPr="00420A66">
        <w:rPr>
          <w:rFonts w:ascii="inherit" w:eastAsia="Times New Roman" w:hAnsi="inherit" w:cs="Times New Roman"/>
          <w:color w:val="7CC379"/>
          <w:sz w:val="25"/>
          <w:szCs w:val="25"/>
          <w:bdr w:val="none" w:sz="0" w:space="0" w:color="auto" w:frame="1"/>
          <w:lang w:eastAsia="en-IN"/>
        </w:rPr>
        <w:t>/[controller]"</w:t>
      </w:r>
      <w:r w:rsidRPr="00420A66">
        <w:rPr>
          <w:rFonts w:ascii="inherit" w:eastAsia="Times New Roman" w:hAnsi="inherit" w:cs="Times New Roman"/>
          <w:b/>
          <w:bCs/>
          <w:color w:val="6B7C8B"/>
          <w:sz w:val="25"/>
          <w:szCs w:val="25"/>
          <w:bdr w:val="none" w:sz="0" w:space="0" w:color="auto" w:frame="1"/>
          <w:lang w:eastAsia="en-IN"/>
        </w:rPr>
        <w:t>)]</w:t>
      </w:r>
    </w:p>
    <w:p w14:paraId="7E5877B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CFD5E0"/>
          <w:sz w:val="25"/>
          <w:szCs w:val="25"/>
          <w:bdr w:val="none" w:sz="0" w:space="0" w:color="auto" w:frame="1"/>
          <w:lang w:eastAsia="en-IN"/>
        </w:rPr>
        <w:t>ApiController</w:t>
      </w:r>
      <w:proofErr w:type="spellEnd"/>
      <w:r w:rsidRPr="00420A66">
        <w:rPr>
          <w:rFonts w:ascii="inherit" w:eastAsia="Times New Roman" w:hAnsi="inherit" w:cs="Times New Roman"/>
          <w:b/>
          <w:bCs/>
          <w:color w:val="6B7C8B"/>
          <w:sz w:val="25"/>
          <w:szCs w:val="25"/>
          <w:bdr w:val="none" w:sz="0" w:space="0" w:color="auto" w:frame="1"/>
          <w:lang w:eastAsia="en-IN"/>
        </w:rPr>
        <w:t>]</w:t>
      </w:r>
    </w:p>
    <w:p w14:paraId="22F50E8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class</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EmployeeController</w:t>
      </w:r>
      <w:proofErr w:type="spellEnd"/>
      <w:r w:rsidRPr="00420A66">
        <w:rPr>
          <w:rFonts w:ascii="inherit" w:eastAsia="Times New Roman" w:hAnsi="inherit" w:cs="Times New Roman"/>
          <w:color w:val="CFD5E0"/>
          <w:sz w:val="25"/>
          <w:szCs w:val="25"/>
          <w:bdr w:val="none" w:sz="0" w:space="0" w:color="auto" w:frame="1"/>
          <w:lang w:eastAsia="en-IN"/>
        </w:rPr>
        <w:t xml:space="preserve"> : </w:t>
      </w:r>
      <w:proofErr w:type="spellStart"/>
      <w:r w:rsidRPr="00420A66">
        <w:rPr>
          <w:rFonts w:ascii="inherit" w:eastAsia="Times New Roman" w:hAnsi="inherit" w:cs="Times New Roman"/>
          <w:color w:val="CFD5E0"/>
          <w:sz w:val="25"/>
          <w:szCs w:val="25"/>
          <w:bdr w:val="none" w:sz="0" w:space="0" w:color="auto" w:frame="1"/>
          <w:lang w:eastAsia="en-IN"/>
        </w:rPr>
        <w:t>ControllerBase</w:t>
      </w:r>
      <w:proofErr w:type="spellEnd"/>
    </w:p>
    <w:p w14:paraId="2E3B3EA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31DFCFA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22D4574" w14:textId="77777777" w:rsidR="00420A66" w:rsidRPr="00420A66" w:rsidRDefault="00420A66" w:rsidP="00420A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6C97479" w14:textId="77777777" w:rsidR="00D86987" w:rsidRDefault="00D86987" w:rsidP="00420A66">
      <w:pPr>
        <w:shd w:val="clear" w:color="auto" w:fill="FFFFFF"/>
        <w:spacing w:after="0" w:line="240" w:lineRule="auto"/>
        <w:jc w:val="both"/>
        <w:textAlignment w:val="baseline"/>
        <w:outlineLvl w:val="3"/>
        <w:rPr>
          <w:rFonts w:ascii="Arial" w:eastAsia="Times New Roman" w:hAnsi="Arial" w:cs="Arial"/>
          <w:b/>
          <w:bCs/>
          <w:color w:val="000000"/>
          <w:sz w:val="30"/>
          <w:szCs w:val="30"/>
          <w:bdr w:val="none" w:sz="0" w:space="0" w:color="auto" w:frame="1"/>
          <w:lang w:eastAsia="en-IN"/>
        </w:rPr>
      </w:pPr>
    </w:p>
    <w:p w14:paraId="4DCE578B" w14:textId="5451F24E" w:rsidR="00420A66" w:rsidRPr="00420A66" w:rsidRDefault="00420A66" w:rsidP="00420A66">
      <w:pPr>
        <w:shd w:val="clear" w:color="auto" w:fill="FFFFFF"/>
        <w:spacing w:after="0" w:line="240" w:lineRule="auto"/>
        <w:jc w:val="both"/>
        <w:textAlignment w:val="baseline"/>
        <w:outlineLvl w:val="3"/>
        <w:rPr>
          <w:rFonts w:ascii="Segoe UI" w:eastAsia="Times New Roman" w:hAnsi="Segoe UI" w:cs="Segoe UI"/>
          <w:b/>
          <w:bCs/>
          <w:color w:val="3A3A3A"/>
          <w:sz w:val="24"/>
          <w:szCs w:val="24"/>
          <w:lang w:eastAsia="en-IN"/>
        </w:rPr>
      </w:pPr>
      <w:r w:rsidRPr="00420A66">
        <w:rPr>
          <w:rFonts w:ascii="Arial" w:eastAsia="Times New Roman" w:hAnsi="Arial" w:cs="Arial"/>
          <w:b/>
          <w:bCs/>
          <w:color w:val="000000"/>
          <w:sz w:val="30"/>
          <w:szCs w:val="30"/>
          <w:bdr w:val="none" w:sz="0" w:space="0" w:color="auto" w:frame="1"/>
          <w:lang w:eastAsia="en-IN"/>
        </w:rPr>
        <w:t>Primitive or Complex Types</w:t>
      </w:r>
    </w:p>
    <w:p w14:paraId="000158A0"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You can return primitive or complex types directly from your actions. When you do this, ASP.NET Core automatically wraps your response in a 200 OK response, assuming the operation was successful. We can return any primitive data, like strings, integers, </w:t>
      </w:r>
      <w:r w:rsidRPr="00420A66">
        <w:rPr>
          <w:rFonts w:ascii="Arial" w:eastAsia="Times New Roman" w:hAnsi="Arial" w:cs="Arial"/>
          <w:color w:val="000000"/>
          <w:sz w:val="23"/>
          <w:szCs w:val="23"/>
          <w:bdr w:val="none" w:sz="0" w:space="0" w:color="auto" w:frame="1"/>
          <w:lang w:eastAsia="en-IN"/>
        </w:rPr>
        <w:lastRenderedPageBreak/>
        <w:t>Booleans, etc., or complex data, like employees, products, etc., directly from the controller action method.</w:t>
      </w:r>
    </w:p>
    <w:p w14:paraId="4EB19F88" w14:textId="77777777" w:rsidR="00420A66" w:rsidRPr="00420A66" w:rsidRDefault="00420A66" w:rsidP="00420A66">
      <w:pPr>
        <w:shd w:val="clear" w:color="auto" w:fill="FFFFFF"/>
        <w:spacing w:after="0" w:line="240" w:lineRule="auto"/>
        <w:jc w:val="both"/>
        <w:textAlignment w:val="baseline"/>
        <w:outlineLvl w:val="4"/>
        <w:rPr>
          <w:rFonts w:ascii="Segoe UI" w:eastAsia="Times New Roman" w:hAnsi="Segoe UI" w:cs="Segoe UI"/>
          <w:b/>
          <w:bCs/>
          <w:color w:val="3A3A3A"/>
          <w:sz w:val="20"/>
          <w:szCs w:val="20"/>
          <w:lang w:eastAsia="en-IN"/>
        </w:rPr>
      </w:pPr>
      <w:r w:rsidRPr="00420A66">
        <w:rPr>
          <w:rFonts w:ascii="Arial" w:eastAsia="Times New Roman" w:hAnsi="Arial" w:cs="Arial"/>
          <w:b/>
          <w:bCs/>
          <w:color w:val="000000"/>
          <w:sz w:val="27"/>
          <w:szCs w:val="27"/>
          <w:bdr w:val="none" w:sz="0" w:space="0" w:color="auto" w:frame="1"/>
          <w:lang w:eastAsia="en-IN"/>
        </w:rPr>
        <w:t>Returning String from ASP.NET Core Web API Controller Action Method:</w:t>
      </w:r>
    </w:p>
    <w:p w14:paraId="0F420119" w14:textId="0AB3C718" w:rsidR="00420A66" w:rsidRPr="00420A66" w:rsidRDefault="00420A66" w:rsidP="00420A66">
      <w:pPr>
        <w:spacing w:after="0" w:line="0" w:lineRule="atLeast"/>
        <w:rPr>
          <w:rFonts w:ascii="Times New Roman" w:eastAsia="Times New Roman" w:hAnsi="Times New Roman" w:cs="Times New Roman"/>
          <w:sz w:val="23"/>
          <w:szCs w:val="23"/>
          <w:bdr w:val="none" w:sz="0" w:space="0" w:color="auto" w:frame="1"/>
          <w:lang w:eastAsia="en-IN"/>
        </w:rPr>
      </w:pPr>
      <w:r>
        <w:rPr>
          <w:rFonts w:ascii="Segoe UI" w:eastAsia="Times New Roman" w:hAnsi="Segoe UI" w:cs="Segoe UI"/>
          <w:color w:val="3A3A3A"/>
          <w:sz w:val="18"/>
          <w:szCs w:val="18"/>
          <w:bdr w:val="none" w:sz="0" w:space="0" w:color="auto" w:frame="1"/>
          <w:lang w:eastAsia="en-IN"/>
        </w:rPr>
        <w:t xml:space="preserve"> </w:t>
      </w:r>
    </w:p>
    <w:p w14:paraId="7230D181" w14:textId="77777777" w:rsidR="00420A66" w:rsidRPr="00420A66" w:rsidRDefault="00420A66" w:rsidP="00420A66">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420A66">
        <w:rPr>
          <w:rFonts w:ascii="Arial" w:eastAsia="Times New Roman" w:hAnsi="Arial" w:cs="Arial"/>
          <w:color w:val="000000"/>
          <w:sz w:val="23"/>
          <w:szCs w:val="23"/>
          <w:bdr w:val="none" w:sz="0" w:space="0" w:color="auto" w:frame="1"/>
          <w:lang w:eastAsia="en-IN"/>
        </w:rPr>
        <w:t xml:space="preserve">Please add the following action method within the Employee Controller. The following </w:t>
      </w:r>
      <w:proofErr w:type="spellStart"/>
      <w:r w:rsidRPr="00420A66">
        <w:rPr>
          <w:rFonts w:ascii="Arial" w:eastAsia="Times New Roman" w:hAnsi="Arial" w:cs="Arial"/>
          <w:color w:val="000000"/>
          <w:sz w:val="23"/>
          <w:szCs w:val="23"/>
          <w:bdr w:val="none" w:sz="0" w:space="0" w:color="auto" w:frame="1"/>
          <w:lang w:eastAsia="en-IN"/>
        </w:rPr>
        <w:t>GetName</w:t>
      </w:r>
      <w:proofErr w:type="spellEnd"/>
      <w:r w:rsidRPr="00420A66">
        <w:rPr>
          <w:rFonts w:ascii="Arial" w:eastAsia="Times New Roman" w:hAnsi="Arial" w:cs="Arial"/>
          <w:color w:val="000000"/>
          <w:sz w:val="23"/>
          <w:szCs w:val="23"/>
          <w:bdr w:val="none" w:sz="0" w:space="0" w:color="auto" w:frame="1"/>
          <w:lang w:eastAsia="en-IN"/>
        </w:rPr>
        <w:t xml:space="preserve"> Method returns a string. You can return any primitive data from the ASP.NET Core Web API Controller action method.</w:t>
      </w:r>
    </w:p>
    <w:p w14:paraId="55E22F4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HttpGet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"Name"</w:t>
      </w:r>
      <w:r w:rsidRPr="00420A66">
        <w:rPr>
          <w:rFonts w:ascii="inherit" w:eastAsia="Times New Roman" w:hAnsi="inherit" w:cs="Times New Roman"/>
          <w:b/>
          <w:bCs/>
          <w:color w:val="6B7C8B"/>
          <w:sz w:val="25"/>
          <w:szCs w:val="25"/>
          <w:bdr w:val="none" w:sz="0" w:space="0" w:color="auto" w:frame="1"/>
          <w:lang w:eastAsia="en-IN"/>
        </w:rPr>
        <w:t>)]</w:t>
      </w:r>
    </w:p>
    <w:p w14:paraId="613BD84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string</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GetName</w:t>
      </w:r>
      <w:proofErr w:type="spellEnd"/>
      <w:r w:rsidRPr="00420A66">
        <w:rPr>
          <w:rFonts w:ascii="inherit" w:eastAsia="Times New Roman" w:hAnsi="inherit" w:cs="Times New Roman"/>
          <w:b/>
          <w:bCs/>
          <w:color w:val="6B7C8B"/>
          <w:sz w:val="25"/>
          <w:szCs w:val="25"/>
          <w:bdr w:val="none" w:sz="0" w:space="0" w:color="auto" w:frame="1"/>
          <w:lang w:eastAsia="en-IN"/>
        </w:rPr>
        <w:t>()</w:t>
      </w:r>
    </w:p>
    <w:p w14:paraId="4FE626A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4B662B0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7CC379"/>
          <w:sz w:val="25"/>
          <w:szCs w:val="25"/>
          <w:bdr w:val="none" w:sz="0" w:space="0" w:color="auto" w:frame="1"/>
          <w:lang w:eastAsia="en-IN"/>
        </w:rPr>
        <w:t xml:space="preserve">"Return from </w:t>
      </w:r>
      <w:proofErr w:type="spellStart"/>
      <w:r w:rsidRPr="00420A66">
        <w:rPr>
          <w:rFonts w:ascii="inherit" w:eastAsia="Times New Roman" w:hAnsi="inherit" w:cs="Times New Roman"/>
          <w:color w:val="7CC379"/>
          <w:sz w:val="25"/>
          <w:szCs w:val="25"/>
          <w:bdr w:val="none" w:sz="0" w:space="0" w:color="auto" w:frame="1"/>
          <w:lang w:eastAsia="en-IN"/>
        </w:rPr>
        <w:t>GetName</w:t>
      </w:r>
      <w:proofErr w:type="spellEnd"/>
      <w:r w:rsidRPr="00420A66">
        <w:rPr>
          <w:rFonts w:ascii="inherit" w:eastAsia="Times New Roman" w:hAnsi="inherit" w:cs="Times New Roman"/>
          <w:color w:val="7CC379"/>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298DEBF6" w14:textId="77777777" w:rsidR="00420A66" w:rsidRPr="00420A66" w:rsidRDefault="00420A66" w:rsidP="00420A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44A2013A"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Now save the changes, run the application, and navigate to </w:t>
      </w:r>
      <w:r w:rsidRPr="00420A66">
        <w:rPr>
          <w:rFonts w:ascii="Arial" w:eastAsia="Times New Roman" w:hAnsi="Arial" w:cs="Arial"/>
          <w:b/>
          <w:bCs/>
          <w:color w:val="000000"/>
          <w:sz w:val="23"/>
          <w:szCs w:val="23"/>
          <w:bdr w:val="none" w:sz="0" w:space="0" w:color="auto" w:frame="1"/>
          <w:lang w:eastAsia="en-IN"/>
        </w:rPr>
        <w:t>/</w:t>
      </w:r>
      <w:proofErr w:type="spellStart"/>
      <w:r w:rsidRPr="00420A66">
        <w:rPr>
          <w:rFonts w:ascii="Arial" w:eastAsia="Times New Roman" w:hAnsi="Arial" w:cs="Arial"/>
          <w:b/>
          <w:bCs/>
          <w:color w:val="000000"/>
          <w:sz w:val="23"/>
          <w:szCs w:val="23"/>
          <w:bdr w:val="none" w:sz="0" w:space="0" w:color="auto" w:frame="1"/>
          <w:lang w:eastAsia="en-IN"/>
        </w:rPr>
        <w:t>api</w:t>
      </w:r>
      <w:proofErr w:type="spellEnd"/>
      <w:r w:rsidRPr="00420A66">
        <w:rPr>
          <w:rFonts w:ascii="Arial" w:eastAsia="Times New Roman" w:hAnsi="Arial" w:cs="Arial"/>
          <w:b/>
          <w:bCs/>
          <w:color w:val="000000"/>
          <w:sz w:val="23"/>
          <w:szCs w:val="23"/>
          <w:bdr w:val="none" w:sz="0" w:space="0" w:color="auto" w:frame="1"/>
          <w:lang w:eastAsia="en-IN"/>
        </w:rPr>
        <w:t>/employee/name URL,</w:t>
      </w:r>
      <w:r w:rsidRPr="00420A66">
        <w:rPr>
          <w:rFonts w:ascii="Arial" w:eastAsia="Times New Roman" w:hAnsi="Arial" w:cs="Arial"/>
          <w:color w:val="000000"/>
          <w:sz w:val="23"/>
          <w:szCs w:val="23"/>
          <w:bdr w:val="none" w:sz="0" w:space="0" w:color="auto" w:frame="1"/>
          <w:lang w:eastAsia="en-IN"/>
        </w:rPr>
        <w:t> and you should get the following response.</w:t>
      </w:r>
    </w:p>
    <w:p w14:paraId="1615E524" w14:textId="19CBB0C1"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1044C1A" w14:textId="77777777" w:rsidR="00420A66" w:rsidRPr="00420A66" w:rsidRDefault="00420A66" w:rsidP="00420A66">
      <w:pPr>
        <w:shd w:val="clear" w:color="auto" w:fill="FFFFFF"/>
        <w:spacing w:after="0" w:line="240" w:lineRule="auto"/>
        <w:jc w:val="both"/>
        <w:textAlignment w:val="baseline"/>
        <w:outlineLvl w:val="4"/>
        <w:rPr>
          <w:rFonts w:ascii="Segoe UI" w:eastAsia="Times New Roman" w:hAnsi="Segoe UI" w:cs="Segoe UI"/>
          <w:b/>
          <w:bCs/>
          <w:color w:val="3A3A3A"/>
          <w:sz w:val="20"/>
          <w:szCs w:val="20"/>
          <w:lang w:eastAsia="en-IN"/>
        </w:rPr>
      </w:pPr>
      <w:r w:rsidRPr="00420A66">
        <w:rPr>
          <w:rFonts w:ascii="Arial" w:eastAsia="Times New Roman" w:hAnsi="Arial" w:cs="Arial"/>
          <w:b/>
          <w:bCs/>
          <w:color w:val="000000"/>
          <w:sz w:val="27"/>
          <w:szCs w:val="27"/>
          <w:bdr w:val="none" w:sz="0" w:space="0" w:color="auto" w:frame="1"/>
          <w:lang w:eastAsia="en-IN"/>
        </w:rPr>
        <w:t>Returning Complex Type in ASP.NET Core Web API:</w:t>
      </w:r>
    </w:p>
    <w:p w14:paraId="7CE859DB"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Now, let us see how to return complex data from the controller action method. As we have created the Employee model, let us return an employee object from the controller action method. So, add the following </w:t>
      </w:r>
      <w:proofErr w:type="spellStart"/>
      <w:r w:rsidRPr="00420A66">
        <w:rPr>
          <w:rFonts w:ascii="Arial" w:eastAsia="Times New Roman" w:hAnsi="Arial" w:cs="Arial"/>
          <w:color w:val="000000"/>
          <w:sz w:val="23"/>
          <w:szCs w:val="23"/>
          <w:bdr w:val="none" w:sz="0" w:space="0" w:color="auto" w:frame="1"/>
          <w:lang w:eastAsia="en-IN"/>
        </w:rPr>
        <w:t>GetEmployeeDetails</w:t>
      </w:r>
      <w:proofErr w:type="spellEnd"/>
      <w:r w:rsidRPr="00420A66">
        <w:rPr>
          <w:rFonts w:ascii="Arial" w:eastAsia="Times New Roman" w:hAnsi="Arial" w:cs="Arial"/>
          <w:color w:val="000000"/>
          <w:sz w:val="23"/>
          <w:szCs w:val="23"/>
          <w:bdr w:val="none" w:sz="0" w:space="0" w:color="auto" w:frame="1"/>
          <w:lang w:eastAsia="en-IN"/>
        </w:rPr>
        <w:t xml:space="preserve"> action method within the Employee Controller.</w:t>
      </w:r>
    </w:p>
    <w:p w14:paraId="78CC33A5" w14:textId="7700B7D2" w:rsidR="00420A66" w:rsidRPr="00420A66" w:rsidRDefault="00420A66" w:rsidP="00420A66">
      <w:pPr>
        <w:spacing w:after="0" w:line="0" w:lineRule="atLeast"/>
        <w:rPr>
          <w:rFonts w:ascii="Times New Roman" w:eastAsia="Times New Roman" w:hAnsi="Times New Roman" w:cs="Times New Roman"/>
          <w:sz w:val="24"/>
          <w:szCs w:val="24"/>
          <w:bdr w:val="none" w:sz="0" w:space="0" w:color="auto" w:frame="1"/>
          <w:lang w:eastAsia="en-IN"/>
        </w:rPr>
      </w:pPr>
      <w:r>
        <w:rPr>
          <w:rFonts w:ascii="Segoe UI" w:eastAsia="Times New Roman" w:hAnsi="Segoe UI" w:cs="Segoe UI"/>
          <w:color w:val="3A3A3A"/>
          <w:sz w:val="18"/>
          <w:szCs w:val="18"/>
          <w:bdr w:val="none" w:sz="0" w:space="0" w:color="auto" w:frame="1"/>
          <w:lang w:eastAsia="en-IN"/>
        </w:rPr>
        <w:t xml:space="preserve"> </w:t>
      </w:r>
    </w:p>
    <w:p w14:paraId="4CE6425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HttpGet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"Details"</w:t>
      </w:r>
      <w:r w:rsidRPr="00420A66">
        <w:rPr>
          <w:rFonts w:ascii="inherit" w:eastAsia="Times New Roman" w:hAnsi="inherit" w:cs="Times New Roman"/>
          <w:b/>
          <w:bCs/>
          <w:color w:val="6B7C8B"/>
          <w:sz w:val="25"/>
          <w:szCs w:val="25"/>
          <w:bdr w:val="none" w:sz="0" w:space="0" w:color="auto" w:frame="1"/>
          <w:lang w:eastAsia="en-IN"/>
        </w:rPr>
        <w:t>)]</w:t>
      </w:r>
    </w:p>
    <w:p w14:paraId="388BF81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Employee </w:t>
      </w:r>
      <w:proofErr w:type="spellStart"/>
      <w:r w:rsidRPr="00420A66">
        <w:rPr>
          <w:rFonts w:ascii="inherit" w:eastAsia="Times New Roman" w:hAnsi="inherit" w:cs="Times New Roman"/>
          <w:color w:val="4284AE"/>
          <w:sz w:val="25"/>
          <w:szCs w:val="25"/>
          <w:bdr w:val="none" w:sz="0" w:space="0" w:color="auto" w:frame="1"/>
          <w:lang w:eastAsia="en-IN"/>
        </w:rPr>
        <w:t>GetEmployeeDetails</w:t>
      </w:r>
      <w:proofErr w:type="spellEnd"/>
      <w:r w:rsidRPr="00420A66">
        <w:rPr>
          <w:rFonts w:ascii="inherit" w:eastAsia="Times New Roman" w:hAnsi="inherit" w:cs="Times New Roman"/>
          <w:b/>
          <w:bCs/>
          <w:color w:val="6B7C8B"/>
          <w:sz w:val="25"/>
          <w:szCs w:val="25"/>
          <w:bdr w:val="none" w:sz="0" w:space="0" w:color="auto" w:frame="1"/>
          <w:lang w:eastAsia="en-IN"/>
        </w:rPr>
        <w:t>()</w:t>
      </w:r>
    </w:p>
    <w:p w14:paraId="6CBA820B"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4A1BD67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p>
    <w:p w14:paraId="28FF271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5F8B560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CFD5E0"/>
          <w:sz w:val="25"/>
          <w:szCs w:val="25"/>
          <w:bdr w:val="none" w:sz="0" w:space="0" w:color="auto" w:frame="1"/>
          <w:lang w:eastAsia="en-IN"/>
        </w:rPr>
        <w:t xml:space="preserve">Id = </w:t>
      </w:r>
      <w:r w:rsidRPr="00420A66">
        <w:rPr>
          <w:rFonts w:ascii="inherit" w:eastAsia="Times New Roman" w:hAnsi="inherit" w:cs="Times New Roman"/>
          <w:color w:val="D19A66"/>
          <w:sz w:val="25"/>
          <w:szCs w:val="25"/>
          <w:bdr w:val="none" w:sz="0" w:space="0" w:color="auto" w:frame="1"/>
          <w:lang w:eastAsia="en-IN"/>
        </w:rPr>
        <w:t>1001</w:t>
      </w:r>
      <w:r w:rsidRPr="00420A66">
        <w:rPr>
          <w:rFonts w:ascii="inherit" w:eastAsia="Times New Roman" w:hAnsi="inherit" w:cs="Times New Roman"/>
          <w:color w:val="CFD5E0"/>
          <w:sz w:val="25"/>
          <w:szCs w:val="25"/>
          <w:bdr w:val="none" w:sz="0" w:space="0" w:color="auto" w:frame="1"/>
          <w:lang w:eastAsia="en-IN"/>
        </w:rPr>
        <w:t>,</w:t>
      </w:r>
    </w:p>
    <w:p w14:paraId="7F6F242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CFD5E0"/>
          <w:sz w:val="25"/>
          <w:szCs w:val="25"/>
          <w:bdr w:val="none" w:sz="0" w:space="0" w:color="auto" w:frame="1"/>
          <w:lang w:eastAsia="en-IN"/>
        </w:rPr>
        <w:t xml:space="preserve">Name = </w:t>
      </w:r>
      <w:r w:rsidRPr="00420A66">
        <w:rPr>
          <w:rFonts w:ascii="inherit" w:eastAsia="Times New Roman" w:hAnsi="inherit" w:cs="Times New Roman"/>
          <w:color w:val="7CC379"/>
          <w:sz w:val="25"/>
          <w:szCs w:val="25"/>
          <w:bdr w:val="none" w:sz="0" w:space="0" w:color="auto" w:frame="1"/>
          <w:lang w:eastAsia="en-IN"/>
        </w:rPr>
        <w:t>"Anurag"</w:t>
      </w:r>
      <w:r w:rsidRPr="00420A66">
        <w:rPr>
          <w:rFonts w:ascii="inherit" w:eastAsia="Times New Roman" w:hAnsi="inherit" w:cs="Times New Roman"/>
          <w:color w:val="CFD5E0"/>
          <w:sz w:val="25"/>
          <w:szCs w:val="25"/>
          <w:bdr w:val="none" w:sz="0" w:space="0" w:color="auto" w:frame="1"/>
          <w:lang w:eastAsia="en-IN"/>
        </w:rPr>
        <w:t>,</w:t>
      </w:r>
    </w:p>
    <w:p w14:paraId="65C9CF91"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CFD5E0"/>
          <w:sz w:val="25"/>
          <w:szCs w:val="25"/>
          <w:bdr w:val="none" w:sz="0" w:space="0" w:color="auto" w:frame="1"/>
          <w:lang w:eastAsia="en-IN"/>
        </w:rPr>
        <w:t xml:space="preserve">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w:t>
      </w:r>
    </w:p>
    <w:p w14:paraId="0A2CD5E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CFD5E0"/>
          <w:sz w:val="25"/>
          <w:szCs w:val="25"/>
          <w:bdr w:val="none" w:sz="0" w:space="0" w:color="auto" w:frame="1"/>
          <w:lang w:eastAsia="en-IN"/>
        </w:rPr>
        <w:t xml:space="preserve">City = </w:t>
      </w:r>
      <w:r w:rsidRPr="00420A66">
        <w:rPr>
          <w:rFonts w:ascii="inherit" w:eastAsia="Times New Roman" w:hAnsi="inherit" w:cs="Times New Roman"/>
          <w:color w:val="7CC379"/>
          <w:sz w:val="25"/>
          <w:szCs w:val="25"/>
          <w:bdr w:val="none" w:sz="0" w:space="0" w:color="auto" w:frame="1"/>
          <w:lang w:eastAsia="en-IN"/>
        </w:rPr>
        <w:t>"Mumbai"</w:t>
      </w:r>
      <w:r w:rsidRPr="00420A66">
        <w:rPr>
          <w:rFonts w:ascii="inherit" w:eastAsia="Times New Roman" w:hAnsi="inherit" w:cs="Times New Roman"/>
          <w:color w:val="CFD5E0"/>
          <w:sz w:val="25"/>
          <w:szCs w:val="25"/>
          <w:bdr w:val="none" w:sz="0" w:space="0" w:color="auto" w:frame="1"/>
          <w:lang w:eastAsia="en-IN"/>
        </w:rPr>
        <w:t>,</w:t>
      </w:r>
    </w:p>
    <w:p w14:paraId="7516CBCB"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CFD5E0"/>
          <w:sz w:val="25"/>
          <w:szCs w:val="25"/>
          <w:bdr w:val="none" w:sz="0" w:space="0" w:color="auto" w:frame="1"/>
          <w:lang w:eastAsia="en-IN"/>
        </w:rPr>
        <w:t xml:space="preserve">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w:t>
      </w:r>
    </w:p>
    <w:p w14:paraId="0695128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CFD5E0"/>
          <w:sz w:val="25"/>
          <w:szCs w:val="25"/>
          <w:bdr w:val="none" w:sz="0" w:space="0" w:color="auto" w:frame="1"/>
          <w:lang w:eastAsia="en-IN"/>
        </w:rPr>
        <w:t xml:space="preserve">Department = </w:t>
      </w:r>
      <w:r w:rsidRPr="00420A66">
        <w:rPr>
          <w:rFonts w:ascii="inherit" w:eastAsia="Times New Roman" w:hAnsi="inherit" w:cs="Times New Roman"/>
          <w:color w:val="7CC379"/>
          <w:sz w:val="25"/>
          <w:szCs w:val="25"/>
          <w:bdr w:val="none" w:sz="0" w:space="0" w:color="auto" w:frame="1"/>
          <w:lang w:eastAsia="en-IN"/>
        </w:rPr>
        <w:t>"IT"</w:t>
      </w:r>
    </w:p>
    <w:p w14:paraId="1FF4683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7E4DB42E" w14:textId="77777777" w:rsidR="00420A66" w:rsidRPr="00420A66" w:rsidRDefault="00420A66" w:rsidP="00420A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06063224"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With the above action method in place, now run the application and navigate to </w:t>
      </w:r>
      <w:r w:rsidRPr="00420A66">
        <w:rPr>
          <w:rFonts w:ascii="Arial" w:eastAsia="Times New Roman" w:hAnsi="Arial" w:cs="Arial"/>
          <w:b/>
          <w:bCs/>
          <w:color w:val="000000"/>
          <w:sz w:val="23"/>
          <w:szCs w:val="23"/>
          <w:bdr w:val="none" w:sz="0" w:space="0" w:color="auto" w:frame="1"/>
          <w:lang w:eastAsia="en-IN"/>
        </w:rPr>
        <w:t>/</w:t>
      </w:r>
      <w:proofErr w:type="spellStart"/>
      <w:r w:rsidRPr="00420A66">
        <w:rPr>
          <w:rFonts w:ascii="Arial" w:eastAsia="Times New Roman" w:hAnsi="Arial" w:cs="Arial"/>
          <w:b/>
          <w:bCs/>
          <w:color w:val="000000"/>
          <w:sz w:val="23"/>
          <w:szCs w:val="23"/>
          <w:bdr w:val="none" w:sz="0" w:space="0" w:color="auto" w:frame="1"/>
          <w:lang w:eastAsia="en-IN"/>
        </w:rPr>
        <w:t>api</w:t>
      </w:r>
      <w:proofErr w:type="spellEnd"/>
      <w:r w:rsidRPr="00420A66">
        <w:rPr>
          <w:rFonts w:ascii="Arial" w:eastAsia="Times New Roman" w:hAnsi="Arial" w:cs="Arial"/>
          <w:b/>
          <w:bCs/>
          <w:color w:val="000000"/>
          <w:sz w:val="23"/>
          <w:szCs w:val="23"/>
          <w:bdr w:val="none" w:sz="0" w:space="0" w:color="auto" w:frame="1"/>
          <w:lang w:eastAsia="en-IN"/>
        </w:rPr>
        <w:t>/employee/details</w:t>
      </w:r>
      <w:r w:rsidRPr="00420A66">
        <w:rPr>
          <w:rFonts w:ascii="Arial" w:eastAsia="Times New Roman" w:hAnsi="Arial" w:cs="Arial"/>
          <w:color w:val="000000"/>
          <w:sz w:val="23"/>
          <w:szCs w:val="23"/>
          <w:bdr w:val="none" w:sz="0" w:space="0" w:color="auto" w:frame="1"/>
          <w:lang w:eastAsia="en-IN"/>
        </w:rPr>
        <w:t> URL, and you should get the following response. Here, you are getting the response in JSON format, which will return the employee data in a key-value pair.</w:t>
      </w:r>
    </w:p>
    <w:p w14:paraId="36BE3212" w14:textId="5AB1DDAD"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noProof/>
          <w:color w:val="000000"/>
          <w:sz w:val="23"/>
          <w:szCs w:val="23"/>
          <w:bdr w:val="none" w:sz="0" w:space="0" w:color="auto" w:frame="1"/>
          <w:lang w:eastAsia="en-IN"/>
        </w:rPr>
        <mc:AlternateContent>
          <mc:Choice Requires="wps">
            <w:drawing>
              <wp:inline distT="0" distB="0" distL="0" distR="0" wp14:anchorId="4E49302F" wp14:editId="3BDA009B">
                <wp:extent cx="1866900" cy="317574"/>
                <wp:effectExtent l="0" t="0" r="0" b="6350"/>
                <wp:docPr id="1890311126" name="Rectangle 19" descr="Returning Complex Type in ASP.NET Core Web AP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66900" cy="317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1471F" id="Rectangle 19" o:spid="_x0000_s1026" alt="Returning Complex Type in ASP.NET Core Web API" style="width:147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" filled="f" stroked="f">
                <o:lock v:ext="edit" aspectratio="t"/>
                <w10:anchorlock/>
              </v:rect>
            </w:pict>
          </mc:Fallback>
        </mc:AlternateContent>
      </w:r>
    </w:p>
    <w:p w14:paraId="3993AFB6" w14:textId="77777777" w:rsidR="00420A66" w:rsidRPr="00420A66" w:rsidRDefault="00420A66" w:rsidP="00420A66">
      <w:pPr>
        <w:shd w:val="clear" w:color="auto" w:fill="FFFFFF"/>
        <w:spacing w:after="0" w:line="240" w:lineRule="auto"/>
        <w:jc w:val="both"/>
        <w:textAlignment w:val="baseline"/>
        <w:outlineLvl w:val="4"/>
        <w:rPr>
          <w:rFonts w:ascii="Segoe UI" w:eastAsia="Times New Roman" w:hAnsi="Segoe UI" w:cs="Segoe UI"/>
          <w:b/>
          <w:bCs/>
          <w:color w:val="3A3A3A"/>
          <w:sz w:val="20"/>
          <w:szCs w:val="20"/>
          <w:lang w:eastAsia="en-IN"/>
        </w:rPr>
      </w:pPr>
      <w:r w:rsidRPr="00420A66">
        <w:rPr>
          <w:rFonts w:ascii="Arial" w:eastAsia="Times New Roman" w:hAnsi="Arial" w:cs="Arial"/>
          <w:b/>
          <w:bCs/>
          <w:color w:val="000000"/>
          <w:sz w:val="27"/>
          <w:szCs w:val="27"/>
          <w:bdr w:val="none" w:sz="0" w:space="0" w:color="auto" w:frame="1"/>
          <w:lang w:eastAsia="en-IN"/>
        </w:rPr>
        <w:t>Returning List&lt;T&gt; From ASP.NET Core Web API Action Method</w:t>
      </w:r>
    </w:p>
    <w:p w14:paraId="71C8A46B"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lastRenderedPageBreak/>
        <w:t xml:space="preserve">Now, let us see how to return a complex data collection from the controller action method. Let us return the List of employees from the controller action method. So, add the following </w:t>
      </w:r>
      <w:proofErr w:type="spellStart"/>
      <w:r w:rsidRPr="00420A66">
        <w:rPr>
          <w:rFonts w:ascii="Arial" w:eastAsia="Times New Roman" w:hAnsi="Arial" w:cs="Arial"/>
          <w:color w:val="000000"/>
          <w:sz w:val="23"/>
          <w:szCs w:val="23"/>
          <w:bdr w:val="none" w:sz="0" w:space="0" w:color="auto" w:frame="1"/>
          <w:lang w:eastAsia="en-IN"/>
        </w:rPr>
        <w:t>GetAllEmployee</w:t>
      </w:r>
      <w:proofErr w:type="spellEnd"/>
      <w:r w:rsidRPr="00420A66">
        <w:rPr>
          <w:rFonts w:ascii="Arial" w:eastAsia="Times New Roman" w:hAnsi="Arial" w:cs="Arial"/>
          <w:color w:val="000000"/>
          <w:sz w:val="23"/>
          <w:szCs w:val="23"/>
          <w:bdr w:val="none" w:sz="0" w:space="0" w:color="auto" w:frame="1"/>
          <w:lang w:eastAsia="en-IN"/>
        </w:rPr>
        <w:t xml:space="preserve"> action method within the Employee Controller.</w:t>
      </w:r>
    </w:p>
    <w:p w14:paraId="39588BC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HttpGet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"All"</w:t>
      </w:r>
      <w:r w:rsidRPr="00420A66">
        <w:rPr>
          <w:rFonts w:ascii="inherit" w:eastAsia="Times New Roman" w:hAnsi="inherit" w:cs="Times New Roman"/>
          <w:b/>
          <w:bCs/>
          <w:color w:val="6B7C8B"/>
          <w:sz w:val="25"/>
          <w:szCs w:val="25"/>
          <w:bdr w:val="none" w:sz="0" w:space="0" w:color="auto" w:frame="1"/>
          <w:lang w:eastAsia="en-IN"/>
        </w:rPr>
        <w:t>)]</w:t>
      </w:r>
    </w:p>
    <w:p w14:paraId="14F6B17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List</w:t>
      </w:r>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GetAllEmployee</w:t>
      </w:r>
      <w:proofErr w:type="spellEnd"/>
      <w:r w:rsidRPr="00420A66">
        <w:rPr>
          <w:rFonts w:ascii="inherit" w:eastAsia="Times New Roman" w:hAnsi="inherit" w:cs="Times New Roman"/>
          <w:b/>
          <w:bCs/>
          <w:color w:val="6B7C8B"/>
          <w:sz w:val="25"/>
          <w:szCs w:val="25"/>
          <w:bdr w:val="none" w:sz="0" w:space="0" w:color="auto" w:frame="1"/>
          <w:lang w:eastAsia="en-IN"/>
        </w:rPr>
        <w:t>()</w:t>
      </w:r>
    </w:p>
    <w:p w14:paraId="57025B0C"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106BC62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List</w:t>
      </w:r>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w:t>
      </w:r>
    </w:p>
    <w:p w14:paraId="119CD9F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4962F43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1001</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"Anurag"</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"Mumbai"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743F6B6B"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1002</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"Pranaya"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"Delhi"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4008E3B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1003</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"Priyanka"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27</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"BBSR"</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"Female"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"HR"</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30153A2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3964AD01" w14:textId="77777777" w:rsidR="00420A66" w:rsidRPr="00420A66" w:rsidRDefault="00420A66" w:rsidP="00420A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64DDA19"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With the above changes in place, run the application and navigate to </w:t>
      </w:r>
      <w:r w:rsidRPr="00420A66">
        <w:rPr>
          <w:rFonts w:ascii="Arial" w:eastAsia="Times New Roman" w:hAnsi="Arial" w:cs="Arial"/>
          <w:b/>
          <w:bCs/>
          <w:color w:val="000000"/>
          <w:sz w:val="23"/>
          <w:szCs w:val="23"/>
          <w:bdr w:val="none" w:sz="0" w:space="0" w:color="auto" w:frame="1"/>
          <w:lang w:eastAsia="en-IN"/>
        </w:rPr>
        <w:t>/</w:t>
      </w:r>
      <w:proofErr w:type="spellStart"/>
      <w:r w:rsidRPr="00420A66">
        <w:rPr>
          <w:rFonts w:ascii="Arial" w:eastAsia="Times New Roman" w:hAnsi="Arial" w:cs="Arial"/>
          <w:b/>
          <w:bCs/>
          <w:color w:val="000000"/>
          <w:sz w:val="23"/>
          <w:szCs w:val="23"/>
          <w:bdr w:val="none" w:sz="0" w:space="0" w:color="auto" w:frame="1"/>
          <w:lang w:eastAsia="en-IN"/>
        </w:rPr>
        <w:t>api</w:t>
      </w:r>
      <w:proofErr w:type="spellEnd"/>
      <w:r w:rsidRPr="00420A66">
        <w:rPr>
          <w:rFonts w:ascii="Arial" w:eastAsia="Times New Roman" w:hAnsi="Arial" w:cs="Arial"/>
          <w:b/>
          <w:bCs/>
          <w:color w:val="000000"/>
          <w:sz w:val="23"/>
          <w:szCs w:val="23"/>
          <w:bdr w:val="none" w:sz="0" w:space="0" w:color="auto" w:frame="1"/>
          <w:lang w:eastAsia="en-IN"/>
        </w:rPr>
        <w:t>/employee/all URL,</w:t>
      </w:r>
      <w:r w:rsidRPr="00420A66">
        <w:rPr>
          <w:rFonts w:ascii="Arial" w:eastAsia="Times New Roman" w:hAnsi="Arial" w:cs="Arial"/>
          <w:color w:val="000000"/>
          <w:sz w:val="23"/>
          <w:szCs w:val="23"/>
          <w:bdr w:val="none" w:sz="0" w:space="0" w:color="auto" w:frame="1"/>
          <w:lang w:eastAsia="en-IN"/>
        </w:rPr>
        <w:t> and you should get the following response. Here, you get the list of employees as an array of JSON.</w:t>
      </w:r>
    </w:p>
    <w:p w14:paraId="53B4F002" w14:textId="3648AC5D"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5F687163"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Instead of using List&lt;Employee&gt; as a return type, you can also use </w:t>
      </w:r>
      <w:proofErr w:type="spellStart"/>
      <w:r w:rsidRPr="00420A66">
        <w:rPr>
          <w:rFonts w:ascii="Arial" w:eastAsia="Times New Roman" w:hAnsi="Arial" w:cs="Arial"/>
          <w:color w:val="000000"/>
          <w:sz w:val="23"/>
          <w:szCs w:val="23"/>
          <w:bdr w:val="none" w:sz="0" w:space="0" w:color="auto" w:frame="1"/>
          <w:lang w:eastAsia="en-IN"/>
        </w:rPr>
        <w:t>IEnumerable</w:t>
      </w:r>
      <w:proofErr w:type="spellEnd"/>
      <w:r w:rsidRPr="00420A66">
        <w:rPr>
          <w:rFonts w:ascii="Arial" w:eastAsia="Times New Roman" w:hAnsi="Arial" w:cs="Arial"/>
          <w:color w:val="000000"/>
          <w:sz w:val="23"/>
          <w:szCs w:val="23"/>
          <w:bdr w:val="none" w:sz="0" w:space="0" w:color="auto" w:frame="1"/>
          <w:lang w:eastAsia="en-IN"/>
        </w:rPr>
        <w:t xml:space="preserve">&lt;Employee&gt;. Please modify the </w:t>
      </w:r>
      <w:proofErr w:type="spellStart"/>
      <w:r w:rsidRPr="00420A66">
        <w:rPr>
          <w:rFonts w:ascii="Arial" w:eastAsia="Times New Roman" w:hAnsi="Arial" w:cs="Arial"/>
          <w:color w:val="000000"/>
          <w:sz w:val="23"/>
          <w:szCs w:val="23"/>
          <w:bdr w:val="none" w:sz="0" w:space="0" w:color="auto" w:frame="1"/>
          <w:lang w:eastAsia="en-IN"/>
        </w:rPr>
        <w:t>GetAllEmployee</w:t>
      </w:r>
      <w:proofErr w:type="spellEnd"/>
      <w:r w:rsidRPr="00420A66">
        <w:rPr>
          <w:rFonts w:ascii="Arial" w:eastAsia="Times New Roman" w:hAnsi="Arial" w:cs="Arial"/>
          <w:color w:val="000000"/>
          <w:sz w:val="23"/>
          <w:szCs w:val="23"/>
          <w:bdr w:val="none" w:sz="0" w:space="0" w:color="auto" w:frame="1"/>
          <w:lang w:eastAsia="en-IN"/>
        </w:rPr>
        <w:t xml:space="preserve"> action method as shown below.</w:t>
      </w:r>
    </w:p>
    <w:p w14:paraId="44D2DC0D"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HttpGet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"All"</w:t>
      </w:r>
      <w:r w:rsidRPr="00420A66">
        <w:rPr>
          <w:rFonts w:ascii="inherit" w:eastAsia="Times New Roman" w:hAnsi="inherit" w:cs="Times New Roman"/>
          <w:b/>
          <w:bCs/>
          <w:color w:val="6B7C8B"/>
          <w:sz w:val="25"/>
          <w:szCs w:val="25"/>
          <w:bdr w:val="none" w:sz="0" w:space="0" w:color="auto" w:frame="1"/>
          <w:lang w:eastAsia="en-IN"/>
        </w:rPr>
        <w:t>)]</w:t>
      </w:r>
    </w:p>
    <w:p w14:paraId="6850A69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IEnumerable</w:t>
      </w:r>
      <w:proofErr w:type="spellEnd"/>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GetAllEmployee</w:t>
      </w:r>
      <w:proofErr w:type="spellEnd"/>
      <w:r w:rsidRPr="00420A66">
        <w:rPr>
          <w:rFonts w:ascii="inherit" w:eastAsia="Times New Roman" w:hAnsi="inherit" w:cs="Times New Roman"/>
          <w:b/>
          <w:bCs/>
          <w:color w:val="6B7C8B"/>
          <w:sz w:val="25"/>
          <w:szCs w:val="25"/>
          <w:bdr w:val="none" w:sz="0" w:space="0" w:color="auto" w:frame="1"/>
          <w:lang w:eastAsia="en-IN"/>
        </w:rPr>
        <w:t>()</w:t>
      </w:r>
    </w:p>
    <w:p w14:paraId="79135D0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6E4802D"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List</w:t>
      </w:r>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w:t>
      </w:r>
    </w:p>
    <w:p w14:paraId="371625D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7B5E3A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1001</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"Anurag"</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"Mumbai"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47EB228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1002</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"Pranaya"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"Delhi"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2298A35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1003</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"Priyanka"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27</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"BBSR"</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"Female"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"HR"</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54BECB3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368801C9" w14:textId="77777777" w:rsidR="00420A66" w:rsidRPr="00420A66" w:rsidRDefault="00420A66" w:rsidP="00420A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1AB943F4"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Now run the application and navigate to </w:t>
      </w:r>
      <w:r w:rsidRPr="00420A66">
        <w:rPr>
          <w:rFonts w:ascii="Arial" w:eastAsia="Times New Roman" w:hAnsi="Arial" w:cs="Arial"/>
          <w:b/>
          <w:bCs/>
          <w:color w:val="000000"/>
          <w:sz w:val="23"/>
          <w:szCs w:val="23"/>
          <w:bdr w:val="none" w:sz="0" w:space="0" w:color="auto" w:frame="1"/>
          <w:lang w:eastAsia="en-IN"/>
        </w:rPr>
        <w:t>/</w:t>
      </w:r>
      <w:proofErr w:type="spellStart"/>
      <w:r w:rsidRPr="00420A66">
        <w:rPr>
          <w:rFonts w:ascii="Arial" w:eastAsia="Times New Roman" w:hAnsi="Arial" w:cs="Arial"/>
          <w:b/>
          <w:bCs/>
          <w:color w:val="000000"/>
          <w:sz w:val="23"/>
          <w:szCs w:val="23"/>
          <w:bdr w:val="none" w:sz="0" w:space="0" w:color="auto" w:frame="1"/>
          <w:lang w:eastAsia="en-IN"/>
        </w:rPr>
        <w:t>api</w:t>
      </w:r>
      <w:proofErr w:type="spellEnd"/>
      <w:r w:rsidRPr="00420A66">
        <w:rPr>
          <w:rFonts w:ascii="Arial" w:eastAsia="Times New Roman" w:hAnsi="Arial" w:cs="Arial"/>
          <w:b/>
          <w:bCs/>
          <w:color w:val="000000"/>
          <w:sz w:val="23"/>
          <w:szCs w:val="23"/>
          <w:bdr w:val="none" w:sz="0" w:space="0" w:color="auto" w:frame="1"/>
          <w:lang w:eastAsia="en-IN"/>
        </w:rPr>
        <w:t>/employee/all </w:t>
      </w:r>
      <w:r w:rsidRPr="00420A66">
        <w:rPr>
          <w:rFonts w:ascii="Arial" w:eastAsia="Times New Roman" w:hAnsi="Arial" w:cs="Arial"/>
          <w:color w:val="000000"/>
          <w:sz w:val="23"/>
          <w:szCs w:val="23"/>
          <w:bdr w:val="none" w:sz="0" w:space="0" w:color="auto" w:frame="1"/>
          <w:lang w:eastAsia="en-IN"/>
        </w:rPr>
        <w:t>URL; you should get the same response as the previous example.</w:t>
      </w:r>
    </w:p>
    <w:p w14:paraId="42E260E2" w14:textId="77777777" w:rsidR="00420A66" w:rsidRDefault="00420A66" w:rsidP="00420A66">
      <w:pPr>
        <w:shd w:val="clear" w:color="auto" w:fill="FFFFFF"/>
        <w:spacing w:after="0" w:line="240" w:lineRule="auto"/>
        <w:jc w:val="both"/>
        <w:textAlignment w:val="baseline"/>
        <w:outlineLvl w:val="3"/>
        <w:rPr>
          <w:rFonts w:ascii="Segoe UI" w:eastAsia="Times New Roman" w:hAnsi="Segoe UI" w:cs="Segoe UI"/>
          <w:color w:val="3A3A3A"/>
          <w:sz w:val="18"/>
          <w:szCs w:val="18"/>
          <w:bdr w:val="none" w:sz="0" w:space="0" w:color="auto" w:frame="1"/>
          <w:lang w:eastAsia="en-IN"/>
        </w:rPr>
      </w:pPr>
    </w:p>
    <w:p w14:paraId="0D2386BE" w14:textId="355617F8" w:rsidR="00420A66" w:rsidRPr="00420A66" w:rsidRDefault="00420A66" w:rsidP="00420A66">
      <w:pPr>
        <w:shd w:val="clear" w:color="auto" w:fill="FFFFFF"/>
        <w:spacing w:after="0" w:line="240" w:lineRule="auto"/>
        <w:jc w:val="both"/>
        <w:textAlignment w:val="baseline"/>
        <w:outlineLvl w:val="3"/>
        <w:rPr>
          <w:rFonts w:ascii="Times New Roman" w:eastAsia="Times New Roman" w:hAnsi="Times New Roman" w:cs="Times New Roman"/>
          <w:b/>
          <w:bCs/>
          <w:sz w:val="24"/>
          <w:szCs w:val="24"/>
          <w:lang w:eastAsia="en-IN"/>
        </w:rPr>
      </w:pPr>
      <w:proofErr w:type="spellStart"/>
      <w:r w:rsidRPr="00420A66">
        <w:rPr>
          <w:rFonts w:ascii="Arial" w:eastAsia="Times New Roman" w:hAnsi="Arial" w:cs="Arial"/>
          <w:b/>
          <w:bCs/>
          <w:color w:val="000000"/>
          <w:sz w:val="30"/>
          <w:szCs w:val="30"/>
          <w:bdr w:val="none" w:sz="0" w:space="0" w:color="auto" w:frame="1"/>
          <w:lang w:eastAsia="en-IN"/>
        </w:rPr>
        <w:lastRenderedPageBreak/>
        <w:t>IActionResult</w:t>
      </w:r>
      <w:proofErr w:type="spellEnd"/>
      <w:r w:rsidRPr="00420A66">
        <w:rPr>
          <w:rFonts w:ascii="Arial" w:eastAsia="Times New Roman" w:hAnsi="Arial" w:cs="Arial"/>
          <w:b/>
          <w:bCs/>
          <w:color w:val="000000"/>
          <w:sz w:val="30"/>
          <w:szCs w:val="30"/>
          <w:bdr w:val="none" w:sz="0" w:space="0" w:color="auto" w:frame="1"/>
          <w:lang w:eastAsia="en-IN"/>
        </w:rPr>
        <w:t xml:space="preserve"> Return Type in ASP.NET Core Web API:</w:t>
      </w:r>
    </w:p>
    <w:p w14:paraId="26F4E870"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The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return type is used when the action method will return different types of data. The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return type is capable of representing various HTTP status codes. It’s the most flexible return type because it can return different types of responses, such as OK, </w:t>
      </w:r>
      <w:proofErr w:type="spellStart"/>
      <w:r w:rsidRPr="00420A66">
        <w:rPr>
          <w:rFonts w:ascii="Arial" w:eastAsia="Times New Roman" w:hAnsi="Arial" w:cs="Arial"/>
          <w:color w:val="000000"/>
          <w:sz w:val="23"/>
          <w:szCs w:val="23"/>
          <w:bdr w:val="none" w:sz="0" w:space="0" w:color="auto" w:frame="1"/>
          <w:lang w:eastAsia="en-IN"/>
        </w:rPr>
        <w:t>BadRequest</w:t>
      </w:r>
      <w:proofErr w:type="spellEnd"/>
      <w:r w:rsidRPr="00420A66">
        <w:rPr>
          <w:rFonts w:ascii="Arial" w:eastAsia="Times New Roman" w:hAnsi="Arial" w:cs="Arial"/>
          <w:color w:val="000000"/>
          <w:sz w:val="23"/>
          <w:szCs w:val="23"/>
          <w:bdr w:val="none" w:sz="0" w:space="0" w:color="auto" w:frame="1"/>
          <w:lang w:eastAsia="en-IN"/>
        </w:rPr>
        <w:t xml:space="preserve">, </w:t>
      </w:r>
      <w:proofErr w:type="spellStart"/>
      <w:r w:rsidRPr="00420A66">
        <w:rPr>
          <w:rFonts w:ascii="Arial" w:eastAsia="Times New Roman" w:hAnsi="Arial" w:cs="Arial"/>
          <w:color w:val="000000"/>
          <w:sz w:val="23"/>
          <w:szCs w:val="23"/>
          <w:bdr w:val="none" w:sz="0" w:space="0" w:color="auto" w:frame="1"/>
          <w:lang w:eastAsia="en-IN"/>
        </w:rPr>
        <w:t>NotFound</w:t>
      </w:r>
      <w:proofErr w:type="spellEnd"/>
      <w:r w:rsidRPr="00420A66">
        <w:rPr>
          <w:rFonts w:ascii="Arial" w:eastAsia="Times New Roman" w:hAnsi="Arial" w:cs="Arial"/>
          <w:color w:val="000000"/>
          <w:sz w:val="23"/>
          <w:szCs w:val="23"/>
          <w:bdr w:val="none" w:sz="0" w:space="0" w:color="auto" w:frame="1"/>
          <w:lang w:eastAsia="en-IN"/>
        </w:rPr>
        <w:t>, and many more from your action method.</w:t>
      </w:r>
    </w:p>
    <w:p w14:paraId="1C85DA1F"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This is useful when your action method needs to return different HTTP responses based on the outcome of the operation. For example, if you want to return </w:t>
      </w:r>
      <w:proofErr w:type="spellStart"/>
      <w:r w:rsidRPr="00420A66">
        <w:rPr>
          <w:rFonts w:ascii="Arial" w:eastAsia="Times New Roman" w:hAnsi="Arial" w:cs="Arial"/>
          <w:color w:val="000000"/>
          <w:sz w:val="23"/>
          <w:szCs w:val="23"/>
          <w:bdr w:val="none" w:sz="0" w:space="0" w:color="auto" w:frame="1"/>
          <w:lang w:eastAsia="en-IN"/>
        </w:rPr>
        <w:t>NotFound</w:t>
      </w:r>
      <w:proofErr w:type="spellEnd"/>
      <w:r w:rsidRPr="00420A66">
        <w:rPr>
          <w:rFonts w:ascii="Arial" w:eastAsia="Times New Roman" w:hAnsi="Arial" w:cs="Arial"/>
          <w:color w:val="000000"/>
          <w:sz w:val="23"/>
          <w:szCs w:val="23"/>
          <w:bdr w:val="none" w:sz="0" w:space="0" w:color="auto" w:frame="1"/>
          <w:lang w:eastAsia="en-IN"/>
        </w:rPr>
        <w:t xml:space="preserve">, OK, Redirect, etc. data from your action method, then you need to use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as the return type from your action method.</w:t>
      </w:r>
    </w:p>
    <w:p w14:paraId="560D8B09" w14:textId="77777777" w:rsidR="00420A66" w:rsidRPr="00420A66" w:rsidRDefault="00420A66" w:rsidP="00420A66">
      <w:pPr>
        <w:shd w:val="clear" w:color="auto" w:fill="FFFFFF"/>
        <w:spacing w:after="0" w:line="240" w:lineRule="auto"/>
        <w:jc w:val="both"/>
        <w:textAlignment w:val="baseline"/>
        <w:outlineLvl w:val="4"/>
        <w:rPr>
          <w:rFonts w:ascii="Segoe UI" w:eastAsia="Times New Roman" w:hAnsi="Segoe UI" w:cs="Segoe UI"/>
          <w:b/>
          <w:bCs/>
          <w:color w:val="3A3A3A"/>
          <w:sz w:val="20"/>
          <w:szCs w:val="20"/>
          <w:lang w:eastAsia="en-IN"/>
        </w:rPr>
      </w:pPr>
      <w:r w:rsidRPr="00420A66">
        <w:rPr>
          <w:rFonts w:ascii="Arial" w:eastAsia="Times New Roman" w:hAnsi="Arial" w:cs="Arial"/>
          <w:b/>
          <w:bCs/>
          <w:color w:val="000000"/>
          <w:sz w:val="27"/>
          <w:szCs w:val="27"/>
          <w:bdr w:val="none" w:sz="0" w:space="0" w:color="auto" w:frame="1"/>
          <w:lang w:eastAsia="en-IN"/>
        </w:rPr>
        <w:t xml:space="preserve">Example to Understand </w:t>
      </w:r>
      <w:proofErr w:type="spellStart"/>
      <w:r w:rsidRPr="00420A66">
        <w:rPr>
          <w:rFonts w:ascii="Arial" w:eastAsia="Times New Roman" w:hAnsi="Arial" w:cs="Arial"/>
          <w:b/>
          <w:bCs/>
          <w:color w:val="000000"/>
          <w:sz w:val="27"/>
          <w:szCs w:val="27"/>
          <w:bdr w:val="none" w:sz="0" w:space="0" w:color="auto" w:frame="1"/>
          <w:lang w:eastAsia="en-IN"/>
        </w:rPr>
        <w:t>IActionResult</w:t>
      </w:r>
      <w:proofErr w:type="spellEnd"/>
      <w:r w:rsidRPr="00420A66">
        <w:rPr>
          <w:rFonts w:ascii="Arial" w:eastAsia="Times New Roman" w:hAnsi="Arial" w:cs="Arial"/>
          <w:b/>
          <w:bCs/>
          <w:color w:val="000000"/>
          <w:sz w:val="27"/>
          <w:szCs w:val="27"/>
          <w:bdr w:val="none" w:sz="0" w:space="0" w:color="auto" w:frame="1"/>
          <w:lang w:eastAsia="en-IN"/>
        </w:rPr>
        <w:t xml:space="preserve"> Return Type in ASP.NET Core Web API:</w:t>
      </w:r>
    </w:p>
    <w:p w14:paraId="609BC5D0" w14:textId="390BEF6B" w:rsidR="00420A66" w:rsidRPr="00420A66" w:rsidRDefault="00420A66" w:rsidP="00420A66">
      <w:pPr>
        <w:spacing w:after="0" w:line="0" w:lineRule="atLeast"/>
        <w:rPr>
          <w:rFonts w:ascii="Times New Roman" w:eastAsia="Times New Roman" w:hAnsi="Times New Roman" w:cs="Times New Roman"/>
          <w:sz w:val="23"/>
          <w:szCs w:val="23"/>
          <w:bdr w:val="none" w:sz="0" w:space="0" w:color="auto" w:frame="1"/>
          <w:lang w:eastAsia="en-IN"/>
        </w:rPr>
      </w:pPr>
      <w:r>
        <w:rPr>
          <w:rFonts w:ascii="Segoe UI" w:eastAsia="Times New Roman" w:hAnsi="Segoe UI" w:cs="Segoe UI"/>
          <w:color w:val="3A3A3A"/>
          <w:sz w:val="18"/>
          <w:szCs w:val="18"/>
          <w:bdr w:val="none" w:sz="0" w:space="0" w:color="auto" w:frame="1"/>
          <w:lang w:eastAsia="en-IN"/>
        </w:rPr>
        <w:t xml:space="preserve"> </w:t>
      </w:r>
    </w:p>
    <w:p w14:paraId="5300ABD5" w14:textId="77777777" w:rsidR="00420A66" w:rsidRPr="00420A66" w:rsidRDefault="00420A66" w:rsidP="00420A66">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420A66">
        <w:rPr>
          <w:rFonts w:ascii="Arial" w:eastAsia="Times New Roman" w:hAnsi="Arial" w:cs="Arial"/>
          <w:color w:val="000000"/>
          <w:sz w:val="23"/>
          <w:szCs w:val="23"/>
          <w:bdr w:val="none" w:sz="0" w:space="0" w:color="auto" w:frame="1"/>
          <w:lang w:eastAsia="en-IN"/>
        </w:rPr>
        <w:t xml:space="preserve">We want to return a list of employees from our action method. If at least one Employee is present, we need to return the status OK with the list of employees. If no Employee is found, then we need to return the status code Not Found. We can achieve this very easily by using the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result type. So, modify the Employee Controller as shown below. Here, we created one action method, i.e., </w:t>
      </w:r>
      <w:proofErr w:type="spellStart"/>
      <w:r w:rsidRPr="00420A66">
        <w:rPr>
          <w:rFonts w:ascii="Arial" w:eastAsia="Times New Roman" w:hAnsi="Arial" w:cs="Arial"/>
          <w:color w:val="000000"/>
          <w:sz w:val="23"/>
          <w:szCs w:val="23"/>
          <w:bdr w:val="none" w:sz="0" w:space="0" w:color="auto" w:frame="1"/>
          <w:lang w:eastAsia="en-IN"/>
        </w:rPr>
        <w:t>GetAllEmployees</w:t>
      </w:r>
      <w:proofErr w:type="spellEnd"/>
      <w:r w:rsidRPr="00420A66">
        <w:rPr>
          <w:rFonts w:ascii="Arial" w:eastAsia="Times New Roman" w:hAnsi="Arial" w:cs="Arial"/>
          <w:color w:val="000000"/>
          <w:sz w:val="23"/>
          <w:szCs w:val="23"/>
          <w:bdr w:val="none" w:sz="0" w:space="0" w:color="auto" w:frame="1"/>
          <w:lang w:eastAsia="en-IN"/>
        </w:rPr>
        <w:t xml:space="preserve">, with the return type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w:t>
      </w:r>
    </w:p>
    <w:p w14:paraId="5BCCDA1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using </w:t>
      </w:r>
      <w:proofErr w:type="spellStart"/>
      <w:r w:rsidRPr="00420A66">
        <w:rPr>
          <w:rFonts w:ascii="inherit" w:eastAsia="Times New Roman" w:hAnsi="inherit" w:cs="Times New Roman"/>
          <w:i/>
          <w:iCs/>
          <w:color w:val="4284AE"/>
          <w:sz w:val="25"/>
          <w:szCs w:val="25"/>
          <w:bdr w:val="none" w:sz="0" w:space="0" w:color="auto" w:frame="1"/>
          <w:lang w:eastAsia="en-IN"/>
        </w:rPr>
        <w:t>Microsoft.AspNetCore.Mvc</w:t>
      </w:r>
      <w:proofErr w:type="spellEnd"/>
      <w:r w:rsidRPr="00420A66">
        <w:rPr>
          <w:rFonts w:ascii="inherit" w:eastAsia="Times New Roman" w:hAnsi="inherit" w:cs="Times New Roman"/>
          <w:i/>
          <w:iCs/>
          <w:color w:val="4284AE"/>
          <w:sz w:val="25"/>
          <w:szCs w:val="25"/>
          <w:bdr w:val="none" w:sz="0" w:space="0" w:color="auto" w:frame="1"/>
          <w:lang w:eastAsia="en-IN"/>
        </w:rPr>
        <w:t>;</w:t>
      </w:r>
    </w:p>
    <w:p w14:paraId="5CD7FB7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using </w:t>
      </w:r>
      <w:proofErr w:type="spellStart"/>
      <w:r w:rsidRPr="00420A66">
        <w:rPr>
          <w:rFonts w:ascii="inherit" w:eastAsia="Times New Roman" w:hAnsi="inherit" w:cs="Times New Roman"/>
          <w:i/>
          <w:iCs/>
          <w:color w:val="4284AE"/>
          <w:sz w:val="25"/>
          <w:szCs w:val="25"/>
          <w:bdr w:val="none" w:sz="0" w:space="0" w:color="auto" w:frame="1"/>
          <w:lang w:eastAsia="en-IN"/>
        </w:rPr>
        <w:t>ReturnTypeAndStatusCodes.Models</w:t>
      </w:r>
      <w:proofErr w:type="spellEnd"/>
      <w:r w:rsidRPr="00420A66">
        <w:rPr>
          <w:rFonts w:ascii="inherit" w:eastAsia="Times New Roman" w:hAnsi="inherit" w:cs="Times New Roman"/>
          <w:i/>
          <w:iCs/>
          <w:color w:val="4284AE"/>
          <w:sz w:val="25"/>
          <w:szCs w:val="25"/>
          <w:bdr w:val="none" w:sz="0" w:space="0" w:color="auto" w:frame="1"/>
          <w:lang w:eastAsia="en-IN"/>
        </w:rPr>
        <w:t>;</w:t>
      </w:r>
    </w:p>
    <w:p w14:paraId="64D73D9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420A66">
        <w:rPr>
          <w:rFonts w:ascii="inherit" w:eastAsia="Times New Roman" w:hAnsi="inherit" w:cs="Times New Roman"/>
          <w:i/>
          <w:iCs/>
          <w:color w:val="4284AE"/>
          <w:sz w:val="25"/>
          <w:szCs w:val="25"/>
          <w:bdr w:val="none" w:sz="0" w:space="0" w:color="auto" w:frame="1"/>
          <w:lang w:eastAsia="en-IN"/>
        </w:rPr>
        <w:t>ReturnTypeAndStatusCodes.Controllers</w:t>
      </w:r>
      <w:proofErr w:type="spellEnd"/>
    </w:p>
    <w:p w14:paraId="3063255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69B959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4284AE"/>
          <w:sz w:val="25"/>
          <w:szCs w:val="25"/>
          <w:bdr w:val="none" w:sz="0" w:space="0" w:color="auto" w:frame="1"/>
          <w:lang w:eastAsia="en-IN"/>
        </w:rPr>
        <w:t>Route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w:t>
      </w:r>
      <w:proofErr w:type="spellStart"/>
      <w:r w:rsidRPr="00420A66">
        <w:rPr>
          <w:rFonts w:ascii="inherit" w:eastAsia="Times New Roman" w:hAnsi="inherit" w:cs="Times New Roman"/>
          <w:color w:val="7CC379"/>
          <w:sz w:val="25"/>
          <w:szCs w:val="25"/>
          <w:bdr w:val="none" w:sz="0" w:space="0" w:color="auto" w:frame="1"/>
          <w:lang w:eastAsia="en-IN"/>
        </w:rPr>
        <w:t>api</w:t>
      </w:r>
      <w:proofErr w:type="spellEnd"/>
      <w:r w:rsidRPr="00420A66">
        <w:rPr>
          <w:rFonts w:ascii="inherit" w:eastAsia="Times New Roman" w:hAnsi="inherit" w:cs="Times New Roman"/>
          <w:color w:val="7CC379"/>
          <w:sz w:val="25"/>
          <w:szCs w:val="25"/>
          <w:bdr w:val="none" w:sz="0" w:space="0" w:color="auto" w:frame="1"/>
          <w:lang w:eastAsia="en-IN"/>
        </w:rPr>
        <w:t>/[controller]"</w:t>
      </w:r>
      <w:r w:rsidRPr="00420A66">
        <w:rPr>
          <w:rFonts w:ascii="inherit" w:eastAsia="Times New Roman" w:hAnsi="inherit" w:cs="Times New Roman"/>
          <w:b/>
          <w:bCs/>
          <w:color w:val="6B7C8B"/>
          <w:sz w:val="25"/>
          <w:szCs w:val="25"/>
          <w:bdr w:val="none" w:sz="0" w:space="0" w:color="auto" w:frame="1"/>
          <w:lang w:eastAsia="en-IN"/>
        </w:rPr>
        <w:t>)]</w:t>
      </w:r>
    </w:p>
    <w:p w14:paraId="79C7147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CFD5E0"/>
          <w:sz w:val="25"/>
          <w:szCs w:val="25"/>
          <w:bdr w:val="none" w:sz="0" w:space="0" w:color="auto" w:frame="1"/>
          <w:lang w:eastAsia="en-IN"/>
        </w:rPr>
        <w:t>ApiController</w:t>
      </w:r>
      <w:proofErr w:type="spellEnd"/>
      <w:r w:rsidRPr="00420A66">
        <w:rPr>
          <w:rFonts w:ascii="inherit" w:eastAsia="Times New Roman" w:hAnsi="inherit" w:cs="Times New Roman"/>
          <w:b/>
          <w:bCs/>
          <w:color w:val="6B7C8B"/>
          <w:sz w:val="25"/>
          <w:szCs w:val="25"/>
          <w:bdr w:val="none" w:sz="0" w:space="0" w:color="auto" w:frame="1"/>
          <w:lang w:eastAsia="en-IN"/>
        </w:rPr>
        <w:t>]</w:t>
      </w:r>
    </w:p>
    <w:p w14:paraId="65697CDC"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class</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EmployeeController</w:t>
      </w:r>
      <w:proofErr w:type="spellEnd"/>
      <w:r w:rsidRPr="00420A66">
        <w:rPr>
          <w:rFonts w:ascii="inherit" w:eastAsia="Times New Roman" w:hAnsi="inherit" w:cs="Times New Roman"/>
          <w:color w:val="CFD5E0"/>
          <w:sz w:val="25"/>
          <w:szCs w:val="25"/>
          <w:bdr w:val="none" w:sz="0" w:space="0" w:color="auto" w:frame="1"/>
          <w:lang w:eastAsia="en-IN"/>
        </w:rPr>
        <w:t xml:space="preserve"> : </w:t>
      </w:r>
      <w:proofErr w:type="spellStart"/>
      <w:r w:rsidRPr="00420A66">
        <w:rPr>
          <w:rFonts w:ascii="inherit" w:eastAsia="Times New Roman" w:hAnsi="inherit" w:cs="Times New Roman"/>
          <w:color w:val="CFD5E0"/>
          <w:sz w:val="25"/>
          <w:szCs w:val="25"/>
          <w:bdr w:val="none" w:sz="0" w:space="0" w:color="auto" w:frame="1"/>
          <w:lang w:eastAsia="en-IN"/>
        </w:rPr>
        <w:t>ControllerBase</w:t>
      </w:r>
      <w:proofErr w:type="spellEnd"/>
    </w:p>
    <w:p w14:paraId="1AE7FD8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50F61CAD"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HttpGet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"All"</w:t>
      </w:r>
      <w:r w:rsidRPr="00420A66">
        <w:rPr>
          <w:rFonts w:ascii="inherit" w:eastAsia="Times New Roman" w:hAnsi="inherit" w:cs="Times New Roman"/>
          <w:b/>
          <w:bCs/>
          <w:color w:val="6B7C8B"/>
          <w:sz w:val="25"/>
          <w:szCs w:val="25"/>
          <w:bdr w:val="none" w:sz="0" w:space="0" w:color="auto" w:frame="1"/>
          <w:lang w:eastAsia="en-IN"/>
        </w:rPr>
        <w:t>)]</w:t>
      </w:r>
    </w:p>
    <w:p w14:paraId="0CB703A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 xml:space="preserve">//As we are going to return Ok and </w:t>
      </w:r>
      <w:proofErr w:type="spellStart"/>
      <w:r w:rsidRPr="00420A66">
        <w:rPr>
          <w:rFonts w:ascii="inherit" w:eastAsia="Times New Roman" w:hAnsi="inherit" w:cs="Times New Roman"/>
          <w:color w:val="6B7C8B"/>
          <w:sz w:val="25"/>
          <w:szCs w:val="25"/>
          <w:bdr w:val="none" w:sz="0" w:space="0" w:color="auto" w:frame="1"/>
          <w:lang w:eastAsia="en-IN"/>
        </w:rPr>
        <w:t>NotFound</w:t>
      </w:r>
      <w:proofErr w:type="spellEnd"/>
      <w:r w:rsidRPr="00420A66">
        <w:rPr>
          <w:rFonts w:ascii="inherit" w:eastAsia="Times New Roman" w:hAnsi="inherit" w:cs="Times New Roman"/>
          <w:color w:val="6B7C8B"/>
          <w:sz w:val="25"/>
          <w:szCs w:val="25"/>
          <w:bdr w:val="none" w:sz="0" w:space="0" w:color="auto" w:frame="1"/>
          <w:lang w:eastAsia="en-IN"/>
        </w:rPr>
        <w:t xml:space="preserve"> Result from this action method</w:t>
      </w:r>
    </w:p>
    <w:p w14:paraId="6412BE61"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 xml:space="preserve">//So, we are using </w:t>
      </w:r>
      <w:proofErr w:type="spellStart"/>
      <w:r w:rsidRPr="00420A66">
        <w:rPr>
          <w:rFonts w:ascii="inherit" w:eastAsia="Times New Roman" w:hAnsi="inherit" w:cs="Times New Roman"/>
          <w:color w:val="6B7C8B"/>
          <w:sz w:val="25"/>
          <w:szCs w:val="25"/>
          <w:bdr w:val="none" w:sz="0" w:space="0" w:color="auto" w:frame="1"/>
          <w:lang w:eastAsia="en-IN"/>
        </w:rPr>
        <w:t>IActionResult</w:t>
      </w:r>
      <w:proofErr w:type="spellEnd"/>
      <w:r w:rsidRPr="00420A66">
        <w:rPr>
          <w:rFonts w:ascii="inherit" w:eastAsia="Times New Roman" w:hAnsi="inherit" w:cs="Times New Roman"/>
          <w:color w:val="6B7C8B"/>
          <w:sz w:val="25"/>
          <w:szCs w:val="25"/>
          <w:bdr w:val="none" w:sz="0" w:space="0" w:color="auto" w:frame="1"/>
          <w:lang w:eastAsia="en-IN"/>
        </w:rPr>
        <w:t xml:space="preserve"> as the return type of this method</w:t>
      </w:r>
    </w:p>
    <w:p w14:paraId="3E1E845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IActionResult</w:t>
      </w:r>
      <w:proofErr w:type="spellEnd"/>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GetAllEmployee</w:t>
      </w:r>
      <w:proofErr w:type="spellEnd"/>
      <w:r w:rsidRPr="00420A66">
        <w:rPr>
          <w:rFonts w:ascii="inherit" w:eastAsia="Times New Roman" w:hAnsi="inherit" w:cs="Times New Roman"/>
          <w:b/>
          <w:bCs/>
          <w:color w:val="6B7C8B"/>
          <w:sz w:val="25"/>
          <w:szCs w:val="25"/>
          <w:bdr w:val="none" w:sz="0" w:space="0" w:color="auto" w:frame="1"/>
          <w:lang w:eastAsia="en-IN"/>
        </w:rPr>
        <w:t>()</w:t>
      </w:r>
    </w:p>
    <w:p w14:paraId="33C846DD"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255361C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//In Real-Time, you will get the data from the database</w:t>
      </w:r>
    </w:p>
    <w:p w14:paraId="0ADAF2CD"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//Here, we have hardcoded the data</w:t>
      </w:r>
    </w:p>
    <w:p w14:paraId="0CA15E5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D19252"/>
          <w:sz w:val="25"/>
          <w:szCs w:val="25"/>
          <w:bdr w:val="none" w:sz="0" w:space="0" w:color="auto" w:frame="1"/>
          <w:lang w:eastAsia="en-IN"/>
        </w:rPr>
        <w:t>var</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listEmployees</w:t>
      </w:r>
      <w:proofErr w:type="spellEnd"/>
      <w:r w:rsidRPr="00420A66">
        <w:rPr>
          <w:rFonts w:ascii="inherit" w:eastAsia="Times New Roman" w:hAnsi="inherit" w:cs="Times New Roman"/>
          <w:color w:val="CFD5E0"/>
          <w:sz w:val="25"/>
          <w:szCs w:val="25"/>
          <w:bdr w:val="none" w:sz="0" w:space="0" w:color="auto" w:frame="1"/>
          <w:lang w:eastAsia="en-IN"/>
        </w:rPr>
        <w:t xml:space="preserve"> = </w:t>
      </w: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List</w:t>
      </w:r>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w:t>
      </w:r>
    </w:p>
    <w:p w14:paraId="25AD0E7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B10C36B"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1001</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"Anurag"</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"Mumbai"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4D25D80E"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1002</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"Pranaya"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"Delhi"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3FDE786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1003</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"Priyanka"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27</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"BBSR"</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"Female"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"HR"</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54BE407D"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lastRenderedPageBreak/>
        <w:t>}</w:t>
      </w:r>
      <w:r w:rsidRPr="00420A66">
        <w:rPr>
          <w:rFonts w:ascii="inherit" w:eastAsia="Times New Roman" w:hAnsi="inherit" w:cs="Times New Roman"/>
          <w:color w:val="CFD5E0"/>
          <w:sz w:val="25"/>
          <w:szCs w:val="25"/>
          <w:bdr w:val="none" w:sz="0" w:space="0" w:color="auto" w:frame="1"/>
          <w:lang w:eastAsia="en-IN"/>
        </w:rPr>
        <w:t>;</w:t>
      </w:r>
    </w:p>
    <w:p w14:paraId="21BCEE4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 xml:space="preserve">//If at least of </w:t>
      </w:r>
      <w:proofErr w:type="spellStart"/>
      <w:r w:rsidRPr="00420A66">
        <w:rPr>
          <w:rFonts w:ascii="inherit" w:eastAsia="Times New Roman" w:hAnsi="inherit" w:cs="Times New Roman"/>
          <w:color w:val="6B7C8B"/>
          <w:sz w:val="25"/>
          <w:szCs w:val="25"/>
          <w:bdr w:val="none" w:sz="0" w:space="0" w:color="auto" w:frame="1"/>
          <w:lang w:eastAsia="en-IN"/>
        </w:rPr>
        <w:t>Emplpyee</w:t>
      </w:r>
      <w:proofErr w:type="spellEnd"/>
      <w:r w:rsidRPr="00420A66">
        <w:rPr>
          <w:rFonts w:ascii="inherit" w:eastAsia="Times New Roman" w:hAnsi="inherit" w:cs="Times New Roman"/>
          <w:color w:val="6B7C8B"/>
          <w:sz w:val="25"/>
          <w:szCs w:val="25"/>
          <w:bdr w:val="none" w:sz="0" w:space="0" w:color="auto" w:frame="1"/>
          <w:lang w:eastAsia="en-IN"/>
        </w:rPr>
        <w:t xml:space="preserve"> is Present return OK status code and the list of employees</w:t>
      </w:r>
    </w:p>
    <w:p w14:paraId="680DDEB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if</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CFD5E0"/>
          <w:sz w:val="25"/>
          <w:szCs w:val="25"/>
          <w:bdr w:val="none" w:sz="0" w:space="0" w:color="auto" w:frame="1"/>
          <w:lang w:eastAsia="en-IN"/>
        </w:rPr>
        <w:t>listEmployees.</w:t>
      </w:r>
      <w:r w:rsidRPr="00420A66">
        <w:rPr>
          <w:rFonts w:ascii="inherit" w:eastAsia="Times New Roman" w:hAnsi="inherit" w:cs="Times New Roman"/>
          <w:color w:val="4284AE"/>
          <w:sz w:val="25"/>
          <w:szCs w:val="25"/>
          <w:bdr w:val="none" w:sz="0" w:space="0" w:color="auto" w:frame="1"/>
          <w:lang w:eastAsia="en-IN"/>
        </w:rPr>
        <w:t>Any</w:t>
      </w:r>
      <w:proofErr w:type="spellEnd"/>
      <w:r w:rsidRPr="00420A66">
        <w:rPr>
          <w:rFonts w:ascii="inherit" w:eastAsia="Times New Roman" w:hAnsi="inherit" w:cs="Times New Roman"/>
          <w:b/>
          <w:bCs/>
          <w:color w:val="6B7C8B"/>
          <w:sz w:val="25"/>
          <w:szCs w:val="25"/>
          <w:bdr w:val="none" w:sz="0" w:space="0" w:color="auto" w:frame="1"/>
          <w:lang w:eastAsia="en-IN"/>
        </w:rPr>
        <w:t>())</w:t>
      </w:r>
    </w:p>
    <w:p w14:paraId="7726639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16C8099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Ok</w:t>
      </w: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CFD5E0"/>
          <w:sz w:val="25"/>
          <w:szCs w:val="25"/>
          <w:bdr w:val="none" w:sz="0" w:space="0" w:color="auto" w:frame="1"/>
          <w:lang w:eastAsia="en-IN"/>
        </w:rPr>
        <w:t>listEmployees</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1324255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CB96BB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else</w:t>
      </w:r>
    </w:p>
    <w:p w14:paraId="206762DE"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3948A87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//If no Employee is Present return Not Found Status Code</w:t>
      </w:r>
    </w:p>
    <w:p w14:paraId="337340C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NotFound</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67882B6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DF672A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22992EC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9A49ED2" w14:textId="77777777" w:rsidR="00420A66" w:rsidRPr="00420A66" w:rsidRDefault="00420A66" w:rsidP="00420A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B6DDB44"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First, run the application and find the port number on which your application is running. We will use the Postman client tool to check the returned data with the HTTP Status Code. So, open Postman and then make a GET HTTP Request to </w:t>
      </w:r>
      <w:r w:rsidRPr="00420A66">
        <w:rPr>
          <w:rFonts w:ascii="Arial" w:eastAsia="Times New Roman" w:hAnsi="Arial" w:cs="Arial"/>
          <w:b/>
          <w:bCs/>
          <w:color w:val="000000"/>
          <w:sz w:val="23"/>
          <w:szCs w:val="23"/>
          <w:bdr w:val="none" w:sz="0" w:space="0" w:color="auto" w:frame="1"/>
          <w:lang w:eastAsia="en-IN"/>
        </w:rPr>
        <w:t>/</w:t>
      </w:r>
      <w:proofErr w:type="spellStart"/>
      <w:r w:rsidRPr="00420A66">
        <w:rPr>
          <w:rFonts w:ascii="Arial" w:eastAsia="Times New Roman" w:hAnsi="Arial" w:cs="Arial"/>
          <w:b/>
          <w:bCs/>
          <w:color w:val="000000"/>
          <w:sz w:val="23"/>
          <w:szCs w:val="23"/>
          <w:bdr w:val="none" w:sz="0" w:space="0" w:color="auto" w:frame="1"/>
          <w:lang w:eastAsia="en-IN"/>
        </w:rPr>
        <w:t>api</w:t>
      </w:r>
      <w:proofErr w:type="spellEnd"/>
      <w:r w:rsidRPr="00420A66">
        <w:rPr>
          <w:rFonts w:ascii="Arial" w:eastAsia="Times New Roman" w:hAnsi="Arial" w:cs="Arial"/>
          <w:b/>
          <w:bCs/>
          <w:color w:val="000000"/>
          <w:sz w:val="23"/>
          <w:szCs w:val="23"/>
          <w:bdr w:val="none" w:sz="0" w:space="0" w:color="auto" w:frame="1"/>
          <w:lang w:eastAsia="en-IN"/>
        </w:rPr>
        <w:t>/employee/all</w:t>
      </w:r>
      <w:r w:rsidRPr="00420A66">
        <w:rPr>
          <w:rFonts w:ascii="Arial" w:eastAsia="Times New Roman" w:hAnsi="Arial" w:cs="Arial"/>
          <w:color w:val="000000"/>
          <w:sz w:val="23"/>
          <w:szCs w:val="23"/>
          <w:bdr w:val="none" w:sz="0" w:space="0" w:color="auto" w:frame="1"/>
          <w:lang w:eastAsia="en-IN"/>
        </w:rPr>
        <w:t> endpoints, as shown in the image below.</w:t>
      </w:r>
    </w:p>
    <w:p w14:paraId="7081BF01" w14:textId="1D0933DE"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C897A95"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As you can see in the above image, we first select the HTTP verb as GET and then provide the URL, and finally, click on the Send button to make a GET request to the URL we specified. Once you hit the send button, you will get the following response. Notice, along with the employee data in JSON format, you are also getting a status code 200 OK here, as shown in the image below.</w:t>
      </w:r>
    </w:p>
    <w:p w14:paraId="01306B4B" w14:textId="05179B73"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990C276" w14:textId="77777777" w:rsidR="00420A66" w:rsidRPr="00420A66" w:rsidRDefault="00420A66" w:rsidP="00420A66">
      <w:pPr>
        <w:shd w:val="clear" w:color="auto" w:fill="FFFFFF"/>
        <w:spacing w:after="0" w:line="240" w:lineRule="auto"/>
        <w:jc w:val="both"/>
        <w:textAlignment w:val="baseline"/>
        <w:outlineLvl w:val="4"/>
        <w:rPr>
          <w:rFonts w:ascii="Segoe UI" w:eastAsia="Times New Roman" w:hAnsi="Segoe UI" w:cs="Segoe UI"/>
          <w:b/>
          <w:bCs/>
          <w:color w:val="3A3A3A"/>
          <w:sz w:val="20"/>
          <w:szCs w:val="20"/>
          <w:lang w:eastAsia="en-IN"/>
        </w:rPr>
      </w:pPr>
      <w:r w:rsidRPr="00420A66">
        <w:rPr>
          <w:rFonts w:ascii="Arial" w:eastAsia="Times New Roman" w:hAnsi="Arial" w:cs="Arial"/>
          <w:b/>
          <w:bCs/>
          <w:color w:val="000000"/>
          <w:sz w:val="27"/>
          <w:szCs w:val="27"/>
          <w:bdr w:val="none" w:sz="0" w:space="0" w:color="auto" w:frame="1"/>
          <w:lang w:eastAsia="en-IN"/>
        </w:rPr>
        <w:t xml:space="preserve">Returning Not Found Data using </w:t>
      </w:r>
      <w:proofErr w:type="spellStart"/>
      <w:r w:rsidRPr="00420A66">
        <w:rPr>
          <w:rFonts w:ascii="Arial" w:eastAsia="Times New Roman" w:hAnsi="Arial" w:cs="Arial"/>
          <w:b/>
          <w:bCs/>
          <w:color w:val="000000"/>
          <w:sz w:val="27"/>
          <w:szCs w:val="27"/>
          <w:bdr w:val="none" w:sz="0" w:space="0" w:color="auto" w:frame="1"/>
          <w:lang w:eastAsia="en-IN"/>
        </w:rPr>
        <w:t>IActionResult</w:t>
      </w:r>
      <w:proofErr w:type="spellEnd"/>
      <w:r w:rsidRPr="00420A66">
        <w:rPr>
          <w:rFonts w:ascii="Arial" w:eastAsia="Times New Roman" w:hAnsi="Arial" w:cs="Arial"/>
          <w:b/>
          <w:bCs/>
          <w:color w:val="000000"/>
          <w:sz w:val="27"/>
          <w:szCs w:val="27"/>
          <w:bdr w:val="none" w:sz="0" w:space="0" w:color="auto" w:frame="1"/>
          <w:lang w:eastAsia="en-IN"/>
        </w:rPr>
        <w:t xml:space="preserve"> in ASP.NET Core:</w:t>
      </w:r>
    </w:p>
    <w:p w14:paraId="0180F4C6"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Now add the following </w:t>
      </w:r>
      <w:proofErr w:type="spellStart"/>
      <w:r w:rsidRPr="00420A66">
        <w:rPr>
          <w:rFonts w:ascii="Arial" w:eastAsia="Times New Roman" w:hAnsi="Arial" w:cs="Arial"/>
          <w:color w:val="000000"/>
          <w:sz w:val="23"/>
          <w:szCs w:val="23"/>
          <w:bdr w:val="none" w:sz="0" w:space="0" w:color="auto" w:frame="1"/>
          <w:lang w:eastAsia="en-IN"/>
        </w:rPr>
        <w:t>GetEmployeeDetail</w:t>
      </w:r>
      <w:proofErr w:type="spellEnd"/>
      <w:r w:rsidRPr="00420A66">
        <w:rPr>
          <w:rFonts w:ascii="Arial" w:eastAsia="Times New Roman" w:hAnsi="Arial" w:cs="Arial"/>
          <w:color w:val="000000"/>
          <w:sz w:val="23"/>
          <w:szCs w:val="23"/>
          <w:bdr w:val="none" w:sz="0" w:space="0" w:color="auto" w:frame="1"/>
          <w:lang w:eastAsia="en-IN"/>
        </w:rPr>
        <w:t xml:space="preserve"> Action method within the Employee Controller. It accepts the Employee ID as an input parameter and then returns that employee data. If the employee ID exists, then it will return the employee data. Otherwise, it will return Not Found data.</w:t>
      </w:r>
    </w:p>
    <w:p w14:paraId="4B3B0EF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HttpGet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"{Id}"</w:t>
      </w:r>
      <w:r w:rsidRPr="00420A66">
        <w:rPr>
          <w:rFonts w:ascii="inherit" w:eastAsia="Times New Roman" w:hAnsi="inherit" w:cs="Times New Roman"/>
          <w:b/>
          <w:bCs/>
          <w:color w:val="6B7C8B"/>
          <w:sz w:val="25"/>
          <w:szCs w:val="25"/>
          <w:bdr w:val="none" w:sz="0" w:space="0" w:color="auto" w:frame="1"/>
          <w:lang w:eastAsia="en-IN"/>
        </w:rPr>
        <w:t>)]</w:t>
      </w:r>
    </w:p>
    <w:p w14:paraId="33B92A8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 xml:space="preserve">//As the following method is going to return Ok and </w:t>
      </w:r>
      <w:proofErr w:type="spellStart"/>
      <w:r w:rsidRPr="00420A66">
        <w:rPr>
          <w:rFonts w:ascii="inherit" w:eastAsia="Times New Roman" w:hAnsi="inherit" w:cs="Times New Roman"/>
          <w:color w:val="6B7C8B"/>
          <w:sz w:val="25"/>
          <w:szCs w:val="25"/>
          <w:bdr w:val="none" w:sz="0" w:space="0" w:color="auto" w:frame="1"/>
          <w:lang w:eastAsia="en-IN"/>
        </w:rPr>
        <w:t>NotFound</w:t>
      </w:r>
      <w:proofErr w:type="spellEnd"/>
      <w:r w:rsidRPr="00420A66">
        <w:rPr>
          <w:rFonts w:ascii="inherit" w:eastAsia="Times New Roman" w:hAnsi="inherit" w:cs="Times New Roman"/>
          <w:color w:val="6B7C8B"/>
          <w:sz w:val="25"/>
          <w:szCs w:val="25"/>
          <w:bdr w:val="none" w:sz="0" w:space="0" w:color="auto" w:frame="1"/>
          <w:lang w:eastAsia="en-IN"/>
        </w:rPr>
        <w:t xml:space="preserve"> Result</w:t>
      </w:r>
    </w:p>
    <w:p w14:paraId="61A1C02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 xml:space="preserve">//So, we are using </w:t>
      </w:r>
      <w:proofErr w:type="spellStart"/>
      <w:r w:rsidRPr="00420A66">
        <w:rPr>
          <w:rFonts w:ascii="inherit" w:eastAsia="Times New Roman" w:hAnsi="inherit" w:cs="Times New Roman"/>
          <w:color w:val="6B7C8B"/>
          <w:sz w:val="25"/>
          <w:szCs w:val="25"/>
          <w:bdr w:val="none" w:sz="0" w:space="0" w:color="auto" w:frame="1"/>
          <w:lang w:eastAsia="en-IN"/>
        </w:rPr>
        <w:t>IActionResult</w:t>
      </w:r>
      <w:proofErr w:type="spellEnd"/>
      <w:r w:rsidRPr="00420A66">
        <w:rPr>
          <w:rFonts w:ascii="inherit" w:eastAsia="Times New Roman" w:hAnsi="inherit" w:cs="Times New Roman"/>
          <w:color w:val="6B7C8B"/>
          <w:sz w:val="25"/>
          <w:szCs w:val="25"/>
          <w:bdr w:val="none" w:sz="0" w:space="0" w:color="auto" w:frame="1"/>
          <w:lang w:eastAsia="en-IN"/>
        </w:rPr>
        <w:t xml:space="preserve"> as the return type of this method</w:t>
      </w:r>
    </w:p>
    <w:p w14:paraId="1555981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IActionResult</w:t>
      </w:r>
      <w:proofErr w:type="spellEnd"/>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GetEmployeeDetails</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b/>
          <w:bCs/>
          <w:color w:val="D171DD"/>
          <w:sz w:val="25"/>
          <w:szCs w:val="25"/>
          <w:bdr w:val="none" w:sz="0" w:space="0" w:color="auto" w:frame="1"/>
          <w:lang w:eastAsia="en-IN"/>
        </w:rPr>
        <w:t>int</w:t>
      </w:r>
      <w:r w:rsidRPr="00420A66">
        <w:rPr>
          <w:rFonts w:ascii="inherit" w:eastAsia="Times New Roman" w:hAnsi="inherit" w:cs="Times New Roman"/>
          <w:color w:val="CFD5E0"/>
          <w:sz w:val="25"/>
          <w:szCs w:val="25"/>
          <w:bdr w:val="none" w:sz="0" w:space="0" w:color="auto" w:frame="1"/>
          <w:lang w:eastAsia="en-IN"/>
        </w:rPr>
        <w:t xml:space="preserve"> Id</w:t>
      </w:r>
      <w:r w:rsidRPr="00420A66">
        <w:rPr>
          <w:rFonts w:ascii="inherit" w:eastAsia="Times New Roman" w:hAnsi="inherit" w:cs="Times New Roman"/>
          <w:b/>
          <w:bCs/>
          <w:color w:val="6B7C8B"/>
          <w:sz w:val="25"/>
          <w:szCs w:val="25"/>
          <w:bdr w:val="none" w:sz="0" w:space="0" w:color="auto" w:frame="1"/>
          <w:lang w:eastAsia="en-IN"/>
        </w:rPr>
        <w:t>)</w:t>
      </w:r>
    </w:p>
    <w:p w14:paraId="0FB7C6B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184EAAE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//In Real-Time, you will get the data from the database</w:t>
      </w:r>
    </w:p>
    <w:p w14:paraId="1CFF2CA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//Here, we have hardcoded the data</w:t>
      </w:r>
    </w:p>
    <w:p w14:paraId="04608FC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D19252"/>
          <w:sz w:val="25"/>
          <w:szCs w:val="25"/>
          <w:bdr w:val="none" w:sz="0" w:space="0" w:color="auto" w:frame="1"/>
          <w:lang w:eastAsia="en-IN"/>
        </w:rPr>
        <w:t>var</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listEmployees</w:t>
      </w:r>
      <w:proofErr w:type="spellEnd"/>
      <w:r w:rsidRPr="00420A66">
        <w:rPr>
          <w:rFonts w:ascii="inherit" w:eastAsia="Times New Roman" w:hAnsi="inherit" w:cs="Times New Roman"/>
          <w:color w:val="CFD5E0"/>
          <w:sz w:val="25"/>
          <w:szCs w:val="25"/>
          <w:bdr w:val="none" w:sz="0" w:space="0" w:color="auto" w:frame="1"/>
          <w:lang w:eastAsia="en-IN"/>
        </w:rPr>
        <w:t xml:space="preserve"> = </w:t>
      </w: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List</w:t>
      </w:r>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w:t>
      </w:r>
    </w:p>
    <w:p w14:paraId="0778BD5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3E0418E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lastRenderedPageBreak/>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1001</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"Anurag"</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"Mumbai"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3E3C4A8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1002</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"Pranaya"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"Delhi"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2A0328FB"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1003</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"Priyanka"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27</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"BBSR"</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"Female"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"HR"</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5647F12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20FB92C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//Fetch the Employee Data based on the Employee Id</w:t>
      </w:r>
    </w:p>
    <w:p w14:paraId="6E3AB0C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D19252"/>
          <w:sz w:val="25"/>
          <w:szCs w:val="25"/>
          <w:bdr w:val="none" w:sz="0" w:space="0" w:color="auto" w:frame="1"/>
          <w:lang w:eastAsia="en-IN"/>
        </w:rPr>
        <w:t>var</w:t>
      </w:r>
      <w:r w:rsidRPr="00420A66">
        <w:rPr>
          <w:rFonts w:ascii="inherit" w:eastAsia="Times New Roman" w:hAnsi="inherit" w:cs="Times New Roman"/>
          <w:color w:val="CFD5E0"/>
          <w:sz w:val="25"/>
          <w:szCs w:val="25"/>
          <w:bdr w:val="none" w:sz="0" w:space="0" w:color="auto" w:frame="1"/>
          <w:lang w:eastAsia="en-IN"/>
        </w:rPr>
        <w:t xml:space="preserve"> employee = </w:t>
      </w:r>
      <w:proofErr w:type="spellStart"/>
      <w:r w:rsidRPr="00420A66">
        <w:rPr>
          <w:rFonts w:ascii="inherit" w:eastAsia="Times New Roman" w:hAnsi="inherit" w:cs="Times New Roman"/>
          <w:color w:val="CFD5E0"/>
          <w:sz w:val="25"/>
          <w:szCs w:val="25"/>
          <w:bdr w:val="none" w:sz="0" w:space="0" w:color="auto" w:frame="1"/>
          <w:lang w:eastAsia="en-IN"/>
        </w:rPr>
        <w:t>listEmployees.</w:t>
      </w:r>
      <w:r w:rsidRPr="00420A66">
        <w:rPr>
          <w:rFonts w:ascii="inherit" w:eastAsia="Times New Roman" w:hAnsi="inherit" w:cs="Times New Roman"/>
          <w:color w:val="4284AE"/>
          <w:sz w:val="25"/>
          <w:szCs w:val="25"/>
          <w:bdr w:val="none" w:sz="0" w:space="0" w:color="auto" w:frame="1"/>
          <w:lang w:eastAsia="en-IN"/>
        </w:rPr>
        <w:t>FirstOrDefault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emp =</w:t>
      </w:r>
      <w:r w:rsidRPr="00420A66">
        <w:rPr>
          <w:rFonts w:ascii="inherit" w:eastAsia="Times New Roman" w:hAnsi="inherit" w:cs="Times New Roman"/>
          <w:b/>
          <w:bCs/>
          <w:color w:val="6B7C8B"/>
          <w:sz w:val="25"/>
          <w:szCs w:val="25"/>
          <w:bdr w:val="none" w:sz="0" w:space="0" w:color="auto" w:frame="1"/>
          <w:lang w:eastAsia="en-IN"/>
        </w:rPr>
        <w:t>&gt;</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emp.</w:t>
      </w:r>
      <w:r w:rsidRPr="00420A66">
        <w:rPr>
          <w:rFonts w:ascii="inherit" w:eastAsia="Times New Roman" w:hAnsi="inherit" w:cs="Times New Roman"/>
          <w:color w:val="4284AE"/>
          <w:sz w:val="25"/>
          <w:szCs w:val="25"/>
          <w:bdr w:val="none" w:sz="0" w:space="0" w:color="auto" w:frame="1"/>
          <w:lang w:eastAsia="en-IN"/>
        </w:rPr>
        <w:t>Id</w:t>
      </w:r>
      <w:proofErr w:type="spellEnd"/>
      <w:r w:rsidRPr="00420A66">
        <w:rPr>
          <w:rFonts w:ascii="inherit" w:eastAsia="Times New Roman" w:hAnsi="inherit" w:cs="Times New Roman"/>
          <w:color w:val="CFD5E0"/>
          <w:sz w:val="25"/>
          <w:szCs w:val="25"/>
          <w:bdr w:val="none" w:sz="0" w:space="0" w:color="auto" w:frame="1"/>
          <w:lang w:eastAsia="en-IN"/>
        </w:rPr>
        <w:t xml:space="preserve"> == Id</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5C9DF13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//If Employee Exists Return OK with the Employee Data</w:t>
      </w:r>
    </w:p>
    <w:p w14:paraId="323B496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if</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employee != </w:t>
      </w:r>
      <w:r w:rsidRPr="00420A66">
        <w:rPr>
          <w:rFonts w:ascii="inherit" w:eastAsia="Times New Roman" w:hAnsi="inherit" w:cs="Times New Roman"/>
          <w:b/>
          <w:bCs/>
          <w:color w:val="D171DD"/>
          <w:sz w:val="25"/>
          <w:szCs w:val="25"/>
          <w:bdr w:val="none" w:sz="0" w:space="0" w:color="auto" w:frame="1"/>
          <w:lang w:eastAsia="en-IN"/>
        </w:rPr>
        <w:t>null</w:t>
      </w:r>
      <w:r w:rsidRPr="00420A66">
        <w:rPr>
          <w:rFonts w:ascii="inherit" w:eastAsia="Times New Roman" w:hAnsi="inherit" w:cs="Times New Roman"/>
          <w:b/>
          <w:bCs/>
          <w:color w:val="6B7C8B"/>
          <w:sz w:val="25"/>
          <w:szCs w:val="25"/>
          <w:bdr w:val="none" w:sz="0" w:space="0" w:color="auto" w:frame="1"/>
          <w:lang w:eastAsia="en-IN"/>
        </w:rPr>
        <w:t>)</w:t>
      </w:r>
    </w:p>
    <w:p w14:paraId="277BFBBE"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5A755D2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Ok</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63834C5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3F13FDF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else</w:t>
      </w:r>
    </w:p>
    <w:p w14:paraId="7D02E98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3C7045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 xml:space="preserve">//If Employee Does Not Exists Return </w:t>
      </w:r>
      <w:proofErr w:type="spellStart"/>
      <w:r w:rsidRPr="00420A66">
        <w:rPr>
          <w:rFonts w:ascii="inherit" w:eastAsia="Times New Roman" w:hAnsi="inherit" w:cs="Times New Roman"/>
          <w:color w:val="6B7C8B"/>
          <w:sz w:val="25"/>
          <w:szCs w:val="25"/>
          <w:bdr w:val="none" w:sz="0" w:space="0" w:color="auto" w:frame="1"/>
          <w:lang w:eastAsia="en-IN"/>
        </w:rPr>
        <w:t>NotFound</w:t>
      </w:r>
      <w:proofErr w:type="spellEnd"/>
    </w:p>
    <w:p w14:paraId="34FD6A8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NotFound</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78EC5B1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1E6F54FA" w14:textId="77777777" w:rsidR="00420A66" w:rsidRPr="00420A66" w:rsidRDefault="00420A66" w:rsidP="00420A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301BC992"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Save the changes, run the application, and issue the following HTTP request </w:t>
      </w:r>
      <w:r w:rsidRPr="00420A66">
        <w:rPr>
          <w:rFonts w:ascii="Arial" w:eastAsia="Times New Roman" w:hAnsi="Arial" w:cs="Arial"/>
          <w:b/>
          <w:bCs/>
          <w:color w:val="000000"/>
          <w:sz w:val="23"/>
          <w:szCs w:val="23"/>
          <w:bdr w:val="none" w:sz="0" w:space="0" w:color="auto" w:frame="1"/>
          <w:lang w:eastAsia="en-IN"/>
        </w:rPr>
        <w:t>(/</w:t>
      </w:r>
      <w:proofErr w:type="spellStart"/>
      <w:r w:rsidRPr="00420A66">
        <w:rPr>
          <w:rFonts w:ascii="Arial" w:eastAsia="Times New Roman" w:hAnsi="Arial" w:cs="Arial"/>
          <w:b/>
          <w:bCs/>
          <w:color w:val="000000"/>
          <w:sz w:val="23"/>
          <w:szCs w:val="23"/>
          <w:bdr w:val="none" w:sz="0" w:space="0" w:color="auto" w:frame="1"/>
          <w:lang w:eastAsia="en-IN"/>
        </w:rPr>
        <w:t>api</w:t>
      </w:r>
      <w:proofErr w:type="spellEnd"/>
      <w:r w:rsidRPr="00420A66">
        <w:rPr>
          <w:rFonts w:ascii="Arial" w:eastAsia="Times New Roman" w:hAnsi="Arial" w:cs="Arial"/>
          <w:b/>
          <w:bCs/>
          <w:color w:val="000000"/>
          <w:sz w:val="23"/>
          <w:szCs w:val="23"/>
          <w:bdr w:val="none" w:sz="0" w:space="0" w:color="auto" w:frame="1"/>
          <w:lang w:eastAsia="en-IN"/>
        </w:rPr>
        <w:t>/employee/105</w:t>
      </w:r>
      <w:r w:rsidRPr="00420A66">
        <w:rPr>
          <w:rFonts w:ascii="Arial" w:eastAsia="Times New Roman" w:hAnsi="Arial" w:cs="Arial"/>
          <w:color w:val="000000"/>
          <w:sz w:val="23"/>
          <w:szCs w:val="23"/>
          <w:bdr w:val="none" w:sz="0" w:space="0" w:color="auto" w:frame="1"/>
          <w:lang w:eastAsia="en-IN"/>
        </w:rPr>
        <w:t>) from the postman. As you can see, we are passing the employee ID as 105, which does not exist.</w:t>
      </w:r>
    </w:p>
    <w:p w14:paraId="3510BC35" w14:textId="75B34F69"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5E1112BF"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Here, we select the HTTP verb as </w:t>
      </w:r>
      <w:r w:rsidRPr="00420A66">
        <w:rPr>
          <w:rFonts w:ascii="Arial" w:eastAsia="Times New Roman" w:hAnsi="Arial" w:cs="Arial"/>
          <w:b/>
          <w:bCs/>
          <w:color w:val="000000"/>
          <w:sz w:val="23"/>
          <w:szCs w:val="23"/>
          <w:bdr w:val="none" w:sz="0" w:space="0" w:color="auto" w:frame="1"/>
          <w:lang w:eastAsia="en-IN"/>
        </w:rPr>
        <w:t>GET</w:t>
      </w:r>
      <w:r w:rsidRPr="00420A66">
        <w:rPr>
          <w:rFonts w:ascii="Arial" w:eastAsia="Times New Roman" w:hAnsi="Arial" w:cs="Arial"/>
          <w:color w:val="000000"/>
          <w:sz w:val="23"/>
          <w:szCs w:val="23"/>
          <w:bdr w:val="none" w:sz="0" w:space="0" w:color="auto" w:frame="1"/>
          <w:lang w:eastAsia="en-IN"/>
        </w:rPr>
        <w:t>, provide the URL </w:t>
      </w:r>
      <w:r w:rsidRPr="00420A66">
        <w:rPr>
          <w:rFonts w:ascii="Arial" w:eastAsia="Times New Roman" w:hAnsi="Arial" w:cs="Arial"/>
          <w:b/>
          <w:bCs/>
          <w:color w:val="000000"/>
          <w:sz w:val="23"/>
          <w:szCs w:val="23"/>
          <w:bdr w:val="none" w:sz="0" w:space="0" w:color="auto" w:frame="1"/>
          <w:lang w:eastAsia="en-IN"/>
        </w:rPr>
        <w:t>(/</w:t>
      </w:r>
      <w:proofErr w:type="spellStart"/>
      <w:r w:rsidRPr="00420A66">
        <w:rPr>
          <w:rFonts w:ascii="Arial" w:eastAsia="Times New Roman" w:hAnsi="Arial" w:cs="Arial"/>
          <w:b/>
          <w:bCs/>
          <w:color w:val="000000"/>
          <w:sz w:val="23"/>
          <w:szCs w:val="23"/>
          <w:bdr w:val="none" w:sz="0" w:space="0" w:color="auto" w:frame="1"/>
          <w:lang w:eastAsia="en-IN"/>
        </w:rPr>
        <w:t>api</w:t>
      </w:r>
      <w:proofErr w:type="spellEnd"/>
      <w:r w:rsidRPr="00420A66">
        <w:rPr>
          <w:rFonts w:ascii="Arial" w:eastAsia="Times New Roman" w:hAnsi="Arial" w:cs="Arial"/>
          <w:b/>
          <w:bCs/>
          <w:color w:val="000000"/>
          <w:sz w:val="23"/>
          <w:szCs w:val="23"/>
          <w:bdr w:val="none" w:sz="0" w:space="0" w:color="auto" w:frame="1"/>
          <w:lang w:eastAsia="en-IN"/>
        </w:rPr>
        <w:t>/employee/105</w:t>
      </w:r>
      <w:r w:rsidRPr="00420A66">
        <w:rPr>
          <w:rFonts w:ascii="Arial" w:eastAsia="Times New Roman" w:hAnsi="Arial" w:cs="Arial"/>
          <w:color w:val="000000"/>
          <w:sz w:val="23"/>
          <w:szCs w:val="23"/>
          <w:bdr w:val="none" w:sz="0" w:space="0" w:color="auto" w:frame="1"/>
          <w:lang w:eastAsia="en-IN"/>
        </w:rPr>
        <w:t>), and finally click the </w:t>
      </w:r>
      <w:r w:rsidRPr="00420A66">
        <w:rPr>
          <w:rFonts w:ascii="Arial" w:eastAsia="Times New Roman" w:hAnsi="Arial" w:cs="Arial"/>
          <w:b/>
          <w:bCs/>
          <w:color w:val="000000"/>
          <w:sz w:val="23"/>
          <w:szCs w:val="23"/>
          <w:bdr w:val="none" w:sz="0" w:space="0" w:color="auto" w:frame="1"/>
          <w:lang w:eastAsia="en-IN"/>
        </w:rPr>
        <w:t>Send</w:t>
      </w:r>
      <w:r w:rsidRPr="00420A66">
        <w:rPr>
          <w:rFonts w:ascii="Arial" w:eastAsia="Times New Roman" w:hAnsi="Arial" w:cs="Arial"/>
          <w:color w:val="000000"/>
          <w:sz w:val="23"/>
          <w:szCs w:val="23"/>
          <w:bdr w:val="none" w:sz="0" w:space="0" w:color="auto" w:frame="1"/>
          <w:lang w:eastAsia="en-IN"/>
        </w:rPr>
        <w:t> button to make a GET HTTP request to the provided URL. Once you hit the Send button, you will get the following response. Notice, now we are getting a 404 Not Found response as the employee ID that we are sending does not exist.</w:t>
      </w:r>
    </w:p>
    <w:p w14:paraId="50090CE4" w14:textId="224555EE" w:rsid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158F9F7"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C6C3D62"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If you issue a request with an existing employee ID, you will get a 200 OK status code with the employee data in JSON format, as shown in the image below.</w:t>
      </w:r>
    </w:p>
    <w:p w14:paraId="6F7BAD6B" w14:textId="25C7FE09" w:rsidR="00420A66" w:rsidRPr="00420A66" w:rsidRDefault="00420A66" w:rsidP="00420A66">
      <w:pPr>
        <w:spacing w:after="0" w:line="0" w:lineRule="atLeast"/>
        <w:rPr>
          <w:ins w:id="0" w:author="Unknown"/>
          <w:rFonts w:ascii="Times New Roman" w:eastAsia="Times New Roman" w:hAnsi="Times New Roman" w:cs="Times New Roman"/>
          <w:sz w:val="24"/>
          <w:szCs w:val="24"/>
          <w:bdr w:val="none" w:sz="0" w:space="0" w:color="auto" w:frame="1"/>
          <w:lang w:eastAsia="en-IN"/>
        </w:rPr>
      </w:pPr>
      <w:r>
        <w:rPr>
          <w:rFonts w:ascii="Segoe UI" w:eastAsia="Times New Roman" w:hAnsi="Segoe UI" w:cs="Segoe UI"/>
          <w:color w:val="3A3A3A"/>
          <w:sz w:val="18"/>
          <w:szCs w:val="18"/>
          <w:bdr w:val="none" w:sz="0" w:space="0" w:color="auto" w:frame="1"/>
          <w:lang w:eastAsia="en-IN"/>
        </w:rPr>
        <w:t xml:space="preserve"> </w:t>
      </w:r>
    </w:p>
    <w:p w14:paraId="7B2205E3" w14:textId="40F9DBA6" w:rsidR="00420A66" w:rsidRPr="00420A66" w:rsidRDefault="00420A66" w:rsidP="00420A66">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6348CDB9"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As you can see in the above example, we returned two different types of data from the same action method, </w:t>
      </w:r>
      <w:proofErr w:type="spellStart"/>
      <w:r w:rsidRPr="00420A66">
        <w:rPr>
          <w:rFonts w:ascii="Arial" w:eastAsia="Times New Roman" w:hAnsi="Arial" w:cs="Arial"/>
          <w:color w:val="000000"/>
          <w:sz w:val="23"/>
          <w:szCs w:val="23"/>
          <w:bdr w:val="none" w:sz="0" w:space="0" w:color="auto" w:frame="1"/>
          <w:lang w:eastAsia="en-IN"/>
        </w:rPr>
        <w:t>GetEmployeeDetails</w:t>
      </w:r>
      <w:proofErr w:type="spellEnd"/>
      <w:r w:rsidRPr="00420A66">
        <w:rPr>
          <w:rFonts w:ascii="Arial" w:eastAsia="Times New Roman" w:hAnsi="Arial" w:cs="Arial"/>
          <w:color w:val="000000"/>
          <w:sz w:val="23"/>
          <w:szCs w:val="23"/>
          <w:bdr w:val="none" w:sz="0" w:space="0" w:color="auto" w:frame="1"/>
          <w:lang w:eastAsia="en-IN"/>
        </w:rPr>
        <w:t xml:space="preserve">. The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is an Interface and allows us to return multiple types. You can return the data using some built-in methods as follows, which we will discuss in our upcoming articles.</w:t>
      </w:r>
    </w:p>
    <w:p w14:paraId="7B092093" w14:textId="77777777" w:rsidR="00420A66" w:rsidRPr="00420A66" w:rsidRDefault="00420A66" w:rsidP="00420A66">
      <w:pPr>
        <w:numPr>
          <w:ilvl w:val="0"/>
          <w:numId w:val="2"/>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OK()</w:t>
      </w:r>
    </w:p>
    <w:p w14:paraId="28339699" w14:textId="77777777" w:rsidR="00420A66" w:rsidRPr="00420A66" w:rsidRDefault="00420A66" w:rsidP="00420A66">
      <w:pPr>
        <w:numPr>
          <w:ilvl w:val="0"/>
          <w:numId w:val="2"/>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proofErr w:type="spellStart"/>
      <w:r w:rsidRPr="00420A66">
        <w:rPr>
          <w:rFonts w:ascii="Arial" w:eastAsia="Times New Roman" w:hAnsi="Arial" w:cs="Arial"/>
          <w:color w:val="000000"/>
          <w:sz w:val="23"/>
          <w:szCs w:val="23"/>
          <w:bdr w:val="none" w:sz="0" w:space="0" w:color="auto" w:frame="1"/>
          <w:lang w:eastAsia="en-IN"/>
        </w:rPr>
        <w:t>NotFound</w:t>
      </w:r>
      <w:proofErr w:type="spellEnd"/>
      <w:r w:rsidRPr="00420A66">
        <w:rPr>
          <w:rFonts w:ascii="Arial" w:eastAsia="Times New Roman" w:hAnsi="Arial" w:cs="Arial"/>
          <w:color w:val="000000"/>
          <w:sz w:val="23"/>
          <w:szCs w:val="23"/>
          <w:bdr w:val="none" w:sz="0" w:space="0" w:color="auto" w:frame="1"/>
          <w:lang w:eastAsia="en-IN"/>
        </w:rPr>
        <w:t>()</w:t>
      </w:r>
    </w:p>
    <w:p w14:paraId="5E253456" w14:textId="77777777" w:rsidR="00420A66" w:rsidRPr="00420A66" w:rsidRDefault="00420A66" w:rsidP="00420A66">
      <w:pPr>
        <w:numPr>
          <w:ilvl w:val="0"/>
          <w:numId w:val="2"/>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Content()</w:t>
      </w:r>
    </w:p>
    <w:p w14:paraId="5455AF64" w14:textId="77777777" w:rsidR="00420A66" w:rsidRPr="00420A66" w:rsidRDefault="00420A66" w:rsidP="00420A66">
      <w:pPr>
        <w:numPr>
          <w:ilvl w:val="0"/>
          <w:numId w:val="2"/>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File()</w:t>
      </w:r>
    </w:p>
    <w:p w14:paraId="76367B99" w14:textId="77777777" w:rsidR="00420A66" w:rsidRPr="00420A66" w:rsidRDefault="00420A66" w:rsidP="00420A66">
      <w:pPr>
        <w:numPr>
          <w:ilvl w:val="0"/>
          <w:numId w:val="2"/>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lastRenderedPageBreak/>
        <w:t>Redirect, Etc.</w:t>
      </w:r>
    </w:p>
    <w:p w14:paraId="2330887B" w14:textId="77777777" w:rsidR="00420A66" w:rsidRPr="00420A66" w:rsidRDefault="00420A66" w:rsidP="00420A66">
      <w:pPr>
        <w:shd w:val="clear" w:color="auto" w:fill="FFFFFF"/>
        <w:spacing w:after="0" w:line="240" w:lineRule="auto"/>
        <w:jc w:val="both"/>
        <w:textAlignment w:val="baseline"/>
        <w:outlineLvl w:val="4"/>
        <w:rPr>
          <w:rFonts w:ascii="Segoe UI" w:eastAsia="Times New Roman" w:hAnsi="Segoe UI" w:cs="Segoe UI"/>
          <w:b/>
          <w:bCs/>
          <w:color w:val="3A3A3A"/>
          <w:sz w:val="20"/>
          <w:szCs w:val="20"/>
          <w:lang w:eastAsia="en-IN"/>
        </w:rPr>
      </w:pPr>
      <w:r w:rsidRPr="00420A66">
        <w:rPr>
          <w:rFonts w:ascii="Arial" w:eastAsia="Times New Roman" w:hAnsi="Arial" w:cs="Arial"/>
          <w:b/>
          <w:bCs/>
          <w:color w:val="000000"/>
          <w:sz w:val="27"/>
          <w:szCs w:val="27"/>
          <w:bdr w:val="none" w:sz="0" w:space="0" w:color="auto" w:frame="1"/>
          <w:lang w:eastAsia="en-IN"/>
        </w:rPr>
        <w:t xml:space="preserve">Benefits of using </w:t>
      </w:r>
      <w:proofErr w:type="spellStart"/>
      <w:r w:rsidRPr="00420A66">
        <w:rPr>
          <w:rFonts w:ascii="Arial" w:eastAsia="Times New Roman" w:hAnsi="Arial" w:cs="Arial"/>
          <w:b/>
          <w:bCs/>
          <w:color w:val="000000"/>
          <w:sz w:val="27"/>
          <w:szCs w:val="27"/>
          <w:bdr w:val="none" w:sz="0" w:space="0" w:color="auto" w:frame="1"/>
          <w:lang w:eastAsia="en-IN"/>
        </w:rPr>
        <w:t>IActionResult</w:t>
      </w:r>
      <w:proofErr w:type="spellEnd"/>
      <w:r w:rsidRPr="00420A66">
        <w:rPr>
          <w:rFonts w:ascii="Arial" w:eastAsia="Times New Roman" w:hAnsi="Arial" w:cs="Arial"/>
          <w:b/>
          <w:bCs/>
          <w:color w:val="000000"/>
          <w:sz w:val="27"/>
          <w:szCs w:val="27"/>
          <w:bdr w:val="none" w:sz="0" w:space="0" w:color="auto" w:frame="1"/>
          <w:lang w:eastAsia="en-IN"/>
        </w:rPr>
        <w:t xml:space="preserve"> type in ASP.NET Core Web API</w:t>
      </w:r>
    </w:p>
    <w:p w14:paraId="17F09FBE"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The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type in ASP.NET Core Web API provides several benefits that enhance web application development, maintenance, and scalability. It is a flexible and unified way to return different types of responses from controller actions. Here are some of the key benefits:</w:t>
      </w:r>
    </w:p>
    <w:p w14:paraId="052CF353" w14:textId="77777777" w:rsidR="00420A66" w:rsidRPr="00420A66" w:rsidRDefault="00420A66" w:rsidP="00420A66">
      <w:pPr>
        <w:numPr>
          <w:ilvl w:val="0"/>
          <w:numId w:val="3"/>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b/>
          <w:bCs/>
          <w:color w:val="000000"/>
          <w:sz w:val="23"/>
          <w:szCs w:val="23"/>
          <w:bdr w:val="none" w:sz="0" w:space="0" w:color="auto" w:frame="1"/>
          <w:lang w:eastAsia="en-IN"/>
        </w:rPr>
        <w:t>Flexibility in Response Types:</w:t>
      </w:r>
      <w:r w:rsidRPr="00420A66">
        <w:rPr>
          <w:rFonts w:ascii="Arial" w:eastAsia="Times New Roman" w:hAnsi="Arial" w:cs="Arial"/>
          <w:color w:val="000000"/>
          <w:sz w:val="23"/>
          <w:szCs w:val="23"/>
          <w:bdr w:val="none" w:sz="0" w:space="0" w:color="auto" w:frame="1"/>
          <w:lang w:eastAsia="en-IN"/>
        </w:rPr>
        <w:t>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allows an action method to return various response types, such as OK, </w:t>
      </w:r>
      <w:proofErr w:type="spellStart"/>
      <w:r w:rsidRPr="00420A66">
        <w:rPr>
          <w:rFonts w:ascii="Arial" w:eastAsia="Times New Roman" w:hAnsi="Arial" w:cs="Arial"/>
          <w:color w:val="000000"/>
          <w:sz w:val="23"/>
          <w:szCs w:val="23"/>
          <w:bdr w:val="none" w:sz="0" w:space="0" w:color="auto" w:frame="1"/>
          <w:lang w:eastAsia="en-IN"/>
        </w:rPr>
        <w:t>BadRequest</w:t>
      </w:r>
      <w:proofErr w:type="spellEnd"/>
      <w:r w:rsidRPr="00420A66">
        <w:rPr>
          <w:rFonts w:ascii="Arial" w:eastAsia="Times New Roman" w:hAnsi="Arial" w:cs="Arial"/>
          <w:color w:val="000000"/>
          <w:sz w:val="23"/>
          <w:szCs w:val="23"/>
          <w:bdr w:val="none" w:sz="0" w:space="0" w:color="auto" w:frame="1"/>
          <w:lang w:eastAsia="en-IN"/>
        </w:rPr>
        <w:t xml:space="preserve">, </w:t>
      </w:r>
      <w:proofErr w:type="spellStart"/>
      <w:r w:rsidRPr="00420A66">
        <w:rPr>
          <w:rFonts w:ascii="Arial" w:eastAsia="Times New Roman" w:hAnsi="Arial" w:cs="Arial"/>
          <w:color w:val="000000"/>
          <w:sz w:val="23"/>
          <w:szCs w:val="23"/>
          <w:bdr w:val="none" w:sz="0" w:space="0" w:color="auto" w:frame="1"/>
          <w:lang w:eastAsia="en-IN"/>
        </w:rPr>
        <w:t>NotFound</w:t>
      </w:r>
      <w:proofErr w:type="spellEnd"/>
      <w:r w:rsidRPr="00420A66">
        <w:rPr>
          <w:rFonts w:ascii="Arial" w:eastAsia="Times New Roman" w:hAnsi="Arial" w:cs="Arial"/>
          <w:color w:val="000000"/>
          <w:sz w:val="23"/>
          <w:szCs w:val="23"/>
          <w:bdr w:val="none" w:sz="0" w:space="0" w:color="auto" w:frame="1"/>
          <w:lang w:eastAsia="en-IN"/>
        </w:rPr>
        <w:t>, or File. This flexibility lets developers easily handle responses to the needs of different API calls without having to change the method signature.</w:t>
      </w:r>
    </w:p>
    <w:p w14:paraId="287F6C94" w14:textId="77777777" w:rsidR="00420A66" w:rsidRPr="00420A66" w:rsidRDefault="00420A66" w:rsidP="00420A66">
      <w:pPr>
        <w:numPr>
          <w:ilvl w:val="0"/>
          <w:numId w:val="3"/>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b/>
          <w:bCs/>
          <w:color w:val="000000"/>
          <w:sz w:val="23"/>
          <w:szCs w:val="23"/>
          <w:bdr w:val="none" w:sz="0" w:space="0" w:color="auto" w:frame="1"/>
          <w:lang w:eastAsia="en-IN"/>
        </w:rPr>
        <w:t>Improved Readability and Maintainability:</w:t>
      </w:r>
      <w:r w:rsidRPr="00420A66">
        <w:rPr>
          <w:rFonts w:ascii="Arial" w:eastAsia="Times New Roman" w:hAnsi="Arial" w:cs="Arial"/>
          <w:color w:val="000000"/>
          <w:sz w:val="23"/>
          <w:szCs w:val="23"/>
          <w:bdr w:val="none" w:sz="0" w:space="0" w:color="auto" w:frame="1"/>
          <w:lang w:eastAsia="en-IN"/>
        </w:rPr>
        <w:t xml:space="preserve"> By using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the intent of the code becomes clearer. For instance, returning Ok(result) or </w:t>
      </w:r>
      <w:proofErr w:type="spellStart"/>
      <w:r w:rsidRPr="00420A66">
        <w:rPr>
          <w:rFonts w:ascii="Arial" w:eastAsia="Times New Roman" w:hAnsi="Arial" w:cs="Arial"/>
          <w:color w:val="000000"/>
          <w:sz w:val="23"/>
          <w:szCs w:val="23"/>
          <w:bdr w:val="none" w:sz="0" w:space="0" w:color="auto" w:frame="1"/>
          <w:lang w:eastAsia="en-IN"/>
        </w:rPr>
        <w:t>NotFound</w:t>
      </w:r>
      <w:proofErr w:type="spellEnd"/>
      <w:r w:rsidRPr="00420A66">
        <w:rPr>
          <w:rFonts w:ascii="Arial" w:eastAsia="Times New Roman" w:hAnsi="Arial" w:cs="Arial"/>
          <w:color w:val="000000"/>
          <w:sz w:val="23"/>
          <w:szCs w:val="23"/>
          <w:bdr w:val="none" w:sz="0" w:space="0" w:color="auto" w:frame="1"/>
          <w:lang w:eastAsia="en-IN"/>
        </w:rPr>
        <w:t>() directly from an action method makes it easy to understand the possible outcomes of the API call, improving the maintainability of the code.</w:t>
      </w:r>
    </w:p>
    <w:p w14:paraId="3B7530CC" w14:textId="77777777" w:rsidR="00420A66" w:rsidRPr="00420A66" w:rsidRDefault="00420A66" w:rsidP="00420A66">
      <w:pPr>
        <w:numPr>
          <w:ilvl w:val="0"/>
          <w:numId w:val="3"/>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b/>
          <w:bCs/>
          <w:color w:val="000000"/>
          <w:sz w:val="23"/>
          <w:szCs w:val="23"/>
          <w:bdr w:val="none" w:sz="0" w:space="0" w:color="auto" w:frame="1"/>
          <w:lang w:eastAsia="en-IN"/>
        </w:rPr>
        <w:t>Support for Asynchronous Operations:</w:t>
      </w:r>
      <w:r w:rsidRPr="00420A66">
        <w:rPr>
          <w:rFonts w:ascii="Arial" w:eastAsia="Times New Roman" w:hAnsi="Arial" w:cs="Arial"/>
          <w:color w:val="000000"/>
          <w:sz w:val="23"/>
          <w:szCs w:val="23"/>
          <w:bdr w:val="none" w:sz="0" w:space="0" w:color="auto" w:frame="1"/>
          <w:lang w:eastAsia="en-IN"/>
        </w:rPr>
        <w:t xml:space="preserve"> ASP.NET Core supports asynchronous action methods, allowing for non-blocking I/O operations.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can be used with asynchronous patterns, such as Task&lt;</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&gt;, to improve the scalability and performance of web applications by efficiently handling web requests.</w:t>
      </w:r>
    </w:p>
    <w:p w14:paraId="19DDE372" w14:textId="77777777" w:rsidR="00420A66" w:rsidRPr="00420A66" w:rsidRDefault="00420A66" w:rsidP="00420A66">
      <w:pPr>
        <w:numPr>
          <w:ilvl w:val="0"/>
          <w:numId w:val="3"/>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b/>
          <w:bCs/>
          <w:color w:val="000000"/>
          <w:sz w:val="23"/>
          <w:szCs w:val="23"/>
          <w:bdr w:val="none" w:sz="0" w:space="0" w:color="auto" w:frame="1"/>
          <w:lang w:eastAsia="en-IN"/>
        </w:rPr>
        <w:t>Enhanced Client-Side Interaction:</w:t>
      </w:r>
      <w:r w:rsidRPr="00420A66">
        <w:rPr>
          <w:rFonts w:ascii="Arial" w:eastAsia="Times New Roman" w:hAnsi="Arial" w:cs="Arial"/>
          <w:color w:val="000000"/>
          <w:sz w:val="23"/>
          <w:szCs w:val="23"/>
          <w:bdr w:val="none" w:sz="0" w:space="0" w:color="auto" w:frame="1"/>
          <w:lang w:eastAsia="en-IN"/>
        </w:rPr>
        <w:t xml:space="preserve"> By using standardized responses provided by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such as status codes and content results, client-side applications can more easily interpret and react to the API responses. This standardization helps in building robust client-server communication.</w:t>
      </w:r>
    </w:p>
    <w:p w14:paraId="706B3E04" w14:textId="77777777" w:rsidR="00420A66" w:rsidRPr="00420A66" w:rsidRDefault="00420A66" w:rsidP="00420A66">
      <w:pPr>
        <w:shd w:val="clear" w:color="auto" w:fill="FFFFFF"/>
        <w:spacing w:after="0" w:line="240" w:lineRule="auto"/>
        <w:jc w:val="both"/>
        <w:textAlignment w:val="baseline"/>
        <w:outlineLvl w:val="4"/>
        <w:rPr>
          <w:rFonts w:ascii="Segoe UI" w:eastAsia="Times New Roman" w:hAnsi="Segoe UI" w:cs="Segoe UI"/>
          <w:b/>
          <w:bCs/>
          <w:color w:val="3A3A3A"/>
          <w:sz w:val="20"/>
          <w:szCs w:val="20"/>
          <w:lang w:eastAsia="en-IN"/>
        </w:rPr>
      </w:pPr>
      <w:r w:rsidRPr="00420A66">
        <w:rPr>
          <w:rFonts w:ascii="Arial" w:eastAsia="Times New Roman" w:hAnsi="Arial" w:cs="Arial"/>
          <w:b/>
          <w:bCs/>
          <w:color w:val="000000"/>
          <w:sz w:val="27"/>
          <w:szCs w:val="27"/>
          <w:bdr w:val="none" w:sz="0" w:space="0" w:color="auto" w:frame="1"/>
          <w:lang w:eastAsia="en-IN"/>
        </w:rPr>
        <w:t xml:space="preserve">Drawback of using the </w:t>
      </w:r>
      <w:proofErr w:type="spellStart"/>
      <w:r w:rsidRPr="00420A66">
        <w:rPr>
          <w:rFonts w:ascii="Arial" w:eastAsia="Times New Roman" w:hAnsi="Arial" w:cs="Arial"/>
          <w:b/>
          <w:bCs/>
          <w:color w:val="000000"/>
          <w:sz w:val="27"/>
          <w:szCs w:val="27"/>
          <w:bdr w:val="none" w:sz="0" w:space="0" w:color="auto" w:frame="1"/>
          <w:lang w:eastAsia="en-IN"/>
        </w:rPr>
        <w:t>IActionResult</w:t>
      </w:r>
      <w:proofErr w:type="spellEnd"/>
      <w:r w:rsidRPr="00420A66">
        <w:rPr>
          <w:rFonts w:ascii="Arial" w:eastAsia="Times New Roman" w:hAnsi="Arial" w:cs="Arial"/>
          <w:b/>
          <w:bCs/>
          <w:color w:val="000000"/>
          <w:sz w:val="27"/>
          <w:szCs w:val="27"/>
          <w:bdr w:val="none" w:sz="0" w:space="0" w:color="auto" w:frame="1"/>
          <w:lang w:eastAsia="en-IN"/>
        </w:rPr>
        <w:t xml:space="preserve"> type in ASP.NET Core Web API</w:t>
      </w:r>
    </w:p>
    <w:p w14:paraId="5D3702BB" w14:textId="5CEABDC2" w:rsidR="00420A66" w:rsidRPr="00420A66" w:rsidRDefault="00420A66" w:rsidP="00420A66">
      <w:pPr>
        <w:spacing w:after="0" w:line="0" w:lineRule="atLeast"/>
        <w:rPr>
          <w:rFonts w:ascii="Times New Roman" w:eastAsia="Times New Roman" w:hAnsi="Times New Roman" w:cs="Times New Roman"/>
          <w:sz w:val="23"/>
          <w:szCs w:val="23"/>
          <w:bdr w:val="none" w:sz="0" w:space="0" w:color="auto" w:frame="1"/>
          <w:lang w:eastAsia="en-IN"/>
        </w:rPr>
      </w:pPr>
      <w:r>
        <w:rPr>
          <w:rFonts w:ascii="Segoe UI" w:eastAsia="Times New Roman" w:hAnsi="Segoe UI" w:cs="Segoe UI"/>
          <w:color w:val="3A3A3A"/>
          <w:sz w:val="18"/>
          <w:szCs w:val="18"/>
          <w:bdr w:val="none" w:sz="0" w:space="0" w:color="auto" w:frame="1"/>
          <w:lang w:eastAsia="en-IN"/>
        </w:rPr>
        <w:t xml:space="preserve"> </w:t>
      </w:r>
    </w:p>
    <w:p w14:paraId="2270B3B3" w14:textId="77777777" w:rsidR="00420A66" w:rsidRPr="00420A66" w:rsidRDefault="00420A66" w:rsidP="00420A66">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420A66">
        <w:rPr>
          <w:rFonts w:ascii="Arial" w:eastAsia="Times New Roman" w:hAnsi="Arial" w:cs="Arial"/>
          <w:color w:val="000000"/>
          <w:sz w:val="23"/>
          <w:szCs w:val="23"/>
          <w:bdr w:val="none" w:sz="0" w:space="0" w:color="auto" w:frame="1"/>
          <w:lang w:eastAsia="en-IN"/>
        </w:rPr>
        <w:t xml:space="preserve">Using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also comes with certain drawbacks, which are important to consider in the design and implementation of your API:</w:t>
      </w:r>
    </w:p>
    <w:p w14:paraId="58AAA5DB" w14:textId="77777777" w:rsidR="00420A66" w:rsidRPr="00420A66" w:rsidRDefault="00420A66" w:rsidP="00420A66">
      <w:pPr>
        <w:numPr>
          <w:ilvl w:val="0"/>
          <w:numId w:val="4"/>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b/>
          <w:bCs/>
          <w:color w:val="000000"/>
          <w:sz w:val="23"/>
          <w:szCs w:val="23"/>
          <w:bdr w:val="none" w:sz="0" w:space="0" w:color="auto" w:frame="1"/>
          <w:lang w:eastAsia="en-IN"/>
        </w:rPr>
        <w:t>Lack of Strong Typing:</w:t>
      </w:r>
      <w:r w:rsidRPr="00420A66">
        <w:rPr>
          <w:rFonts w:ascii="Arial" w:eastAsia="Times New Roman" w:hAnsi="Arial" w:cs="Arial"/>
          <w:color w:val="000000"/>
          <w:sz w:val="23"/>
          <w:szCs w:val="23"/>
          <w:bdr w:val="none" w:sz="0" w:space="0" w:color="auto" w:frame="1"/>
          <w:lang w:eastAsia="en-IN"/>
        </w:rPr>
        <w:t xml:space="preserve"> When a controller action returns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the specific type of response is not explicitly defined in the method signature. This lack of strong typing can make it harder for developers to understand the types of responses to expect. It can complicate the process of generating client code using tools like Swagger/</w:t>
      </w:r>
      <w:proofErr w:type="spellStart"/>
      <w:r w:rsidRPr="00420A66">
        <w:rPr>
          <w:rFonts w:ascii="Arial" w:eastAsia="Times New Roman" w:hAnsi="Arial" w:cs="Arial"/>
          <w:color w:val="000000"/>
          <w:sz w:val="23"/>
          <w:szCs w:val="23"/>
          <w:bdr w:val="none" w:sz="0" w:space="0" w:color="auto" w:frame="1"/>
          <w:lang w:eastAsia="en-IN"/>
        </w:rPr>
        <w:t>OpenAPI</w:t>
      </w:r>
      <w:proofErr w:type="spellEnd"/>
      <w:r w:rsidRPr="00420A66">
        <w:rPr>
          <w:rFonts w:ascii="Arial" w:eastAsia="Times New Roman" w:hAnsi="Arial" w:cs="Arial"/>
          <w:color w:val="000000"/>
          <w:sz w:val="23"/>
          <w:szCs w:val="23"/>
          <w:bdr w:val="none" w:sz="0" w:space="0" w:color="auto" w:frame="1"/>
          <w:lang w:eastAsia="en-IN"/>
        </w:rPr>
        <w:t>.</w:t>
      </w:r>
    </w:p>
    <w:p w14:paraId="25A99582" w14:textId="77777777" w:rsidR="00420A66" w:rsidRPr="00420A66" w:rsidRDefault="00420A66" w:rsidP="00420A66">
      <w:pPr>
        <w:numPr>
          <w:ilvl w:val="0"/>
          <w:numId w:val="4"/>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b/>
          <w:bCs/>
          <w:color w:val="000000"/>
          <w:sz w:val="23"/>
          <w:szCs w:val="23"/>
          <w:bdr w:val="none" w:sz="0" w:space="0" w:color="auto" w:frame="1"/>
          <w:lang w:eastAsia="en-IN"/>
        </w:rPr>
        <w:t>Reduced Clarity and Predictability:</w:t>
      </w:r>
      <w:r w:rsidRPr="00420A66">
        <w:rPr>
          <w:rFonts w:ascii="Arial" w:eastAsia="Times New Roman" w:hAnsi="Arial" w:cs="Arial"/>
          <w:color w:val="000000"/>
          <w:sz w:val="23"/>
          <w:szCs w:val="23"/>
          <w:bdr w:val="none" w:sz="0" w:space="0" w:color="auto" w:frame="1"/>
          <w:lang w:eastAsia="en-IN"/>
        </w:rPr>
        <w:t xml:space="preserve"> Since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can represent a wide range of HTTP responses, it might not be immediately clear to consumers of your API what the possible responses are without consulting documentation or inspecting the implementation. This can reduce the clarity and predictability of the API, making it more difficult to use.</w:t>
      </w:r>
    </w:p>
    <w:p w14:paraId="75D9529F" w14:textId="77777777" w:rsidR="00420A66" w:rsidRPr="00420A66" w:rsidRDefault="00420A66" w:rsidP="00420A66">
      <w:pPr>
        <w:numPr>
          <w:ilvl w:val="0"/>
          <w:numId w:val="4"/>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b/>
          <w:bCs/>
          <w:color w:val="000000"/>
          <w:sz w:val="23"/>
          <w:szCs w:val="23"/>
          <w:bdr w:val="none" w:sz="0" w:space="0" w:color="auto" w:frame="1"/>
          <w:lang w:eastAsia="en-IN"/>
        </w:rPr>
        <w:t>Performance Overhead:</w:t>
      </w:r>
      <w:r w:rsidRPr="00420A66">
        <w:rPr>
          <w:rFonts w:ascii="Arial" w:eastAsia="Times New Roman" w:hAnsi="Arial" w:cs="Arial"/>
          <w:color w:val="000000"/>
          <w:sz w:val="23"/>
          <w:szCs w:val="23"/>
          <w:bdr w:val="none" w:sz="0" w:space="0" w:color="auto" w:frame="1"/>
          <w:lang w:eastAsia="en-IN"/>
        </w:rPr>
        <w:t xml:space="preserve"> While often minimal, a slight performance overhead is associated with the abstraction layer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introduces. Each action result needs to be executed to generate the actual HTTP response. In high-performance scenarios, this overhead, however small, could become significant.</w:t>
      </w:r>
    </w:p>
    <w:p w14:paraId="2D439905"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As it returns multiple data types, the swagger could not identify the output shown in the image below.</w:t>
      </w:r>
    </w:p>
    <w:p w14:paraId="15522704" w14:textId="62885AFA"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B925E00" w14:textId="77777777" w:rsidR="00420A66" w:rsidRDefault="00420A66" w:rsidP="00420A66">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p>
    <w:p w14:paraId="39ED5FFE" w14:textId="77777777" w:rsidR="00420A66" w:rsidRDefault="00420A66" w:rsidP="00420A66">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p>
    <w:p w14:paraId="0BAF81E6" w14:textId="292CE22B"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As you can see in the above image, the kind of data the API will return is not displayed. To overcome this problem, we need to use the </w:t>
      </w:r>
      <w:proofErr w:type="spellStart"/>
      <w:r w:rsidRPr="00420A66">
        <w:rPr>
          <w:rFonts w:ascii="Arial" w:eastAsia="Times New Roman" w:hAnsi="Arial" w:cs="Arial"/>
          <w:color w:val="000000"/>
          <w:sz w:val="23"/>
          <w:szCs w:val="23"/>
          <w:bdr w:val="none" w:sz="0" w:space="0" w:color="auto" w:frame="1"/>
          <w:lang w:eastAsia="en-IN"/>
        </w:rPr>
        <w:t>ProducesResponseType</w:t>
      </w:r>
      <w:proofErr w:type="spellEnd"/>
      <w:r w:rsidRPr="00420A66">
        <w:rPr>
          <w:rFonts w:ascii="Arial" w:eastAsia="Times New Roman" w:hAnsi="Arial" w:cs="Arial"/>
          <w:color w:val="000000"/>
          <w:sz w:val="23"/>
          <w:szCs w:val="23"/>
          <w:bdr w:val="none" w:sz="0" w:space="0" w:color="auto" w:frame="1"/>
          <w:lang w:eastAsia="en-IN"/>
        </w:rPr>
        <w:t xml:space="preserve"> explicitly, as shown below.</w:t>
      </w:r>
    </w:p>
    <w:p w14:paraId="671705EE"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using </w:t>
      </w:r>
      <w:proofErr w:type="spellStart"/>
      <w:r w:rsidRPr="00420A66">
        <w:rPr>
          <w:rFonts w:ascii="inherit" w:eastAsia="Times New Roman" w:hAnsi="inherit" w:cs="Times New Roman"/>
          <w:i/>
          <w:iCs/>
          <w:color w:val="4284AE"/>
          <w:sz w:val="25"/>
          <w:szCs w:val="25"/>
          <w:bdr w:val="none" w:sz="0" w:space="0" w:color="auto" w:frame="1"/>
          <w:lang w:eastAsia="en-IN"/>
        </w:rPr>
        <w:t>Microsoft.AspNetCore.Mvc</w:t>
      </w:r>
      <w:proofErr w:type="spellEnd"/>
      <w:r w:rsidRPr="00420A66">
        <w:rPr>
          <w:rFonts w:ascii="inherit" w:eastAsia="Times New Roman" w:hAnsi="inherit" w:cs="Times New Roman"/>
          <w:i/>
          <w:iCs/>
          <w:color w:val="4284AE"/>
          <w:sz w:val="25"/>
          <w:szCs w:val="25"/>
          <w:bdr w:val="none" w:sz="0" w:space="0" w:color="auto" w:frame="1"/>
          <w:lang w:eastAsia="en-IN"/>
        </w:rPr>
        <w:t>;</w:t>
      </w:r>
    </w:p>
    <w:p w14:paraId="794B703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lastRenderedPageBreak/>
        <w:t xml:space="preserve">using </w:t>
      </w:r>
      <w:proofErr w:type="spellStart"/>
      <w:r w:rsidRPr="00420A66">
        <w:rPr>
          <w:rFonts w:ascii="inherit" w:eastAsia="Times New Roman" w:hAnsi="inherit" w:cs="Times New Roman"/>
          <w:i/>
          <w:iCs/>
          <w:color w:val="4284AE"/>
          <w:sz w:val="25"/>
          <w:szCs w:val="25"/>
          <w:bdr w:val="none" w:sz="0" w:space="0" w:color="auto" w:frame="1"/>
          <w:lang w:eastAsia="en-IN"/>
        </w:rPr>
        <w:t>ReturnTypeAndStatusCodes.Models</w:t>
      </w:r>
      <w:proofErr w:type="spellEnd"/>
      <w:r w:rsidRPr="00420A66">
        <w:rPr>
          <w:rFonts w:ascii="inherit" w:eastAsia="Times New Roman" w:hAnsi="inherit" w:cs="Times New Roman"/>
          <w:i/>
          <w:iCs/>
          <w:color w:val="4284AE"/>
          <w:sz w:val="25"/>
          <w:szCs w:val="25"/>
          <w:bdr w:val="none" w:sz="0" w:space="0" w:color="auto" w:frame="1"/>
          <w:lang w:eastAsia="en-IN"/>
        </w:rPr>
        <w:t>;</w:t>
      </w:r>
    </w:p>
    <w:p w14:paraId="5E1C2E3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420A66">
        <w:rPr>
          <w:rFonts w:ascii="inherit" w:eastAsia="Times New Roman" w:hAnsi="inherit" w:cs="Times New Roman"/>
          <w:i/>
          <w:iCs/>
          <w:color w:val="4284AE"/>
          <w:sz w:val="25"/>
          <w:szCs w:val="25"/>
          <w:bdr w:val="none" w:sz="0" w:space="0" w:color="auto" w:frame="1"/>
          <w:lang w:eastAsia="en-IN"/>
        </w:rPr>
        <w:t>ReturnTypeAndStatusCodes.Controllers</w:t>
      </w:r>
      <w:proofErr w:type="spellEnd"/>
    </w:p>
    <w:p w14:paraId="7A25DE2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19C866C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4284AE"/>
          <w:sz w:val="25"/>
          <w:szCs w:val="25"/>
          <w:bdr w:val="none" w:sz="0" w:space="0" w:color="auto" w:frame="1"/>
          <w:lang w:eastAsia="en-IN"/>
        </w:rPr>
        <w:t>Route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w:t>
      </w:r>
      <w:proofErr w:type="spellStart"/>
      <w:r w:rsidRPr="00420A66">
        <w:rPr>
          <w:rFonts w:ascii="inherit" w:eastAsia="Times New Roman" w:hAnsi="inherit" w:cs="Times New Roman"/>
          <w:color w:val="7CC379"/>
          <w:sz w:val="25"/>
          <w:szCs w:val="25"/>
          <w:bdr w:val="none" w:sz="0" w:space="0" w:color="auto" w:frame="1"/>
          <w:lang w:eastAsia="en-IN"/>
        </w:rPr>
        <w:t>api</w:t>
      </w:r>
      <w:proofErr w:type="spellEnd"/>
      <w:r w:rsidRPr="00420A66">
        <w:rPr>
          <w:rFonts w:ascii="inherit" w:eastAsia="Times New Roman" w:hAnsi="inherit" w:cs="Times New Roman"/>
          <w:color w:val="7CC379"/>
          <w:sz w:val="25"/>
          <w:szCs w:val="25"/>
          <w:bdr w:val="none" w:sz="0" w:space="0" w:color="auto" w:frame="1"/>
          <w:lang w:eastAsia="en-IN"/>
        </w:rPr>
        <w:t>/[controller]"</w:t>
      </w:r>
      <w:r w:rsidRPr="00420A66">
        <w:rPr>
          <w:rFonts w:ascii="inherit" w:eastAsia="Times New Roman" w:hAnsi="inherit" w:cs="Times New Roman"/>
          <w:b/>
          <w:bCs/>
          <w:color w:val="6B7C8B"/>
          <w:sz w:val="25"/>
          <w:szCs w:val="25"/>
          <w:bdr w:val="none" w:sz="0" w:space="0" w:color="auto" w:frame="1"/>
          <w:lang w:eastAsia="en-IN"/>
        </w:rPr>
        <w:t>)]</w:t>
      </w:r>
    </w:p>
    <w:p w14:paraId="381B5CEC"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CFD5E0"/>
          <w:sz w:val="25"/>
          <w:szCs w:val="25"/>
          <w:bdr w:val="none" w:sz="0" w:space="0" w:color="auto" w:frame="1"/>
          <w:lang w:eastAsia="en-IN"/>
        </w:rPr>
        <w:t>ApiController</w:t>
      </w:r>
      <w:proofErr w:type="spellEnd"/>
      <w:r w:rsidRPr="00420A66">
        <w:rPr>
          <w:rFonts w:ascii="inherit" w:eastAsia="Times New Roman" w:hAnsi="inherit" w:cs="Times New Roman"/>
          <w:b/>
          <w:bCs/>
          <w:color w:val="6B7C8B"/>
          <w:sz w:val="25"/>
          <w:szCs w:val="25"/>
          <w:bdr w:val="none" w:sz="0" w:space="0" w:color="auto" w:frame="1"/>
          <w:lang w:eastAsia="en-IN"/>
        </w:rPr>
        <w:t>]</w:t>
      </w:r>
    </w:p>
    <w:p w14:paraId="0CC89CE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class</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EmployeeController</w:t>
      </w:r>
      <w:proofErr w:type="spellEnd"/>
      <w:r w:rsidRPr="00420A66">
        <w:rPr>
          <w:rFonts w:ascii="inherit" w:eastAsia="Times New Roman" w:hAnsi="inherit" w:cs="Times New Roman"/>
          <w:color w:val="CFD5E0"/>
          <w:sz w:val="25"/>
          <w:szCs w:val="25"/>
          <w:bdr w:val="none" w:sz="0" w:space="0" w:color="auto" w:frame="1"/>
          <w:lang w:eastAsia="en-IN"/>
        </w:rPr>
        <w:t xml:space="preserve"> : </w:t>
      </w:r>
      <w:proofErr w:type="spellStart"/>
      <w:r w:rsidRPr="00420A66">
        <w:rPr>
          <w:rFonts w:ascii="inherit" w:eastAsia="Times New Roman" w:hAnsi="inherit" w:cs="Times New Roman"/>
          <w:color w:val="CFD5E0"/>
          <w:sz w:val="25"/>
          <w:szCs w:val="25"/>
          <w:bdr w:val="none" w:sz="0" w:space="0" w:color="auto" w:frame="1"/>
          <w:lang w:eastAsia="en-IN"/>
        </w:rPr>
        <w:t>ControllerBase</w:t>
      </w:r>
      <w:proofErr w:type="spellEnd"/>
    </w:p>
    <w:p w14:paraId="07383B9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1352B20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HttpGet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"All"</w:t>
      </w:r>
      <w:r w:rsidRPr="00420A66">
        <w:rPr>
          <w:rFonts w:ascii="inherit" w:eastAsia="Times New Roman" w:hAnsi="inherit" w:cs="Times New Roman"/>
          <w:b/>
          <w:bCs/>
          <w:color w:val="6B7C8B"/>
          <w:sz w:val="25"/>
          <w:szCs w:val="25"/>
          <w:bdr w:val="none" w:sz="0" w:space="0" w:color="auto" w:frame="1"/>
          <w:lang w:eastAsia="en-IN"/>
        </w:rPr>
        <w:t>)]</w:t>
      </w:r>
    </w:p>
    <w:p w14:paraId="6684636C"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ProducesResponseType</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StatusCodes.</w:t>
      </w:r>
      <w:r w:rsidRPr="00420A66">
        <w:rPr>
          <w:rFonts w:ascii="inherit" w:eastAsia="Times New Roman" w:hAnsi="inherit" w:cs="Times New Roman"/>
          <w:color w:val="4284AE"/>
          <w:sz w:val="25"/>
          <w:szCs w:val="25"/>
          <w:bdr w:val="none" w:sz="0" w:space="0" w:color="auto" w:frame="1"/>
          <w:lang w:eastAsia="en-IN"/>
        </w:rPr>
        <w:t>Status200OK</w:t>
      </w:r>
      <w:r w:rsidRPr="00420A66">
        <w:rPr>
          <w:rFonts w:ascii="inherit" w:eastAsia="Times New Roman" w:hAnsi="inherit" w:cs="Times New Roman"/>
          <w:color w:val="CFD5E0"/>
          <w:sz w:val="25"/>
          <w:szCs w:val="25"/>
          <w:bdr w:val="none" w:sz="0" w:space="0" w:color="auto" w:frame="1"/>
          <w:lang w:eastAsia="en-IN"/>
        </w:rPr>
        <w:t xml:space="preserve">, Type = </w:t>
      </w:r>
      <w:proofErr w:type="spellStart"/>
      <w:r w:rsidRPr="00420A66">
        <w:rPr>
          <w:rFonts w:ascii="inherit" w:eastAsia="Times New Roman" w:hAnsi="inherit" w:cs="Times New Roman"/>
          <w:color w:val="4284AE"/>
          <w:sz w:val="25"/>
          <w:szCs w:val="25"/>
          <w:bdr w:val="none" w:sz="0" w:space="0" w:color="auto" w:frame="1"/>
          <w:lang w:eastAsia="en-IN"/>
        </w:rPr>
        <w:t>typeof</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List</w:t>
      </w:r>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w:t>
      </w:r>
    </w:p>
    <w:p w14:paraId="7FE71EDE"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ProducesResponseType</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StatusCodes.</w:t>
      </w:r>
      <w:r w:rsidRPr="00420A66">
        <w:rPr>
          <w:rFonts w:ascii="inherit" w:eastAsia="Times New Roman" w:hAnsi="inherit" w:cs="Times New Roman"/>
          <w:color w:val="4284AE"/>
          <w:sz w:val="25"/>
          <w:szCs w:val="25"/>
          <w:bdr w:val="none" w:sz="0" w:space="0" w:color="auto" w:frame="1"/>
          <w:lang w:eastAsia="en-IN"/>
        </w:rPr>
        <w:t>Status404NotFound</w:t>
      </w:r>
      <w:r w:rsidRPr="00420A66">
        <w:rPr>
          <w:rFonts w:ascii="inherit" w:eastAsia="Times New Roman" w:hAnsi="inherit" w:cs="Times New Roman"/>
          <w:b/>
          <w:bCs/>
          <w:color w:val="6B7C8B"/>
          <w:sz w:val="25"/>
          <w:szCs w:val="25"/>
          <w:bdr w:val="none" w:sz="0" w:space="0" w:color="auto" w:frame="1"/>
          <w:lang w:eastAsia="en-IN"/>
        </w:rPr>
        <w:t>)]</w:t>
      </w:r>
    </w:p>
    <w:p w14:paraId="6098156B"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IActionResult</w:t>
      </w:r>
      <w:proofErr w:type="spellEnd"/>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GetAllEmployee</w:t>
      </w:r>
      <w:proofErr w:type="spellEnd"/>
      <w:r w:rsidRPr="00420A66">
        <w:rPr>
          <w:rFonts w:ascii="inherit" w:eastAsia="Times New Roman" w:hAnsi="inherit" w:cs="Times New Roman"/>
          <w:b/>
          <w:bCs/>
          <w:color w:val="6B7C8B"/>
          <w:sz w:val="25"/>
          <w:szCs w:val="25"/>
          <w:bdr w:val="none" w:sz="0" w:space="0" w:color="auto" w:frame="1"/>
          <w:lang w:eastAsia="en-IN"/>
        </w:rPr>
        <w:t>()</w:t>
      </w:r>
    </w:p>
    <w:p w14:paraId="457AA3EE"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0CEFB72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D19252"/>
          <w:sz w:val="25"/>
          <w:szCs w:val="25"/>
          <w:bdr w:val="none" w:sz="0" w:space="0" w:color="auto" w:frame="1"/>
          <w:lang w:eastAsia="en-IN"/>
        </w:rPr>
        <w:t>var</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listEmployees</w:t>
      </w:r>
      <w:proofErr w:type="spellEnd"/>
      <w:r w:rsidRPr="00420A66">
        <w:rPr>
          <w:rFonts w:ascii="inherit" w:eastAsia="Times New Roman" w:hAnsi="inherit" w:cs="Times New Roman"/>
          <w:color w:val="CFD5E0"/>
          <w:sz w:val="25"/>
          <w:szCs w:val="25"/>
          <w:bdr w:val="none" w:sz="0" w:space="0" w:color="auto" w:frame="1"/>
          <w:lang w:eastAsia="en-IN"/>
        </w:rPr>
        <w:t xml:space="preserve"> = </w:t>
      </w: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List</w:t>
      </w:r>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w:t>
      </w:r>
    </w:p>
    <w:p w14:paraId="635331C1"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09A8B55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1001</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"Anurag"</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"Mumbai"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2841D0F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1002</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"Pranaya"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"Delhi"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7FF9EE4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1003</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"Priyanka"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27</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"BBSR"</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"Female"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"HR"</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3236877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70F69A5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if</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CFD5E0"/>
          <w:sz w:val="25"/>
          <w:szCs w:val="25"/>
          <w:bdr w:val="none" w:sz="0" w:space="0" w:color="auto" w:frame="1"/>
          <w:lang w:eastAsia="en-IN"/>
        </w:rPr>
        <w:t>listEmployees.</w:t>
      </w:r>
      <w:r w:rsidRPr="00420A66">
        <w:rPr>
          <w:rFonts w:ascii="inherit" w:eastAsia="Times New Roman" w:hAnsi="inherit" w:cs="Times New Roman"/>
          <w:color w:val="4284AE"/>
          <w:sz w:val="25"/>
          <w:szCs w:val="25"/>
          <w:bdr w:val="none" w:sz="0" w:space="0" w:color="auto" w:frame="1"/>
          <w:lang w:eastAsia="en-IN"/>
        </w:rPr>
        <w:t>Any</w:t>
      </w:r>
      <w:proofErr w:type="spellEnd"/>
      <w:r w:rsidRPr="00420A66">
        <w:rPr>
          <w:rFonts w:ascii="inherit" w:eastAsia="Times New Roman" w:hAnsi="inherit" w:cs="Times New Roman"/>
          <w:b/>
          <w:bCs/>
          <w:color w:val="6B7C8B"/>
          <w:sz w:val="25"/>
          <w:szCs w:val="25"/>
          <w:bdr w:val="none" w:sz="0" w:space="0" w:color="auto" w:frame="1"/>
          <w:lang w:eastAsia="en-IN"/>
        </w:rPr>
        <w:t>())</w:t>
      </w:r>
    </w:p>
    <w:p w14:paraId="3F8C06D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9EE930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Ok</w:t>
      </w: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CFD5E0"/>
          <w:sz w:val="25"/>
          <w:szCs w:val="25"/>
          <w:bdr w:val="none" w:sz="0" w:space="0" w:color="auto" w:frame="1"/>
          <w:lang w:eastAsia="en-IN"/>
        </w:rPr>
        <w:t>listEmployees</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508AA31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19EC061"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else</w:t>
      </w:r>
    </w:p>
    <w:p w14:paraId="7247371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3119058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NotFound</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27F70C3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4B9BE4C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36A4A7D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HttpGet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"{Id}"</w:t>
      </w:r>
      <w:r w:rsidRPr="00420A66">
        <w:rPr>
          <w:rFonts w:ascii="inherit" w:eastAsia="Times New Roman" w:hAnsi="inherit" w:cs="Times New Roman"/>
          <w:b/>
          <w:bCs/>
          <w:color w:val="6B7C8B"/>
          <w:sz w:val="25"/>
          <w:szCs w:val="25"/>
          <w:bdr w:val="none" w:sz="0" w:space="0" w:color="auto" w:frame="1"/>
          <w:lang w:eastAsia="en-IN"/>
        </w:rPr>
        <w:t>)]</w:t>
      </w:r>
    </w:p>
    <w:p w14:paraId="65C7E57B"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ProducesResponseType</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StatusCodes.</w:t>
      </w:r>
      <w:r w:rsidRPr="00420A66">
        <w:rPr>
          <w:rFonts w:ascii="inherit" w:eastAsia="Times New Roman" w:hAnsi="inherit" w:cs="Times New Roman"/>
          <w:color w:val="4284AE"/>
          <w:sz w:val="25"/>
          <w:szCs w:val="25"/>
          <w:bdr w:val="none" w:sz="0" w:space="0" w:color="auto" w:frame="1"/>
          <w:lang w:eastAsia="en-IN"/>
        </w:rPr>
        <w:t>Status200OK</w:t>
      </w:r>
      <w:r w:rsidRPr="00420A66">
        <w:rPr>
          <w:rFonts w:ascii="inherit" w:eastAsia="Times New Roman" w:hAnsi="inherit" w:cs="Times New Roman"/>
          <w:color w:val="CFD5E0"/>
          <w:sz w:val="25"/>
          <w:szCs w:val="25"/>
          <w:bdr w:val="none" w:sz="0" w:space="0" w:color="auto" w:frame="1"/>
          <w:lang w:eastAsia="en-IN"/>
        </w:rPr>
        <w:t xml:space="preserve">, Type = </w:t>
      </w:r>
      <w:proofErr w:type="spellStart"/>
      <w:r w:rsidRPr="00420A66">
        <w:rPr>
          <w:rFonts w:ascii="inherit" w:eastAsia="Times New Roman" w:hAnsi="inherit" w:cs="Times New Roman"/>
          <w:color w:val="4284AE"/>
          <w:sz w:val="25"/>
          <w:szCs w:val="25"/>
          <w:bdr w:val="none" w:sz="0" w:space="0" w:color="auto" w:frame="1"/>
          <w:lang w:eastAsia="en-IN"/>
        </w:rPr>
        <w:t>typeof</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p>
    <w:p w14:paraId="40BB7B9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ProducesResponseType</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StatusCodes.</w:t>
      </w:r>
      <w:r w:rsidRPr="00420A66">
        <w:rPr>
          <w:rFonts w:ascii="inherit" w:eastAsia="Times New Roman" w:hAnsi="inherit" w:cs="Times New Roman"/>
          <w:color w:val="4284AE"/>
          <w:sz w:val="25"/>
          <w:szCs w:val="25"/>
          <w:bdr w:val="none" w:sz="0" w:space="0" w:color="auto" w:frame="1"/>
          <w:lang w:eastAsia="en-IN"/>
        </w:rPr>
        <w:t>Status404NotFound</w:t>
      </w:r>
      <w:r w:rsidRPr="00420A66">
        <w:rPr>
          <w:rFonts w:ascii="inherit" w:eastAsia="Times New Roman" w:hAnsi="inherit" w:cs="Times New Roman"/>
          <w:b/>
          <w:bCs/>
          <w:color w:val="6B7C8B"/>
          <w:sz w:val="25"/>
          <w:szCs w:val="25"/>
          <w:bdr w:val="none" w:sz="0" w:space="0" w:color="auto" w:frame="1"/>
          <w:lang w:eastAsia="en-IN"/>
        </w:rPr>
        <w:t>)]</w:t>
      </w:r>
    </w:p>
    <w:p w14:paraId="738257B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IActionResult</w:t>
      </w:r>
      <w:proofErr w:type="spellEnd"/>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GetEmployeeDetails</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b/>
          <w:bCs/>
          <w:color w:val="D171DD"/>
          <w:sz w:val="25"/>
          <w:szCs w:val="25"/>
          <w:bdr w:val="none" w:sz="0" w:space="0" w:color="auto" w:frame="1"/>
          <w:lang w:eastAsia="en-IN"/>
        </w:rPr>
        <w:t>int</w:t>
      </w:r>
      <w:r w:rsidRPr="00420A66">
        <w:rPr>
          <w:rFonts w:ascii="inherit" w:eastAsia="Times New Roman" w:hAnsi="inherit" w:cs="Times New Roman"/>
          <w:color w:val="CFD5E0"/>
          <w:sz w:val="25"/>
          <w:szCs w:val="25"/>
          <w:bdr w:val="none" w:sz="0" w:space="0" w:color="auto" w:frame="1"/>
          <w:lang w:eastAsia="en-IN"/>
        </w:rPr>
        <w:t xml:space="preserve"> Id</w:t>
      </w:r>
      <w:r w:rsidRPr="00420A66">
        <w:rPr>
          <w:rFonts w:ascii="inherit" w:eastAsia="Times New Roman" w:hAnsi="inherit" w:cs="Times New Roman"/>
          <w:b/>
          <w:bCs/>
          <w:color w:val="6B7C8B"/>
          <w:sz w:val="25"/>
          <w:szCs w:val="25"/>
          <w:bdr w:val="none" w:sz="0" w:space="0" w:color="auto" w:frame="1"/>
          <w:lang w:eastAsia="en-IN"/>
        </w:rPr>
        <w:t>)</w:t>
      </w:r>
    </w:p>
    <w:p w14:paraId="6A6C7A0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5E9210F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D19252"/>
          <w:sz w:val="25"/>
          <w:szCs w:val="25"/>
          <w:bdr w:val="none" w:sz="0" w:space="0" w:color="auto" w:frame="1"/>
          <w:lang w:eastAsia="en-IN"/>
        </w:rPr>
        <w:lastRenderedPageBreak/>
        <w:t>var</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listEmployees</w:t>
      </w:r>
      <w:proofErr w:type="spellEnd"/>
      <w:r w:rsidRPr="00420A66">
        <w:rPr>
          <w:rFonts w:ascii="inherit" w:eastAsia="Times New Roman" w:hAnsi="inherit" w:cs="Times New Roman"/>
          <w:color w:val="CFD5E0"/>
          <w:sz w:val="25"/>
          <w:szCs w:val="25"/>
          <w:bdr w:val="none" w:sz="0" w:space="0" w:color="auto" w:frame="1"/>
          <w:lang w:eastAsia="en-IN"/>
        </w:rPr>
        <w:t xml:space="preserve"> = </w:t>
      </w: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List</w:t>
      </w:r>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w:t>
      </w:r>
    </w:p>
    <w:p w14:paraId="24A1DD4D"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0B3995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1001</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"Anurag"</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"Mumbai"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350E1ADC"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1002</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"Pranaya"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"Delhi"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792940C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1003</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"Priyanka"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27</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"BBSR"</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"Female"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"HR"</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3EA666A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10BE2C81"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D19252"/>
          <w:sz w:val="25"/>
          <w:szCs w:val="25"/>
          <w:bdr w:val="none" w:sz="0" w:space="0" w:color="auto" w:frame="1"/>
          <w:lang w:eastAsia="en-IN"/>
        </w:rPr>
        <w:t>var</w:t>
      </w:r>
      <w:r w:rsidRPr="00420A66">
        <w:rPr>
          <w:rFonts w:ascii="inherit" w:eastAsia="Times New Roman" w:hAnsi="inherit" w:cs="Times New Roman"/>
          <w:color w:val="CFD5E0"/>
          <w:sz w:val="25"/>
          <w:szCs w:val="25"/>
          <w:bdr w:val="none" w:sz="0" w:space="0" w:color="auto" w:frame="1"/>
          <w:lang w:eastAsia="en-IN"/>
        </w:rPr>
        <w:t xml:space="preserve"> employee = </w:t>
      </w:r>
      <w:proofErr w:type="spellStart"/>
      <w:r w:rsidRPr="00420A66">
        <w:rPr>
          <w:rFonts w:ascii="inherit" w:eastAsia="Times New Roman" w:hAnsi="inherit" w:cs="Times New Roman"/>
          <w:color w:val="CFD5E0"/>
          <w:sz w:val="25"/>
          <w:szCs w:val="25"/>
          <w:bdr w:val="none" w:sz="0" w:space="0" w:color="auto" w:frame="1"/>
          <w:lang w:eastAsia="en-IN"/>
        </w:rPr>
        <w:t>listEmployees.</w:t>
      </w:r>
      <w:r w:rsidRPr="00420A66">
        <w:rPr>
          <w:rFonts w:ascii="inherit" w:eastAsia="Times New Roman" w:hAnsi="inherit" w:cs="Times New Roman"/>
          <w:color w:val="4284AE"/>
          <w:sz w:val="25"/>
          <w:szCs w:val="25"/>
          <w:bdr w:val="none" w:sz="0" w:space="0" w:color="auto" w:frame="1"/>
          <w:lang w:eastAsia="en-IN"/>
        </w:rPr>
        <w:t>FirstOrDefault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emp =</w:t>
      </w:r>
      <w:r w:rsidRPr="00420A66">
        <w:rPr>
          <w:rFonts w:ascii="inherit" w:eastAsia="Times New Roman" w:hAnsi="inherit" w:cs="Times New Roman"/>
          <w:b/>
          <w:bCs/>
          <w:color w:val="6B7C8B"/>
          <w:sz w:val="25"/>
          <w:szCs w:val="25"/>
          <w:bdr w:val="none" w:sz="0" w:space="0" w:color="auto" w:frame="1"/>
          <w:lang w:eastAsia="en-IN"/>
        </w:rPr>
        <w:t>&gt;</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emp.</w:t>
      </w:r>
      <w:r w:rsidRPr="00420A66">
        <w:rPr>
          <w:rFonts w:ascii="inherit" w:eastAsia="Times New Roman" w:hAnsi="inherit" w:cs="Times New Roman"/>
          <w:color w:val="4284AE"/>
          <w:sz w:val="25"/>
          <w:szCs w:val="25"/>
          <w:bdr w:val="none" w:sz="0" w:space="0" w:color="auto" w:frame="1"/>
          <w:lang w:eastAsia="en-IN"/>
        </w:rPr>
        <w:t>Id</w:t>
      </w:r>
      <w:proofErr w:type="spellEnd"/>
      <w:r w:rsidRPr="00420A66">
        <w:rPr>
          <w:rFonts w:ascii="inherit" w:eastAsia="Times New Roman" w:hAnsi="inherit" w:cs="Times New Roman"/>
          <w:color w:val="CFD5E0"/>
          <w:sz w:val="25"/>
          <w:szCs w:val="25"/>
          <w:bdr w:val="none" w:sz="0" w:space="0" w:color="auto" w:frame="1"/>
          <w:lang w:eastAsia="en-IN"/>
        </w:rPr>
        <w:t xml:space="preserve"> == Id</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6ABE1E0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if</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employee != </w:t>
      </w:r>
      <w:r w:rsidRPr="00420A66">
        <w:rPr>
          <w:rFonts w:ascii="inherit" w:eastAsia="Times New Roman" w:hAnsi="inherit" w:cs="Times New Roman"/>
          <w:b/>
          <w:bCs/>
          <w:color w:val="D171DD"/>
          <w:sz w:val="25"/>
          <w:szCs w:val="25"/>
          <w:bdr w:val="none" w:sz="0" w:space="0" w:color="auto" w:frame="1"/>
          <w:lang w:eastAsia="en-IN"/>
        </w:rPr>
        <w:t>null</w:t>
      </w:r>
      <w:r w:rsidRPr="00420A66">
        <w:rPr>
          <w:rFonts w:ascii="inherit" w:eastAsia="Times New Roman" w:hAnsi="inherit" w:cs="Times New Roman"/>
          <w:b/>
          <w:bCs/>
          <w:color w:val="6B7C8B"/>
          <w:sz w:val="25"/>
          <w:szCs w:val="25"/>
          <w:bdr w:val="none" w:sz="0" w:space="0" w:color="auto" w:frame="1"/>
          <w:lang w:eastAsia="en-IN"/>
        </w:rPr>
        <w:t>)</w:t>
      </w:r>
    </w:p>
    <w:p w14:paraId="1A9342EC"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1E7B10A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Ok</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723BBED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9156A4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else</w:t>
      </w:r>
    </w:p>
    <w:p w14:paraId="459B829B"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9EE598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NotFound</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47EDC5D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07CAD63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0B89D0E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41201997" w14:textId="77777777" w:rsidR="00420A66" w:rsidRPr="00420A66" w:rsidRDefault="00420A66" w:rsidP="00420A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0782905F"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Now, if you view the swagger, it must display the different responses based on the </w:t>
      </w:r>
      <w:proofErr w:type="spellStart"/>
      <w:r w:rsidRPr="00420A66">
        <w:rPr>
          <w:rFonts w:ascii="Arial" w:eastAsia="Times New Roman" w:hAnsi="Arial" w:cs="Arial"/>
          <w:color w:val="000000"/>
          <w:sz w:val="23"/>
          <w:szCs w:val="23"/>
          <w:bdr w:val="none" w:sz="0" w:space="0" w:color="auto" w:frame="1"/>
          <w:lang w:eastAsia="en-IN"/>
        </w:rPr>
        <w:t>ProducesResponseType</w:t>
      </w:r>
      <w:proofErr w:type="spellEnd"/>
      <w:r w:rsidRPr="00420A66">
        <w:rPr>
          <w:rFonts w:ascii="Arial" w:eastAsia="Times New Roman" w:hAnsi="Arial" w:cs="Arial"/>
          <w:color w:val="000000"/>
          <w:sz w:val="23"/>
          <w:szCs w:val="23"/>
          <w:bdr w:val="none" w:sz="0" w:space="0" w:color="auto" w:frame="1"/>
          <w:lang w:eastAsia="en-IN"/>
        </w:rPr>
        <w:t xml:space="preserve"> attribute, as shown in the image below.</w:t>
      </w:r>
    </w:p>
    <w:p w14:paraId="2FB582A6" w14:textId="0C8AD940" w:rsidR="00420A66" w:rsidRDefault="00420A66" w:rsidP="00420A66">
      <w:pPr>
        <w:shd w:val="clear" w:color="auto" w:fill="FFFFFF"/>
        <w:spacing w:after="0" w:line="240" w:lineRule="auto"/>
        <w:jc w:val="both"/>
        <w:textAlignment w:val="baseline"/>
        <w:rPr>
          <w:rFonts w:ascii="Arial" w:eastAsia="Times New Roman" w:hAnsi="Arial" w:cs="Arial"/>
          <w:b/>
          <w:bCs/>
          <w:noProof/>
          <w:color w:val="000000"/>
          <w:sz w:val="23"/>
          <w:szCs w:val="23"/>
          <w:bdr w:val="none" w:sz="0" w:space="0" w:color="auto" w:frame="1"/>
          <w:lang w:eastAsia="en-IN"/>
        </w:rPr>
      </w:pPr>
    </w:p>
    <w:p w14:paraId="0471147F" w14:textId="77777777" w:rsidR="00420A66" w:rsidRPr="00420A66" w:rsidRDefault="00420A66" w:rsidP="00420A66">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6161EBE6" w14:textId="77777777" w:rsidR="00420A66" w:rsidRPr="00420A66" w:rsidRDefault="00420A66" w:rsidP="00420A66">
      <w:pPr>
        <w:shd w:val="clear" w:color="auto" w:fill="FFFFFF"/>
        <w:spacing w:after="0" w:line="240" w:lineRule="auto"/>
        <w:jc w:val="both"/>
        <w:textAlignment w:val="baseline"/>
        <w:outlineLvl w:val="3"/>
        <w:rPr>
          <w:rFonts w:ascii="Segoe UI" w:eastAsia="Times New Roman" w:hAnsi="Segoe UI" w:cs="Segoe UI"/>
          <w:b/>
          <w:bCs/>
          <w:color w:val="3A3A3A"/>
          <w:sz w:val="24"/>
          <w:szCs w:val="24"/>
          <w:lang w:eastAsia="en-IN"/>
        </w:rPr>
      </w:pPr>
      <w:proofErr w:type="spellStart"/>
      <w:r w:rsidRPr="00420A66">
        <w:rPr>
          <w:rFonts w:ascii="Arial" w:eastAsia="Times New Roman" w:hAnsi="Arial" w:cs="Arial"/>
          <w:b/>
          <w:bCs/>
          <w:color w:val="000000"/>
          <w:sz w:val="30"/>
          <w:szCs w:val="30"/>
          <w:bdr w:val="none" w:sz="0" w:space="0" w:color="auto" w:frame="1"/>
          <w:lang w:eastAsia="en-IN"/>
        </w:rPr>
        <w:t>ActionResult</w:t>
      </w:r>
      <w:proofErr w:type="spellEnd"/>
      <w:r w:rsidRPr="00420A66">
        <w:rPr>
          <w:rFonts w:ascii="Arial" w:eastAsia="Times New Roman" w:hAnsi="Arial" w:cs="Arial"/>
          <w:b/>
          <w:bCs/>
          <w:color w:val="000000"/>
          <w:sz w:val="30"/>
          <w:szCs w:val="30"/>
          <w:bdr w:val="none" w:sz="0" w:space="0" w:color="auto" w:frame="1"/>
          <w:lang w:eastAsia="en-IN"/>
        </w:rPr>
        <w:t>&lt;T&gt; Return Type in ASP.NET Core Web API:</w:t>
      </w:r>
    </w:p>
    <w:p w14:paraId="04A3CF58"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proofErr w:type="spellStart"/>
      <w:r w:rsidRPr="00420A66">
        <w:rPr>
          <w:rFonts w:ascii="Arial" w:eastAsia="Times New Roman" w:hAnsi="Arial" w:cs="Arial"/>
          <w:color w:val="000000"/>
          <w:sz w:val="23"/>
          <w:szCs w:val="23"/>
          <w:bdr w:val="none" w:sz="0" w:space="0" w:color="auto" w:frame="1"/>
          <w:lang w:eastAsia="en-IN"/>
        </w:rPr>
        <w:t>ActionResult</w:t>
      </w:r>
      <w:proofErr w:type="spellEnd"/>
      <w:r w:rsidRPr="00420A66">
        <w:rPr>
          <w:rFonts w:ascii="Arial" w:eastAsia="Times New Roman" w:hAnsi="Arial" w:cs="Arial"/>
          <w:color w:val="000000"/>
          <w:sz w:val="23"/>
          <w:szCs w:val="23"/>
          <w:bdr w:val="none" w:sz="0" w:space="0" w:color="auto" w:frame="1"/>
          <w:lang w:eastAsia="en-IN"/>
        </w:rPr>
        <w:t xml:space="preserve">&lt;T&gt; extends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by allowing you to return either a response type that implements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or return a specific type T. So, it is the combination of </w:t>
      </w:r>
      <w:proofErr w:type="spellStart"/>
      <w:r w:rsidRPr="00420A66">
        <w:rPr>
          <w:rFonts w:ascii="Arial" w:eastAsia="Times New Roman" w:hAnsi="Arial" w:cs="Arial"/>
          <w:color w:val="000000"/>
          <w:sz w:val="23"/>
          <w:szCs w:val="23"/>
          <w:bdr w:val="none" w:sz="0" w:space="0" w:color="auto" w:frame="1"/>
          <w:lang w:eastAsia="en-IN"/>
        </w:rPr>
        <w:t>ActionResult</w:t>
      </w:r>
      <w:proofErr w:type="spellEnd"/>
      <w:r w:rsidRPr="00420A66">
        <w:rPr>
          <w:rFonts w:ascii="Arial" w:eastAsia="Times New Roman" w:hAnsi="Arial" w:cs="Arial"/>
          <w:color w:val="000000"/>
          <w:sz w:val="23"/>
          <w:szCs w:val="23"/>
          <w:bdr w:val="none" w:sz="0" w:space="0" w:color="auto" w:frame="1"/>
          <w:lang w:eastAsia="en-IN"/>
        </w:rPr>
        <w:t xml:space="preserve"> and Specific type. It enables us to return a type deriving either from </w:t>
      </w:r>
      <w:proofErr w:type="spellStart"/>
      <w:r w:rsidRPr="00420A66">
        <w:rPr>
          <w:rFonts w:ascii="Arial" w:eastAsia="Times New Roman" w:hAnsi="Arial" w:cs="Arial"/>
          <w:color w:val="000000"/>
          <w:sz w:val="23"/>
          <w:szCs w:val="23"/>
          <w:bdr w:val="none" w:sz="0" w:space="0" w:color="auto" w:frame="1"/>
          <w:lang w:eastAsia="en-IN"/>
        </w:rPr>
        <w:t>ActionResult</w:t>
      </w:r>
      <w:proofErr w:type="spellEnd"/>
      <w:r w:rsidRPr="00420A66">
        <w:rPr>
          <w:rFonts w:ascii="Arial" w:eastAsia="Times New Roman" w:hAnsi="Arial" w:cs="Arial"/>
          <w:color w:val="000000"/>
          <w:sz w:val="23"/>
          <w:szCs w:val="23"/>
          <w:bdr w:val="none" w:sz="0" w:space="0" w:color="auto" w:frame="1"/>
          <w:lang w:eastAsia="en-IN"/>
        </w:rPr>
        <w:t xml:space="preserve"> or a specific type.</w:t>
      </w:r>
    </w:p>
    <w:p w14:paraId="1B560EF4"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Let us understand this with an example. Please modify the Employee Controller class as shown below. The </w:t>
      </w:r>
      <w:proofErr w:type="spellStart"/>
      <w:r w:rsidRPr="00420A66">
        <w:rPr>
          <w:rFonts w:ascii="Arial" w:eastAsia="Times New Roman" w:hAnsi="Arial" w:cs="Arial"/>
          <w:color w:val="000000"/>
          <w:sz w:val="23"/>
          <w:szCs w:val="23"/>
          <w:bdr w:val="none" w:sz="0" w:space="0" w:color="auto" w:frame="1"/>
          <w:lang w:eastAsia="en-IN"/>
        </w:rPr>
        <w:t>GetEmployeeDetails</w:t>
      </w:r>
      <w:proofErr w:type="spellEnd"/>
      <w:r w:rsidRPr="00420A66">
        <w:rPr>
          <w:rFonts w:ascii="Arial" w:eastAsia="Times New Roman" w:hAnsi="Arial" w:cs="Arial"/>
          <w:color w:val="000000"/>
          <w:sz w:val="23"/>
          <w:szCs w:val="23"/>
          <w:bdr w:val="none" w:sz="0" w:space="0" w:color="auto" w:frame="1"/>
          <w:lang w:eastAsia="en-IN"/>
        </w:rPr>
        <w:t xml:space="preserve"> method takes one parameter, and if the parameter value is 0, it returns </w:t>
      </w:r>
      <w:proofErr w:type="spellStart"/>
      <w:r w:rsidRPr="00420A66">
        <w:rPr>
          <w:rFonts w:ascii="Arial" w:eastAsia="Times New Roman" w:hAnsi="Arial" w:cs="Arial"/>
          <w:color w:val="000000"/>
          <w:sz w:val="23"/>
          <w:szCs w:val="23"/>
          <w:bdr w:val="none" w:sz="0" w:space="0" w:color="auto" w:frame="1"/>
          <w:lang w:eastAsia="en-IN"/>
        </w:rPr>
        <w:t>NotFound</w:t>
      </w:r>
      <w:proofErr w:type="spellEnd"/>
      <w:r w:rsidRPr="00420A66">
        <w:rPr>
          <w:rFonts w:ascii="Arial" w:eastAsia="Times New Roman" w:hAnsi="Arial" w:cs="Arial"/>
          <w:color w:val="000000"/>
          <w:sz w:val="23"/>
          <w:szCs w:val="23"/>
          <w:bdr w:val="none" w:sz="0" w:space="0" w:color="auto" w:frame="1"/>
          <w:lang w:eastAsia="en-IN"/>
        </w:rPr>
        <w:t xml:space="preserve"> (an </w:t>
      </w:r>
      <w:proofErr w:type="spellStart"/>
      <w:r w:rsidRPr="00420A66">
        <w:rPr>
          <w:rFonts w:ascii="Arial" w:eastAsia="Times New Roman" w:hAnsi="Arial" w:cs="Arial"/>
          <w:color w:val="000000"/>
          <w:sz w:val="23"/>
          <w:szCs w:val="23"/>
          <w:bdr w:val="none" w:sz="0" w:space="0" w:color="auto" w:frame="1"/>
          <w:lang w:eastAsia="en-IN"/>
        </w:rPr>
        <w:t>ActionResult</w:t>
      </w:r>
      <w:proofErr w:type="spellEnd"/>
      <w:r w:rsidRPr="00420A66">
        <w:rPr>
          <w:rFonts w:ascii="Arial" w:eastAsia="Times New Roman" w:hAnsi="Arial" w:cs="Arial"/>
          <w:color w:val="000000"/>
          <w:sz w:val="23"/>
          <w:szCs w:val="23"/>
          <w:bdr w:val="none" w:sz="0" w:space="0" w:color="auto" w:frame="1"/>
          <w:lang w:eastAsia="en-IN"/>
        </w:rPr>
        <w:t xml:space="preserve"> type); otherwise, it returns the employee object (a complex type).</w:t>
      </w:r>
    </w:p>
    <w:p w14:paraId="4F88720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using </w:t>
      </w:r>
      <w:proofErr w:type="spellStart"/>
      <w:r w:rsidRPr="00420A66">
        <w:rPr>
          <w:rFonts w:ascii="inherit" w:eastAsia="Times New Roman" w:hAnsi="inherit" w:cs="Times New Roman"/>
          <w:i/>
          <w:iCs/>
          <w:color w:val="4284AE"/>
          <w:sz w:val="25"/>
          <w:szCs w:val="25"/>
          <w:bdr w:val="none" w:sz="0" w:space="0" w:color="auto" w:frame="1"/>
          <w:lang w:eastAsia="en-IN"/>
        </w:rPr>
        <w:t>Microsoft.AspNetCore.Mvc</w:t>
      </w:r>
      <w:proofErr w:type="spellEnd"/>
      <w:r w:rsidRPr="00420A66">
        <w:rPr>
          <w:rFonts w:ascii="inherit" w:eastAsia="Times New Roman" w:hAnsi="inherit" w:cs="Times New Roman"/>
          <w:i/>
          <w:iCs/>
          <w:color w:val="4284AE"/>
          <w:sz w:val="25"/>
          <w:szCs w:val="25"/>
          <w:bdr w:val="none" w:sz="0" w:space="0" w:color="auto" w:frame="1"/>
          <w:lang w:eastAsia="en-IN"/>
        </w:rPr>
        <w:t>;</w:t>
      </w:r>
    </w:p>
    <w:p w14:paraId="408AF951"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using </w:t>
      </w:r>
      <w:proofErr w:type="spellStart"/>
      <w:r w:rsidRPr="00420A66">
        <w:rPr>
          <w:rFonts w:ascii="inherit" w:eastAsia="Times New Roman" w:hAnsi="inherit" w:cs="Times New Roman"/>
          <w:i/>
          <w:iCs/>
          <w:color w:val="4284AE"/>
          <w:sz w:val="25"/>
          <w:szCs w:val="25"/>
          <w:bdr w:val="none" w:sz="0" w:space="0" w:color="auto" w:frame="1"/>
          <w:lang w:eastAsia="en-IN"/>
        </w:rPr>
        <w:t>ReturnTypeAndStatusCodes.Models</w:t>
      </w:r>
      <w:proofErr w:type="spellEnd"/>
      <w:r w:rsidRPr="00420A66">
        <w:rPr>
          <w:rFonts w:ascii="inherit" w:eastAsia="Times New Roman" w:hAnsi="inherit" w:cs="Times New Roman"/>
          <w:i/>
          <w:iCs/>
          <w:color w:val="4284AE"/>
          <w:sz w:val="25"/>
          <w:szCs w:val="25"/>
          <w:bdr w:val="none" w:sz="0" w:space="0" w:color="auto" w:frame="1"/>
          <w:lang w:eastAsia="en-IN"/>
        </w:rPr>
        <w:t>;</w:t>
      </w:r>
    </w:p>
    <w:p w14:paraId="2E8B678D"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420A66">
        <w:rPr>
          <w:rFonts w:ascii="inherit" w:eastAsia="Times New Roman" w:hAnsi="inherit" w:cs="Times New Roman"/>
          <w:i/>
          <w:iCs/>
          <w:color w:val="4284AE"/>
          <w:sz w:val="25"/>
          <w:szCs w:val="25"/>
          <w:bdr w:val="none" w:sz="0" w:space="0" w:color="auto" w:frame="1"/>
          <w:lang w:eastAsia="en-IN"/>
        </w:rPr>
        <w:t>ReturnTypeAndStatusCodes.Controllers</w:t>
      </w:r>
      <w:proofErr w:type="spellEnd"/>
    </w:p>
    <w:p w14:paraId="35105ED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501451E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4284AE"/>
          <w:sz w:val="25"/>
          <w:szCs w:val="25"/>
          <w:bdr w:val="none" w:sz="0" w:space="0" w:color="auto" w:frame="1"/>
          <w:lang w:eastAsia="en-IN"/>
        </w:rPr>
        <w:t>Route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w:t>
      </w:r>
      <w:proofErr w:type="spellStart"/>
      <w:r w:rsidRPr="00420A66">
        <w:rPr>
          <w:rFonts w:ascii="inherit" w:eastAsia="Times New Roman" w:hAnsi="inherit" w:cs="Times New Roman"/>
          <w:color w:val="7CC379"/>
          <w:sz w:val="25"/>
          <w:szCs w:val="25"/>
          <w:bdr w:val="none" w:sz="0" w:space="0" w:color="auto" w:frame="1"/>
          <w:lang w:eastAsia="en-IN"/>
        </w:rPr>
        <w:t>api</w:t>
      </w:r>
      <w:proofErr w:type="spellEnd"/>
      <w:r w:rsidRPr="00420A66">
        <w:rPr>
          <w:rFonts w:ascii="inherit" w:eastAsia="Times New Roman" w:hAnsi="inherit" w:cs="Times New Roman"/>
          <w:color w:val="7CC379"/>
          <w:sz w:val="25"/>
          <w:szCs w:val="25"/>
          <w:bdr w:val="none" w:sz="0" w:space="0" w:color="auto" w:frame="1"/>
          <w:lang w:eastAsia="en-IN"/>
        </w:rPr>
        <w:t>/[controller]"</w:t>
      </w:r>
      <w:r w:rsidRPr="00420A66">
        <w:rPr>
          <w:rFonts w:ascii="inherit" w:eastAsia="Times New Roman" w:hAnsi="inherit" w:cs="Times New Roman"/>
          <w:b/>
          <w:bCs/>
          <w:color w:val="6B7C8B"/>
          <w:sz w:val="25"/>
          <w:szCs w:val="25"/>
          <w:bdr w:val="none" w:sz="0" w:space="0" w:color="auto" w:frame="1"/>
          <w:lang w:eastAsia="en-IN"/>
        </w:rPr>
        <w:t>)]</w:t>
      </w:r>
    </w:p>
    <w:p w14:paraId="3696C9E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lastRenderedPageBreak/>
        <w:t>[</w:t>
      </w:r>
      <w:proofErr w:type="spellStart"/>
      <w:r w:rsidRPr="00420A66">
        <w:rPr>
          <w:rFonts w:ascii="inherit" w:eastAsia="Times New Roman" w:hAnsi="inherit" w:cs="Times New Roman"/>
          <w:color w:val="CFD5E0"/>
          <w:sz w:val="25"/>
          <w:szCs w:val="25"/>
          <w:bdr w:val="none" w:sz="0" w:space="0" w:color="auto" w:frame="1"/>
          <w:lang w:eastAsia="en-IN"/>
        </w:rPr>
        <w:t>ApiController</w:t>
      </w:r>
      <w:proofErr w:type="spellEnd"/>
      <w:r w:rsidRPr="00420A66">
        <w:rPr>
          <w:rFonts w:ascii="inherit" w:eastAsia="Times New Roman" w:hAnsi="inherit" w:cs="Times New Roman"/>
          <w:b/>
          <w:bCs/>
          <w:color w:val="6B7C8B"/>
          <w:sz w:val="25"/>
          <w:szCs w:val="25"/>
          <w:bdr w:val="none" w:sz="0" w:space="0" w:color="auto" w:frame="1"/>
          <w:lang w:eastAsia="en-IN"/>
        </w:rPr>
        <w:t>]</w:t>
      </w:r>
    </w:p>
    <w:p w14:paraId="51CDA67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class</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EmployeeController</w:t>
      </w:r>
      <w:proofErr w:type="spellEnd"/>
      <w:r w:rsidRPr="00420A66">
        <w:rPr>
          <w:rFonts w:ascii="inherit" w:eastAsia="Times New Roman" w:hAnsi="inherit" w:cs="Times New Roman"/>
          <w:color w:val="CFD5E0"/>
          <w:sz w:val="25"/>
          <w:szCs w:val="25"/>
          <w:bdr w:val="none" w:sz="0" w:space="0" w:color="auto" w:frame="1"/>
          <w:lang w:eastAsia="en-IN"/>
        </w:rPr>
        <w:t xml:space="preserve"> : </w:t>
      </w:r>
      <w:proofErr w:type="spellStart"/>
      <w:r w:rsidRPr="00420A66">
        <w:rPr>
          <w:rFonts w:ascii="inherit" w:eastAsia="Times New Roman" w:hAnsi="inherit" w:cs="Times New Roman"/>
          <w:color w:val="CFD5E0"/>
          <w:sz w:val="25"/>
          <w:szCs w:val="25"/>
          <w:bdr w:val="none" w:sz="0" w:space="0" w:color="auto" w:frame="1"/>
          <w:lang w:eastAsia="en-IN"/>
        </w:rPr>
        <w:t>ControllerBase</w:t>
      </w:r>
      <w:proofErr w:type="spellEnd"/>
    </w:p>
    <w:p w14:paraId="59774E5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51051ACC"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HttpGet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"{Id}"</w:t>
      </w:r>
      <w:r w:rsidRPr="00420A66">
        <w:rPr>
          <w:rFonts w:ascii="inherit" w:eastAsia="Times New Roman" w:hAnsi="inherit" w:cs="Times New Roman"/>
          <w:b/>
          <w:bCs/>
          <w:color w:val="6B7C8B"/>
          <w:sz w:val="25"/>
          <w:szCs w:val="25"/>
          <w:bdr w:val="none" w:sz="0" w:space="0" w:color="auto" w:frame="1"/>
          <w:lang w:eastAsia="en-IN"/>
        </w:rPr>
        <w:t>)]</w:t>
      </w:r>
    </w:p>
    <w:p w14:paraId="4BE1F0FB"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ActionResult</w:t>
      </w:r>
      <w:proofErr w:type="spellEnd"/>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GetEmployeeDetails</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b/>
          <w:bCs/>
          <w:color w:val="D171DD"/>
          <w:sz w:val="25"/>
          <w:szCs w:val="25"/>
          <w:bdr w:val="none" w:sz="0" w:space="0" w:color="auto" w:frame="1"/>
          <w:lang w:eastAsia="en-IN"/>
        </w:rPr>
        <w:t>int</w:t>
      </w:r>
      <w:r w:rsidRPr="00420A66">
        <w:rPr>
          <w:rFonts w:ascii="inherit" w:eastAsia="Times New Roman" w:hAnsi="inherit" w:cs="Times New Roman"/>
          <w:color w:val="CFD5E0"/>
          <w:sz w:val="25"/>
          <w:szCs w:val="25"/>
          <w:bdr w:val="none" w:sz="0" w:space="0" w:color="auto" w:frame="1"/>
          <w:lang w:eastAsia="en-IN"/>
        </w:rPr>
        <w:t xml:space="preserve"> Id</w:t>
      </w:r>
      <w:r w:rsidRPr="00420A66">
        <w:rPr>
          <w:rFonts w:ascii="inherit" w:eastAsia="Times New Roman" w:hAnsi="inherit" w:cs="Times New Roman"/>
          <w:b/>
          <w:bCs/>
          <w:color w:val="6B7C8B"/>
          <w:sz w:val="25"/>
          <w:szCs w:val="25"/>
          <w:bdr w:val="none" w:sz="0" w:space="0" w:color="auto" w:frame="1"/>
          <w:lang w:eastAsia="en-IN"/>
        </w:rPr>
        <w:t>)</w:t>
      </w:r>
    </w:p>
    <w:p w14:paraId="35E6A41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C3247E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if</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Id == </w:t>
      </w:r>
      <w:r w:rsidRPr="00420A66">
        <w:rPr>
          <w:rFonts w:ascii="inherit" w:eastAsia="Times New Roman" w:hAnsi="inherit" w:cs="Times New Roman"/>
          <w:color w:val="D19A66"/>
          <w:sz w:val="25"/>
          <w:szCs w:val="25"/>
          <w:bdr w:val="none" w:sz="0" w:space="0" w:color="auto" w:frame="1"/>
          <w:lang w:eastAsia="en-IN"/>
        </w:rPr>
        <w:t>0</w:t>
      </w:r>
      <w:r w:rsidRPr="00420A66">
        <w:rPr>
          <w:rFonts w:ascii="inherit" w:eastAsia="Times New Roman" w:hAnsi="inherit" w:cs="Times New Roman"/>
          <w:b/>
          <w:bCs/>
          <w:color w:val="6B7C8B"/>
          <w:sz w:val="25"/>
          <w:szCs w:val="25"/>
          <w:bdr w:val="none" w:sz="0" w:space="0" w:color="auto" w:frame="1"/>
          <w:lang w:eastAsia="en-IN"/>
        </w:rPr>
        <w:t>)</w:t>
      </w:r>
    </w:p>
    <w:p w14:paraId="5FFCFCD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077CF6F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NotFound</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601B04F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07999FFE"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else</w:t>
      </w:r>
    </w:p>
    <w:p w14:paraId="2B9B923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0A4511A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1001</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"Anurag"</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"Mumbai"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16C262E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3A58CC6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BA548E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3A7BEE54" w14:textId="77777777" w:rsidR="00535D5F" w:rsidRDefault="00535D5F" w:rsidP="00420A66">
      <w:pPr>
        <w:shd w:val="clear" w:color="auto" w:fill="272B33"/>
        <w:spacing w:line="384" w:lineRule="atLeast"/>
        <w:textAlignment w:val="baseline"/>
        <w:rPr>
          <w:rFonts w:ascii="inherit" w:eastAsia="Times New Roman" w:hAnsi="inherit" w:cs="Times New Roman"/>
          <w:b/>
          <w:bCs/>
          <w:color w:val="6B7C8B"/>
          <w:sz w:val="25"/>
          <w:szCs w:val="25"/>
          <w:bdr w:val="none" w:sz="0" w:space="0" w:color="auto" w:frame="1"/>
          <w:lang w:eastAsia="en-IN"/>
        </w:rPr>
      </w:pPr>
    </w:p>
    <w:p w14:paraId="0EEAB172" w14:textId="1C2B0C19" w:rsidR="00420A66" w:rsidRPr="00420A66" w:rsidRDefault="00420A66" w:rsidP="00420A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34D9AFCB" w14:textId="77777777" w:rsidR="00535D5F" w:rsidRDefault="00535D5F" w:rsidP="00420A66">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p>
    <w:p w14:paraId="2B482EE6" w14:textId="77777777" w:rsidR="00535D5F" w:rsidRDefault="00535D5F" w:rsidP="00420A66">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p>
    <w:p w14:paraId="5CA608B3" w14:textId="1E39D25E" w:rsidR="00420A66" w:rsidRPr="00420A66" w:rsidRDefault="00420A66" w:rsidP="00420A66">
      <w:pPr>
        <w:shd w:val="clear" w:color="auto" w:fill="FFFFFF"/>
        <w:spacing w:after="0" w:line="240" w:lineRule="auto"/>
        <w:jc w:val="both"/>
        <w:textAlignment w:val="baseline"/>
        <w:outlineLvl w:val="4"/>
        <w:rPr>
          <w:rFonts w:ascii="Segoe UI" w:eastAsia="Times New Roman" w:hAnsi="Segoe UI" w:cs="Segoe UI"/>
          <w:b/>
          <w:bCs/>
          <w:color w:val="3A3A3A"/>
          <w:sz w:val="20"/>
          <w:szCs w:val="20"/>
          <w:lang w:eastAsia="en-IN"/>
        </w:rPr>
      </w:pPr>
      <w:r w:rsidRPr="00420A66">
        <w:rPr>
          <w:rFonts w:ascii="Arial" w:eastAsia="Times New Roman" w:hAnsi="Arial" w:cs="Arial"/>
          <w:b/>
          <w:bCs/>
          <w:color w:val="000000"/>
          <w:sz w:val="27"/>
          <w:szCs w:val="27"/>
          <w:bdr w:val="none" w:sz="0" w:space="0" w:color="auto" w:frame="1"/>
          <w:lang w:eastAsia="en-IN"/>
        </w:rPr>
        <w:t>Specific Result Types in ASP.NET Core Web API</w:t>
      </w:r>
    </w:p>
    <w:p w14:paraId="68A8B442"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You can directly return specific result types such as </w:t>
      </w:r>
      <w:proofErr w:type="spellStart"/>
      <w:r w:rsidRPr="00420A66">
        <w:rPr>
          <w:rFonts w:ascii="Arial" w:eastAsia="Times New Roman" w:hAnsi="Arial" w:cs="Arial"/>
          <w:color w:val="000000"/>
          <w:sz w:val="23"/>
          <w:szCs w:val="23"/>
          <w:bdr w:val="none" w:sz="0" w:space="0" w:color="auto" w:frame="1"/>
          <w:lang w:eastAsia="en-IN"/>
        </w:rPr>
        <w:t>OkObjectResult</w:t>
      </w:r>
      <w:proofErr w:type="spellEnd"/>
      <w:r w:rsidRPr="00420A66">
        <w:rPr>
          <w:rFonts w:ascii="Arial" w:eastAsia="Times New Roman" w:hAnsi="Arial" w:cs="Arial"/>
          <w:color w:val="000000"/>
          <w:sz w:val="23"/>
          <w:szCs w:val="23"/>
          <w:bdr w:val="none" w:sz="0" w:space="0" w:color="auto" w:frame="1"/>
          <w:lang w:eastAsia="en-IN"/>
        </w:rPr>
        <w:t xml:space="preserve">, </w:t>
      </w:r>
      <w:proofErr w:type="spellStart"/>
      <w:r w:rsidRPr="00420A66">
        <w:rPr>
          <w:rFonts w:ascii="Arial" w:eastAsia="Times New Roman" w:hAnsi="Arial" w:cs="Arial"/>
          <w:color w:val="000000"/>
          <w:sz w:val="23"/>
          <w:szCs w:val="23"/>
          <w:bdr w:val="none" w:sz="0" w:space="0" w:color="auto" w:frame="1"/>
          <w:lang w:eastAsia="en-IN"/>
        </w:rPr>
        <w:t>BadRequestResult</w:t>
      </w:r>
      <w:proofErr w:type="spellEnd"/>
      <w:r w:rsidRPr="00420A66">
        <w:rPr>
          <w:rFonts w:ascii="Arial" w:eastAsia="Times New Roman" w:hAnsi="Arial" w:cs="Arial"/>
          <w:color w:val="000000"/>
          <w:sz w:val="23"/>
          <w:szCs w:val="23"/>
          <w:bdr w:val="none" w:sz="0" w:space="0" w:color="auto" w:frame="1"/>
          <w:lang w:eastAsia="en-IN"/>
        </w:rPr>
        <w:t xml:space="preserve">, </w:t>
      </w:r>
      <w:proofErr w:type="spellStart"/>
      <w:r w:rsidRPr="00420A66">
        <w:rPr>
          <w:rFonts w:ascii="Arial" w:eastAsia="Times New Roman" w:hAnsi="Arial" w:cs="Arial"/>
          <w:color w:val="000000"/>
          <w:sz w:val="23"/>
          <w:szCs w:val="23"/>
          <w:bdr w:val="none" w:sz="0" w:space="0" w:color="auto" w:frame="1"/>
          <w:lang w:eastAsia="en-IN"/>
        </w:rPr>
        <w:t>NotFoundResult</w:t>
      </w:r>
      <w:proofErr w:type="spellEnd"/>
      <w:r w:rsidRPr="00420A66">
        <w:rPr>
          <w:rFonts w:ascii="Arial" w:eastAsia="Times New Roman" w:hAnsi="Arial" w:cs="Arial"/>
          <w:color w:val="000000"/>
          <w:sz w:val="23"/>
          <w:szCs w:val="23"/>
          <w:bdr w:val="none" w:sz="0" w:space="0" w:color="auto" w:frame="1"/>
          <w:lang w:eastAsia="en-IN"/>
        </w:rPr>
        <w:t xml:space="preserve">, etc. This approach is more explicit but less flexible than returning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or </w:t>
      </w:r>
      <w:proofErr w:type="spellStart"/>
      <w:r w:rsidRPr="00420A66">
        <w:rPr>
          <w:rFonts w:ascii="Arial" w:eastAsia="Times New Roman" w:hAnsi="Arial" w:cs="Arial"/>
          <w:color w:val="000000"/>
          <w:sz w:val="23"/>
          <w:szCs w:val="23"/>
          <w:bdr w:val="none" w:sz="0" w:space="0" w:color="auto" w:frame="1"/>
          <w:lang w:eastAsia="en-IN"/>
        </w:rPr>
        <w:t>ActionResult</w:t>
      </w:r>
      <w:proofErr w:type="spellEnd"/>
      <w:r w:rsidRPr="00420A66">
        <w:rPr>
          <w:rFonts w:ascii="Arial" w:eastAsia="Times New Roman" w:hAnsi="Arial" w:cs="Arial"/>
          <w:color w:val="000000"/>
          <w:sz w:val="23"/>
          <w:szCs w:val="23"/>
          <w:bdr w:val="none" w:sz="0" w:space="0" w:color="auto" w:frame="1"/>
          <w:lang w:eastAsia="en-IN"/>
        </w:rPr>
        <w:t>&lt;T&gt;.</w:t>
      </w:r>
    </w:p>
    <w:p w14:paraId="2B184422"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For a better understanding, please have a look at the following example. Here, we marked the method return type as </w:t>
      </w:r>
      <w:proofErr w:type="spellStart"/>
      <w:r w:rsidRPr="00420A66">
        <w:rPr>
          <w:rFonts w:ascii="Arial" w:eastAsia="Times New Roman" w:hAnsi="Arial" w:cs="Arial"/>
          <w:color w:val="000000"/>
          <w:sz w:val="23"/>
          <w:szCs w:val="23"/>
          <w:bdr w:val="none" w:sz="0" w:space="0" w:color="auto" w:frame="1"/>
          <w:lang w:eastAsia="en-IN"/>
        </w:rPr>
        <w:t>OkObjectResult</w:t>
      </w:r>
      <w:proofErr w:type="spellEnd"/>
      <w:r w:rsidRPr="00420A66">
        <w:rPr>
          <w:rFonts w:ascii="Arial" w:eastAsia="Times New Roman" w:hAnsi="Arial" w:cs="Arial"/>
          <w:color w:val="000000"/>
          <w:sz w:val="23"/>
          <w:szCs w:val="23"/>
          <w:bdr w:val="none" w:sz="0" w:space="0" w:color="auto" w:frame="1"/>
          <w:lang w:eastAsia="en-IN"/>
        </w:rPr>
        <w:t>, which means we can only return the OK status code from this action method.</w:t>
      </w:r>
    </w:p>
    <w:p w14:paraId="5CFAA55D" w14:textId="779A9170" w:rsidR="00420A66" w:rsidRPr="00420A66" w:rsidRDefault="00420A66" w:rsidP="00420A66">
      <w:pPr>
        <w:spacing w:after="0" w:line="0" w:lineRule="atLeast"/>
        <w:rPr>
          <w:rFonts w:ascii="Times New Roman" w:eastAsia="Times New Roman" w:hAnsi="Times New Roman" w:cs="Times New Roman"/>
          <w:sz w:val="24"/>
          <w:szCs w:val="24"/>
          <w:bdr w:val="none" w:sz="0" w:space="0" w:color="auto" w:frame="1"/>
          <w:lang w:eastAsia="en-IN"/>
        </w:rPr>
      </w:pPr>
      <w:r>
        <w:rPr>
          <w:rFonts w:ascii="Segoe UI" w:eastAsia="Times New Roman" w:hAnsi="Segoe UI" w:cs="Segoe UI"/>
          <w:color w:val="3A3A3A"/>
          <w:sz w:val="18"/>
          <w:szCs w:val="18"/>
          <w:bdr w:val="none" w:sz="0" w:space="0" w:color="auto" w:frame="1"/>
          <w:lang w:eastAsia="en-IN"/>
        </w:rPr>
        <w:t xml:space="preserve"> </w:t>
      </w:r>
    </w:p>
    <w:p w14:paraId="16A6D8E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using </w:t>
      </w:r>
      <w:proofErr w:type="spellStart"/>
      <w:r w:rsidRPr="00420A66">
        <w:rPr>
          <w:rFonts w:ascii="inherit" w:eastAsia="Times New Roman" w:hAnsi="inherit" w:cs="Times New Roman"/>
          <w:i/>
          <w:iCs/>
          <w:color w:val="4284AE"/>
          <w:sz w:val="25"/>
          <w:szCs w:val="25"/>
          <w:bdr w:val="none" w:sz="0" w:space="0" w:color="auto" w:frame="1"/>
          <w:lang w:eastAsia="en-IN"/>
        </w:rPr>
        <w:t>Microsoft.AspNetCore.Mvc</w:t>
      </w:r>
      <w:proofErr w:type="spellEnd"/>
      <w:r w:rsidRPr="00420A66">
        <w:rPr>
          <w:rFonts w:ascii="inherit" w:eastAsia="Times New Roman" w:hAnsi="inherit" w:cs="Times New Roman"/>
          <w:i/>
          <w:iCs/>
          <w:color w:val="4284AE"/>
          <w:sz w:val="25"/>
          <w:szCs w:val="25"/>
          <w:bdr w:val="none" w:sz="0" w:space="0" w:color="auto" w:frame="1"/>
          <w:lang w:eastAsia="en-IN"/>
        </w:rPr>
        <w:t>;</w:t>
      </w:r>
    </w:p>
    <w:p w14:paraId="19DBA98D"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using </w:t>
      </w:r>
      <w:proofErr w:type="spellStart"/>
      <w:r w:rsidRPr="00420A66">
        <w:rPr>
          <w:rFonts w:ascii="inherit" w:eastAsia="Times New Roman" w:hAnsi="inherit" w:cs="Times New Roman"/>
          <w:i/>
          <w:iCs/>
          <w:color w:val="4284AE"/>
          <w:sz w:val="25"/>
          <w:szCs w:val="25"/>
          <w:bdr w:val="none" w:sz="0" w:space="0" w:color="auto" w:frame="1"/>
          <w:lang w:eastAsia="en-IN"/>
        </w:rPr>
        <w:t>ReturnTypeAndStatusCodes.Models</w:t>
      </w:r>
      <w:proofErr w:type="spellEnd"/>
      <w:r w:rsidRPr="00420A66">
        <w:rPr>
          <w:rFonts w:ascii="inherit" w:eastAsia="Times New Roman" w:hAnsi="inherit" w:cs="Times New Roman"/>
          <w:i/>
          <w:iCs/>
          <w:color w:val="4284AE"/>
          <w:sz w:val="25"/>
          <w:szCs w:val="25"/>
          <w:bdr w:val="none" w:sz="0" w:space="0" w:color="auto" w:frame="1"/>
          <w:lang w:eastAsia="en-IN"/>
        </w:rPr>
        <w:t>;</w:t>
      </w:r>
    </w:p>
    <w:p w14:paraId="1B04505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420A66">
        <w:rPr>
          <w:rFonts w:ascii="inherit" w:eastAsia="Times New Roman" w:hAnsi="inherit" w:cs="Times New Roman"/>
          <w:i/>
          <w:iCs/>
          <w:color w:val="4284AE"/>
          <w:sz w:val="25"/>
          <w:szCs w:val="25"/>
          <w:bdr w:val="none" w:sz="0" w:space="0" w:color="auto" w:frame="1"/>
          <w:lang w:eastAsia="en-IN"/>
        </w:rPr>
        <w:t>ReturnTypeAndStatusCodes.Controllers</w:t>
      </w:r>
      <w:proofErr w:type="spellEnd"/>
    </w:p>
    <w:p w14:paraId="0F8A72A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4D5CEC6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4284AE"/>
          <w:sz w:val="25"/>
          <w:szCs w:val="25"/>
          <w:bdr w:val="none" w:sz="0" w:space="0" w:color="auto" w:frame="1"/>
          <w:lang w:eastAsia="en-IN"/>
        </w:rPr>
        <w:t>Route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w:t>
      </w:r>
      <w:proofErr w:type="spellStart"/>
      <w:r w:rsidRPr="00420A66">
        <w:rPr>
          <w:rFonts w:ascii="inherit" w:eastAsia="Times New Roman" w:hAnsi="inherit" w:cs="Times New Roman"/>
          <w:color w:val="7CC379"/>
          <w:sz w:val="25"/>
          <w:szCs w:val="25"/>
          <w:bdr w:val="none" w:sz="0" w:space="0" w:color="auto" w:frame="1"/>
          <w:lang w:eastAsia="en-IN"/>
        </w:rPr>
        <w:t>api</w:t>
      </w:r>
      <w:proofErr w:type="spellEnd"/>
      <w:r w:rsidRPr="00420A66">
        <w:rPr>
          <w:rFonts w:ascii="inherit" w:eastAsia="Times New Roman" w:hAnsi="inherit" w:cs="Times New Roman"/>
          <w:color w:val="7CC379"/>
          <w:sz w:val="25"/>
          <w:szCs w:val="25"/>
          <w:bdr w:val="none" w:sz="0" w:space="0" w:color="auto" w:frame="1"/>
          <w:lang w:eastAsia="en-IN"/>
        </w:rPr>
        <w:t>/[controller]"</w:t>
      </w:r>
      <w:r w:rsidRPr="00420A66">
        <w:rPr>
          <w:rFonts w:ascii="inherit" w:eastAsia="Times New Roman" w:hAnsi="inherit" w:cs="Times New Roman"/>
          <w:b/>
          <w:bCs/>
          <w:color w:val="6B7C8B"/>
          <w:sz w:val="25"/>
          <w:szCs w:val="25"/>
          <w:bdr w:val="none" w:sz="0" w:space="0" w:color="auto" w:frame="1"/>
          <w:lang w:eastAsia="en-IN"/>
        </w:rPr>
        <w:t>)]</w:t>
      </w:r>
    </w:p>
    <w:p w14:paraId="00E5D15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CFD5E0"/>
          <w:sz w:val="25"/>
          <w:szCs w:val="25"/>
          <w:bdr w:val="none" w:sz="0" w:space="0" w:color="auto" w:frame="1"/>
          <w:lang w:eastAsia="en-IN"/>
        </w:rPr>
        <w:t>ApiController</w:t>
      </w:r>
      <w:proofErr w:type="spellEnd"/>
      <w:r w:rsidRPr="00420A66">
        <w:rPr>
          <w:rFonts w:ascii="inherit" w:eastAsia="Times New Roman" w:hAnsi="inherit" w:cs="Times New Roman"/>
          <w:b/>
          <w:bCs/>
          <w:color w:val="6B7C8B"/>
          <w:sz w:val="25"/>
          <w:szCs w:val="25"/>
          <w:bdr w:val="none" w:sz="0" w:space="0" w:color="auto" w:frame="1"/>
          <w:lang w:eastAsia="en-IN"/>
        </w:rPr>
        <w:t>]</w:t>
      </w:r>
    </w:p>
    <w:p w14:paraId="0B9C804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class</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EmployeeController</w:t>
      </w:r>
      <w:proofErr w:type="spellEnd"/>
      <w:r w:rsidRPr="00420A66">
        <w:rPr>
          <w:rFonts w:ascii="inherit" w:eastAsia="Times New Roman" w:hAnsi="inherit" w:cs="Times New Roman"/>
          <w:color w:val="CFD5E0"/>
          <w:sz w:val="25"/>
          <w:szCs w:val="25"/>
          <w:bdr w:val="none" w:sz="0" w:space="0" w:color="auto" w:frame="1"/>
          <w:lang w:eastAsia="en-IN"/>
        </w:rPr>
        <w:t xml:space="preserve"> : </w:t>
      </w:r>
      <w:proofErr w:type="spellStart"/>
      <w:r w:rsidRPr="00420A66">
        <w:rPr>
          <w:rFonts w:ascii="inherit" w:eastAsia="Times New Roman" w:hAnsi="inherit" w:cs="Times New Roman"/>
          <w:color w:val="CFD5E0"/>
          <w:sz w:val="25"/>
          <w:szCs w:val="25"/>
          <w:bdr w:val="none" w:sz="0" w:space="0" w:color="auto" w:frame="1"/>
          <w:lang w:eastAsia="en-IN"/>
        </w:rPr>
        <w:t>ControllerBase</w:t>
      </w:r>
      <w:proofErr w:type="spellEnd"/>
    </w:p>
    <w:p w14:paraId="0DF1C17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0E97D4E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HttpGet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"{Id}"</w:t>
      </w:r>
      <w:r w:rsidRPr="00420A66">
        <w:rPr>
          <w:rFonts w:ascii="inherit" w:eastAsia="Times New Roman" w:hAnsi="inherit" w:cs="Times New Roman"/>
          <w:b/>
          <w:bCs/>
          <w:color w:val="6B7C8B"/>
          <w:sz w:val="25"/>
          <w:szCs w:val="25"/>
          <w:bdr w:val="none" w:sz="0" w:space="0" w:color="auto" w:frame="1"/>
          <w:lang w:eastAsia="en-IN"/>
        </w:rPr>
        <w:t>)]</w:t>
      </w:r>
    </w:p>
    <w:p w14:paraId="71CE610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lastRenderedPageBreak/>
        <w:t>public</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OkObjectResult</w:t>
      </w:r>
      <w:proofErr w:type="spellEnd"/>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GetEmployeeDetails</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b/>
          <w:bCs/>
          <w:color w:val="D171DD"/>
          <w:sz w:val="25"/>
          <w:szCs w:val="25"/>
          <w:bdr w:val="none" w:sz="0" w:space="0" w:color="auto" w:frame="1"/>
          <w:lang w:eastAsia="en-IN"/>
        </w:rPr>
        <w:t>int</w:t>
      </w:r>
      <w:r w:rsidRPr="00420A66">
        <w:rPr>
          <w:rFonts w:ascii="inherit" w:eastAsia="Times New Roman" w:hAnsi="inherit" w:cs="Times New Roman"/>
          <w:color w:val="CFD5E0"/>
          <w:sz w:val="25"/>
          <w:szCs w:val="25"/>
          <w:bdr w:val="none" w:sz="0" w:space="0" w:color="auto" w:frame="1"/>
          <w:lang w:eastAsia="en-IN"/>
        </w:rPr>
        <w:t xml:space="preserve"> Id</w:t>
      </w:r>
      <w:r w:rsidRPr="00420A66">
        <w:rPr>
          <w:rFonts w:ascii="inherit" w:eastAsia="Times New Roman" w:hAnsi="inherit" w:cs="Times New Roman"/>
          <w:b/>
          <w:bCs/>
          <w:color w:val="6B7C8B"/>
          <w:sz w:val="25"/>
          <w:szCs w:val="25"/>
          <w:bdr w:val="none" w:sz="0" w:space="0" w:color="auto" w:frame="1"/>
          <w:lang w:eastAsia="en-IN"/>
        </w:rPr>
        <w:t>)</w:t>
      </w:r>
    </w:p>
    <w:p w14:paraId="156CAB2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04EF17E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D19252"/>
          <w:sz w:val="25"/>
          <w:szCs w:val="25"/>
          <w:bdr w:val="none" w:sz="0" w:space="0" w:color="auto" w:frame="1"/>
          <w:lang w:eastAsia="en-IN"/>
        </w:rPr>
        <w:t>var</w:t>
      </w:r>
      <w:r w:rsidRPr="00420A66">
        <w:rPr>
          <w:rFonts w:ascii="inherit" w:eastAsia="Times New Roman" w:hAnsi="inherit" w:cs="Times New Roman"/>
          <w:color w:val="CFD5E0"/>
          <w:sz w:val="25"/>
          <w:szCs w:val="25"/>
          <w:bdr w:val="none" w:sz="0" w:space="0" w:color="auto" w:frame="1"/>
          <w:lang w:eastAsia="en-IN"/>
        </w:rPr>
        <w:t xml:space="preserve"> item = </w:t>
      </w: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Id, Name = </w:t>
      </w:r>
      <w:r w:rsidRPr="00420A66">
        <w:rPr>
          <w:rFonts w:ascii="inherit" w:eastAsia="Times New Roman" w:hAnsi="inherit" w:cs="Times New Roman"/>
          <w:color w:val="7CC379"/>
          <w:sz w:val="25"/>
          <w:szCs w:val="25"/>
          <w:bdr w:val="none" w:sz="0" w:space="0" w:color="auto" w:frame="1"/>
          <w:lang w:eastAsia="en-IN"/>
        </w:rPr>
        <w:t>"Anurag"</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"Mumbai"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6374510E"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Ok</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item</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6B7C8B"/>
          <w:sz w:val="25"/>
          <w:szCs w:val="25"/>
          <w:bdr w:val="none" w:sz="0" w:space="0" w:color="auto" w:frame="1"/>
          <w:lang w:eastAsia="en-IN"/>
        </w:rPr>
        <w:t xml:space="preserve">// Directly returns an </w:t>
      </w:r>
      <w:proofErr w:type="spellStart"/>
      <w:r w:rsidRPr="00420A66">
        <w:rPr>
          <w:rFonts w:ascii="inherit" w:eastAsia="Times New Roman" w:hAnsi="inherit" w:cs="Times New Roman"/>
          <w:color w:val="6B7C8B"/>
          <w:sz w:val="25"/>
          <w:szCs w:val="25"/>
          <w:bdr w:val="none" w:sz="0" w:space="0" w:color="auto" w:frame="1"/>
          <w:lang w:eastAsia="en-IN"/>
        </w:rPr>
        <w:t>OkObjectResult</w:t>
      </w:r>
      <w:proofErr w:type="spellEnd"/>
    </w:p>
    <w:p w14:paraId="00566E0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0EC7407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0D009A68" w14:textId="77777777" w:rsidR="00420A66" w:rsidRPr="00420A66" w:rsidRDefault="00420A66" w:rsidP="00420A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17BBD6C5" w14:textId="77777777" w:rsidR="00535D5F" w:rsidRDefault="00535D5F" w:rsidP="00420A66">
      <w:pPr>
        <w:shd w:val="clear" w:color="auto" w:fill="FFFFFF"/>
        <w:spacing w:after="0" w:line="240" w:lineRule="auto"/>
        <w:jc w:val="both"/>
        <w:textAlignment w:val="baseline"/>
        <w:outlineLvl w:val="3"/>
        <w:rPr>
          <w:rFonts w:ascii="Arial" w:eastAsia="Times New Roman" w:hAnsi="Arial" w:cs="Arial"/>
          <w:b/>
          <w:bCs/>
          <w:color w:val="000000"/>
          <w:sz w:val="30"/>
          <w:szCs w:val="30"/>
          <w:bdr w:val="none" w:sz="0" w:space="0" w:color="auto" w:frame="1"/>
          <w:lang w:eastAsia="en-IN"/>
        </w:rPr>
      </w:pPr>
    </w:p>
    <w:p w14:paraId="6B3037B7" w14:textId="1902B3E3" w:rsidR="00420A66" w:rsidRPr="00420A66" w:rsidRDefault="00420A66" w:rsidP="00420A66">
      <w:pPr>
        <w:shd w:val="clear" w:color="auto" w:fill="FFFFFF"/>
        <w:spacing w:after="0" w:line="240" w:lineRule="auto"/>
        <w:jc w:val="both"/>
        <w:textAlignment w:val="baseline"/>
        <w:outlineLvl w:val="3"/>
        <w:rPr>
          <w:rFonts w:ascii="Segoe UI" w:eastAsia="Times New Roman" w:hAnsi="Segoe UI" w:cs="Segoe UI"/>
          <w:b/>
          <w:bCs/>
          <w:color w:val="3A3A3A"/>
          <w:sz w:val="24"/>
          <w:szCs w:val="24"/>
          <w:lang w:eastAsia="en-IN"/>
        </w:rPr>
      </w:pPr>
      <w:r w:rsidRPr="00420A66">
        <w:rPr>
          <w:rFonts w:ascii="Arial" w:eastAsia="Times New Roman" w:hAnsi="Arial" w:cs="Arial"/>
          <w:b/>
          <w:bCs/>
          <w:color w:val="000000"/>
          <w:sz w:val="30"/>
          <w:szCs w:val="30"/>
          <w:bdr w:val="none" w:sz="0" w:space="0" w:color="auto" w:frame="1"/>
          <w:lang w:eastAsia="en-IN"/>
        </w:rPr>
        <w:t>Void Return Type in ASP.NET Core Web API:</w:t>
      </w:r>
    </w:p>
    <w:p w14:paraId="33D652C3"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Returning void from an </w:t>
      </w:r>
      <w:proofErr w:type="gramStart"/>
      <w:r w:rsidRPr="00420A66">
        <w:rPr>
          <w:rFonts w:ascii="Arial" w:eastAsia="Times New Roman" w:hAnsi="Arial" w:cs="Arial"/>
          <w:color w:val="000000"/>
          <w:sz w:val="23"/>
          <w:szCs w:val="23"/>
          <w:bdr w:val="none" w:sz="0" w:space="0" w:color="auto" w:frame="1"/>
          <w:lang w:eastAsia="en-IN"/>
        </w:rPr>
        <w:t>action results</w:t>
      </w:r>
      <w:proofErr w:type="gramEnd"/>
      <w:r w:rsidRPr="00420A66">
        <w:rPr>
          <w:rFonts w:ascii="Arial" w:eastAsia="Times New Roman" w:hAnsi="Arial" w:cs="Arial"/>
          <w:color w:val="000000"/>
          <w:sz w:val="23"/>
          <w:szCs w:val="23"/>
          <w:bdr w:val="none" w:sz="0" w:space="0" w:color="auto" w:frame="1"/>
          <w:lang w:eastAsia="en-IN"/>
        </w:rPr>
        <w:t xml:space="preserve"> in a 204 No Content response. This is suitable for actions that perform operations but don’t need to return any data.</w:t>
      </w:r>
    </w:p>
    <w:p w14:paraId="4031C27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HttpDelete</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"{Id}"</w:t>
      </w:r>
      <w:r w:rsidRPr="00420A66">
        <w:rPr>
          <w:rFonts w:ascii="inherit" w:eastAsia="Times New Roman" w:hAnsi="inherit" w:cs="Times New Roman"/>
          <w:b/>
          <w:bCs/>
          <w:color w:val="6B7C8B"/>
          <w:sz w:val="25"/>
          <w:szCs w:val="25"/>
          <w:bdr w:val="none" w:sz="0" w:space="0" w:color="auto" w:frame="1"/>
          <w:lang w:eastAsia="en-IN"/>
        </w:rPr>
        <w:t>)]</w:t>
      </w:r>
    </w:p>
    <w:p w14:paraId="4FFDBE2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void</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DeleteEmployee</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b/>
          <w:bCs/>
          <w:color w:val="D171DD"/>
          <w:sz w:val="25"/>
          <w:szCs w:val="25"/>
          <w:bdr w:val="none" w:sz="0" w:space="0" w:color="auto" w:frame="1"/>
          <w:lang w:eastAsia="en-IN"/>
        </w:rPr>
        <w:t>int</w:t>
      </w:r>
      <w:r w:rsidRPr="00420A66">
        <w:rPr>
          <w:rFonts w:ascii="inherit" w:eastAsia="Times New Roman" w:hAnsi="inherit" w:cs="Times New Roman"/>
          <w:color w:val="CFD5E0"/>
          <w:sz w:val="25"/>
          <w:szCs w:val="25"/>
          <w:bdr w:val="none" w:sz="0" w:space="0" w:color="auto" w:frame="1"/>
          <w:lang w:eastAsia="en-IN"/>
        </w:rPr>
        <w:t xml:space="preserve"> id</w:t>
      </w:r>
      <w:r w:rsidRPr="00420A66">
        <w:rPr>
          <w:rFonts w:ascii="inherit" w:eastAsia="Times New Roman" w:hAnsi="inherit" w:cs="Times New Roman"/>
          <w:b/>
          <w:bCs/>
          <w:color w:val="6B7C8B"/>
          <w:sz w:val="25"/>
          <w:szCs w:val="25"/>
          <w:bdr w:val="none" w:sz="0" w:space="0" w:color="auto" w:frame="1"/>
          <w:lang w:eastAsia="en-IN"/>
        </w:rPr>
        <w:t>)</w:t>
      </w:r>
    </w:p>
    <w:p w14:paraId="547481C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14A2D40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 Returns a 204 No Content response</w:t>
      </w:r>
    </w:p>
    <w:p w14:paraId="45AD079B" w14:textId="77777777" w:rsidR="00420A66" w:rsidRPr="00420A66" w:rsidRDefault="00420A66" w:rsidP="00420A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49C2EFA9" w14:textId="77777777" w:rsidR="00535D5F" w:rsidRDefault="00535D5F" w:rsidP="00420A66">
      <w:pPr>
        <w:shd w:val="clear" w:color="auto" w:fill="FFFFFF"/>
        <w:spacing w:after="0" w:line="240" w:lineRule="auto"/>
        <w:jc w:val="both"/>
        <w:textAlignment w:val="baseline"/>
        <w:outlineLvl w:val="3"/>
        <w:rPr>
          <w:rFonts w:ascii="Arial" w:eastAsia="Times New Roman" w:hAnsi="Arial" w:cs="Arial"/>
          <w:b/>
          <w:bCs/>
          <w:color w:val="000000"/>
          <w:sz w:val="30"/>
          <w:szCs w:val="30"/>
          <w:bdr w:val="none" w:sz="0" w:space="0" w:color="auto" w:frame="1"/>
          <w:lang w:eastAsia="en-IN"/>
        </w:rPr>
      </w:pPr>
    </w:p>
    <w:p w14:paraId="47FD7126" w14:textId="77777777" w:rsidR="00535D5F" w:rsidRDefault="00535D5F" w:rsidP="00420A66">
      <w:pPr>
        <w:shd w:val="clear" w:color="auto" w:fill="FFFFFF"/>
        <w:spacing w:after="0" w:line="240" w:lineRule="auto"/>
        <w:jc w:val="both"/>
        <w:textAlignment w:val="baseline"/>
        <w:outlineLvl w:val="3"/>
        <w:rPr>
          <w:rFonts w:ascii="Arial" w:eastAsia="Times New Roman" w:hAnsi="Arial" w:cs="Arial"/>
          <w:b/>
          <w:bCs/>
          <w:color w:val="000000"/>
          <w:sz w:val="30"/>
          <w:szCs w:val="30"/>
          <w:bdr w:val="none" w:sz="0" w:space="0" w:color="auto" w:frame="1"/>
          <w:lang w:eastAsia="en-IN"/>
        </w:rPr>
      </w:pPr>
    </w:p>
    <w:p w14:paraId="25250A23" w14:textId="77777777" w:rsidR="00535D5F" w:rsidRDefault="00535D5F" w:rsidP="00420A66">
      <w:pPr>
        <w:shd w:val="clear" w:color="auto" w:fill="FFFFFF"/>
        <w:spacing w:after="0" w:line="240" w:lineRule="auto"/>
        <w:jc w:val="both"/>
        <w:textAlignment w:val="baseline"/>
        <w:outlineLvl w:val="3"/>
        <w:rPr>
          <w:rFonts w:ascii="Arial" w:eastAsia="Times New Roman" w:hAnsi="Arial" w:cs="Arial"/>
          <w:b/>
          <w:bCs/>
          <w:color w:val="000000"/>
          <w:sz w:val="30"/>
          <w:szCs w:val="30"/>
          <w:bdr w:val="none" w:sz="0" w:space="0" w:color="auto" w:frame="1"/>
          <w:lang w:eastAsia="en-IN"/>
        </w:rPr>
      </w:pPr>
    </w:p>
    <w:p w14:paraId="1A0990D7" w14:textId="60EAA767" w:rsidR="00420A66" w:rsidRPr="00420A66" w:rsidRDefault="00420A66" w:rsidP="00420A66">
      <w:pPr>
        <w:shd w:val="clear" w:color="auto" w:fill="FFFFFF"/>
        <w:spacing w:after="0" w:line="240" w:lineRule="auto"/>
        <w:jc w:val="both"/>
        <w:textAlignment w:val="baseline"/>
        <w:outlineLvl w:val="3"/>
        <w:rPr>
          <w:rFonts w:ascii="Segoe UI" w:eastAsia="Times New Roman" w:hAnsi="Segoe UI" w:cs="Segoe UI"/>
          <w:b/>
          <w:bCs/>
          <w:color w:val="3A3A3A"/>
          <w:sz w:val="24"/>
          <w:szCs w:val="24"/>
          <w:lang w:eastAsia="en-IN"/>
        </w:rPr>
      </w:pPr>
      <w:r w:rsidRPr="00420A66">
        <w:rPr>
          <w:rFonts w:ascii="Arial" w:eastAsia="Times New Roman" w:hAnsi="Arial" w:cs="Arial"/>
          <w:b/>
          <w:bCs/>
          <w:color w:val="000000"/>
          <w:sz w:val="30"/>
          <w:szCs w:val="30"/>
          <w:bdr w:val="none" w:sz="0" w:space="0" w:color="auto" w:frame="1"/>
          <w:lang w:eastAsia="en-IN"/>
        </w:rPr>
        <w:t>Task&lt;</w:t>
      </w:r>
      <w:proofErr w:type="spellStart"/>
      <w:r w:rsidRPr="00420A66">
        <w:rPr>
          <w:rFonts w:ascii="Arial" w:eastAsia="Times New Roman" w:hAnsi="Arial" w:cs="Arial"/>
          <w:b/>
          <w:bCs/>
          <w:color w:val="000000"/>
          <w:sz w:val="30"/>
          <w:szCs w:val="30"/>
          <w:bdr w:val="none" w:sz="0" w:space="0" w:color="auto" w:frame="1"/>
          <w:lang w:eastAsia="en-IN"/>
        </w:rPr>
        <w:t>IActionResult</w:t>
      </w:r>
      <w:proofErr w:type="spellEnd"/>
      <w:r w:rsidRPr="00420A66">
        <w:rPr>
          <w:rFonts w:ascii="Arial" w:eastAsia="Times New Roman" w:hAnsi="Arial" w:cs="Arial"/>
          <w:b/>
          <w:bCs/>
          <w:color w:val="000000"/>
          <w:sz w:val="30"/>
          <w:szCs w:val="30"/>
          <w:bdr w:val="none" w:sz="0" w:space="0" w:color="auto" w:frame="1"/>
          <w:lang w:eastAsia="en-IN"/>
        </w:rPr>
        <w:t>&gt; or Task&lt;</w:t>
      </w:r>
      <w:proofErr w:type="spellStart"/>
      <w:r w:rsidRPr="00420A66">
        <w:rPr>
          <w:rFonts w:ascii="Arial" w:eastAsia="Times New Roman" w:hAnsi="Arial" w:cs="Arial"/>
          <w:b/>
          <w:bCs/>
          <w:color w:val="000000"/>
          <w:sz w:val="30"/>
          <w:szCs w:val="30"/>
          <w:bdr w:val="none" w:sz="0" w:space="0" w:color="auto" w:frame="1"/>
          <w:lang w:eastAsia="en-IN"/>
        </w:rPr>
        <w:t>ActionResult</w:t>
      </w:r>
      <w:proofErr w:type="spellEnd"/>
      <w:r w:rsidRPr="00420A66">
        <w:rPr>
          <w:rFonts w:ascii="Arial" w:eastAsia="Times New Roman" w:hAnsi="Arial" w:cs="Arial"/>
          <w:b/>
          <w:bCs/>
          <w:color w:val="000000"/>
          <w:sz w:val="30"/>
          <w:szCs w:val="30"/>
          <w:bdr w:val="none" w:sz="0" w:space="0" w:color="auto" w:frame="1"/>
          <w:lang w:eastAsia="en-IN"/>
        </w:rPr>
        <w:t>&lt;T&gt;&gt; Return Type in ASP.NET Core:</w:t>
      </w:r>
    </w:p>
    <w:p w14:paraId="7C063F2D"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For asynchronous operations, you can return Task&lt;</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&gt; or Task&lt;</w:t>
      </w:r>
      <w:proofErr w:type="spellStart"/>
      <w:r w:rsidRPr="00420A66">
        <w:rPr>
          <w:rFonts w:ascii="Arial" w:eastAsia="Times New Roman" w:hAnsi="Arial" w:cs="Arial"/>
          <w:color w:val="000000"/>
          <w:sz w:val="23"/>
          <w:szCs w:val="23"/>
          <w:bdr w:val="none" w:sz="0" w:space="0" w:color="auto" w:frame="1"/>
          <w:lang w:eastAsia="en-IN"/>
        </w:rPr>
        <w:t>ActionResult</w:t>
      </w:r>
      <w:proofErr w:type="spellEnd"/>
      <w:r w:rsidRPr="00420A66">
        <w:rPr>
          <w:rFonts w:ascii="Arial" w:eastAsia="Times New Roman" w:hAnsi="Arial" w:cs="Arial"/>
          <w:color w:val="000000"/>
          <w:sz w:val="23"/>
          <w:szCs w:val="23"/>
          <w:bdr w:val="none" w:sz="0" w:space="0" w:color="auto" w:frame="1"/>
          <w:lang w:eastAsia="en-IN"/>
        </w:rPr>
        <w:t>&lt;T&gt;&gt;. This allows your action methods to perform asynchronous operations and return various responses.</w:t>
      </w:r>
    </w:p>
    <w:p w14:paraId="16B28E99" w14:textId="77777777" w:rsidR="00420A66" w:rsidRPr="00420A66" w:rsidRDefault="00420A66" w:rsidP="00420A66">
      <w:pPr>
        <w:shd w:val="clear" w:color="auto" w:fill="FFFFFF"/>
        <w:spacing w:after="0" w:line="240" w:lineRule="auto"/>
        <w:jc w:val="both"/>
        <w:textAlignment w:val="baseline"/>
        <w:outlineLvl w:val="4"/>
        <w:rPr>
          <w:rFonts w:ascii="Segoe UI" w:eastAsia="Times New Roman" w:hAnsi="Segoe UI" w:cs="Segoe UI"/>
          <w:b/>
          <w:bCs/>
          <w:color w:val="3A3A3A"/>
          <w:sz w:val="20"/>
          <w:szCs w:val="20"/>
          <w:lang w:eastAsia="en-IN"/>
        </w:rPr>
      </w:pPr>
      <w:r w:rsidRPr="00420A66">
        <w:rPr>
          <w:rFonts w:ascii="Arial" w:eastAsia="Times New Roman" w:hAnsi="Arial" w:cs="Arial"/>
          <w:b/>
          <w:bCs/>
          <w:color w:val="000000"/>
          <w:sz w:val="27"/>
          <w:szCs w:val="27"/>
          <w:bdr w:val="none" w:sz="0" w:space="0" w:color="auto" w:frame="1"/>
          <w:lang w:eastAsia="en-IN"/>
        </w:rPr>
        <w:t>Task&lt;</w:t>
      </w:r>
      <w:proofErr w:type="spellStart"/>
      <w:r w:rsidRPr="00420A66">
        <w:rPr>
          <w:rFonts w:ascii="Arial" w:eastAsia="Times New Roman" w:hAnsi="Arial" w:cs="Arial"/>
          <w:b/>
          <w:bCs/>
          <w:color w:val="000000"/>
          <w:sz w:val="27"/>
          <w:szCs w:val="27"/>
          <w:bdr w:val="none" w:sz="0" w:space="0" w:color="auto" w:frame="1"/>
          <w:lang w:eastAsia="en-IN"/>
        </w:rPr>
        <w:t>IActionResult</w:t>
      </w:r>
      <w:proofErr w:type="spellEnd"/>
      <w:r w:rsidRPr="00420A66">
        <w:rPr>
          <w:rFonts w:ascii="Arial" w:eastAsia="Times New Roman" w:hAnsi="Arial" w:cs="Arial"/>
          <w:b/>
          <w:bCs/>
          <w:color w:val="000000"/>
          <w:sz w:val="27"/>
          <w:szCs w:val="27"/>
          <w:bdr w:val="none" w:sz="0" w:space="0" w:color="auto" w:frame="1"/>
          <w:lang w:eastAsia="en-IN"/>
        </w:rPr>
        <w:t>&gt; Return Type in ASP.NET Core Web API:</w:t>
      </w:r>
    </w:p>
    <w:p w14:paraId="5B1530C3"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For a better understanding, please have a look at the following example, where we have used the Task&lt;</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&gt; return type.</w:t>
      </w:r>
    </w:p>
    <w:p w14:paraId="56FC96FC"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using </w:t>
      </w:r>
      <w:proofErr w:type="spellStart"/>
      <w:r w:rsidRPr="00420A66">
        <w:rPr>
          <w:rFonts w:ascii="inherit" w:eastAsia="Times New Roman" w:hAnsi="inherit" w:cs="Times New Roman"/>
          <w:i/>
          <w:iCs/>
          <w:color w:val="4284AE"/>
          <w:sz w:val="25"/>
          <w:szCs w:val="25"/>
          <w:bdr w:val="none" w:sz="0" w:space="0" w:color="auto" w:frame="1"/>
          <w:lang w:eastAsia="en-IN"/>
        </w:rPr>
        <w:t>Microsoft.AspNetCore.Mvc</w:t>
      </w:r>
      <w:proofErr w:type="spellEnd"/>
      <w:r w:rsidRPr="00420A66">
        <w:rPr>
          <w:rFonts w:ascii="inherit" w:eastAsia="Times New Roman" w:hAnsi="inherit" w:cs="Times New Roman"/>
          <w:i/>
          <w:iCs/>
          <w:color w:val="4284AE"/>
          <w:sz w:val="25"/>
          <w:szCs w:val="25"/>
          <w:bdr w:val="none" w:sz="0" w:space="0" w:color="auto" w:frame="1"/>
          <w:lang w:eastAsia="en-IN"/>
        </w:rPr>
        <w:t>;</w:t>
      </w:r>
    </w:p>
    <w:p w14:paraId="33391BD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using </w:t>
      </w:r>
      <w:proofErr w:type="spellStart"/>
      <w:r w:rsidRPr="00420A66">
        <w:rPr>
          <w:rFonts w:ascii="inherit" w:eastAsia="Times New Roman" w:hAnsi="inherit" w:cs="Times New Roman"/>
          <w:i/>
          <w:iCs/>
          <w:color w:val="4284AE"/>
          <w:sz w:val="25"/>
          <w:szCs w:val="25"/>
          <w:bdr w:val="none" w:sz="0" w:space="0" w:color="auto" w:frame="1"/>
          <w:lang w:eastAsia="en-IN"/>
        </w:rPr>
        <w:t>ReturnTypeAndStatusCodes.Models</w:t>
      </w:r>
      <w:proofErr w:type="spellEnd"/>
      <w:r w:rsidRPr="00420A66">
        <w:rPr>
          <w:rFonts w:ascii="inherit" w:eastAsia="Times New Roman" w:hAnsi="inherit" w:cs="Times New Roman"/>
          <w:i/>
          <w:iCs/>
          <w:color w:val="4284AE"/>
          <w:sz w:val="25"/>
          <w:szCs w:val="25"/>
          <w:bdr w:val="none" w:sz="0" w:space="0" w:color="auto" w:frame="1"/>
          <w:lang w:eastAsia="en-IN"/>
        </w:rPr>
        <w:t>;</w:t>
      </w:r>
    </w:p>
    <w:p w14:paraId="30EDB5DD"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420A66">
        <w:rPr>
          <w:rFonts w:ascii="inherit" w:eastAsia="Times New Roman" w:hAnsi="inherit" w:cs="Times New Roman"/>
          <w:i/>
          <w:iCs/>
          <w:color w:val="4284AE"/>
          <w:sz w:val="25"/>
          <w:szCs w:val="25"/>
          <w:bdr w:val="none" w:sz="0" w:space="0" w:color="auto" w:frame="1"/>
          <w:lang w:eastAsia="en-IN"/>
        </w:rPr>
        <w:t>ReturnTypeAndStatusCodes.Controllers</w:t>
      </w:r>
      <w:proofErr w:type="spellEnd"/>
    </w:p>
    <w:p w14:paraId="2A669FF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3E12FDC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4284AE"/>
          <w:sz w:val="25"/>
          <w:szCs w:val="25"/>
          <w:bdr w:val="none" w:sz="0" w:space="0" w:color="auto" w:frame="1"/>
          <w:lang w:eastAsia="en-IN"/>
        </w:rPr>
        <w:t>Route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w:t>
      </w:r>
      <w:proofErr w:type="spellStart"/>
      <w:r w:rsidRPr="00420A66">
        <w:rPr>
          <w:rFonts w:ascii="inherit" w:eastAsia="Times New Roman" w:hAnsi="inherit" w:cs="Times New Roman"/>
          <w:color w:val="7CC379"/>
          <w:sz w:val="25"/>
          <w:szCs w:val="25"/>
          <w:bdr w:val="none" w:sz="0" w:space="0" w:color="auto" w:frame="1"/>
          <w:lang w:eastAsia="en-IN"/>
        </w:rPr>
        <w:t>api</w:t>
      </w:r>
      <w:proofErr w:type="spellEnd"/>
      <w:r w:rsidRPr="00420A66">
        <w:rPr>
          <w:rFonts w:ascii="inherit" w:eastAsia="Times New Roman" w:hAnsi="inherit" w:cs="Times New Roman"/>
          <w:color w:val="7CC379"/>
          <w:sz w:val="25"/>
          <w:szCs w:val="25"/>
          <w:bdr w:val="none" w:sz="0" w:space="0" w:color="auto" w:frame="1"/>
          <w:lang w:eastAsia="en-IN"/>
        </w:rPr>
        <w:t>/[controller]"</w:t>
      </w:r>
      <w:r w:rsidRPr="00420A66">
        <w:rPr>
          <w:rFonts w:ascii="inherit" w:eastAsia="Times New Roman" w:hAnsi="inherit" w:cs="Times New Roman"/>
          <w:b/>
          <w:bCs/>
          <w:color w:val="6B7C8B"/>
          <w:sz w:val="25"/>
          <w:szCs w:val="25"/>
          <w:bdr w:val="none" w:sz="0" w:space="0" w:color="auto" w:frame="1"/>
          <w:lang w:eastAsia="en-IN"/>
        </w:rPr>
        <w:t>)]</w:t>
      </w:r>
    </w:p>
    <w:p w14:paraId="799D8BBC"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CFD5E0"/>
          <w:sz w:val="25"/>
          <w:szCs w:val="25"/>
          <w:bdr w:val="none" w:sz="0" w:space="0" w:color="auto" w:frame="1"/>
          <w:lang w:eastAsia="en-IN"/>
        </w:rPr>
        <w:t>ApiController</w:t>
      </w:r>
      <w:proofErr w:type="spellEnd"/>
      <w:r w:rsidRPr="00420A66">
        <w:rPr>
          <w:rFonts w:ascii="inherit" w:eastAsia="Times New Roman" w:hAnsi="inherit" w:cs="Times New Roman"/>
          <w:b/>
          <w:bCs/>
          <w:color w:val="6B7C8B"/>
          <w:sz w:val="25"/>
          <w:szCs w:val="25"/>
          <w:bdr w:val="none" w:sz="0" w:space="0" w:color="auto" w:frame="1"/>
          <w:lang w:eastAsia="en-IN"/>
        </w:rPr>
        <w:t>]</w:t>
      </w:r>
    </w:p>
    <w:p w14:paraId="2C06951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class</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EmployeeController</w:t>
      </w:r>
      <w:proofErr w:type="spellEnd"/>
      <w:r w:rsidRPr="00420A66">
        <w:rPr>
          <w:rFonts w:ascii="inherit" w:eastAsia="Times New Roman" w:hAnsi="inherit" w:cs="Times New Roman"/>
          <w:color w:val="CFD5E0"/>
          <w:sz w:val="25"/>
          <w:szCs w:val="25"/>
          <w:bdr w:val="none" w:sz="0" w:space="0" w:color="auto" w:frame="1"/>
          <w:lang w:eastAsia="en-IN"/>
        </w:rPr>
        <w:t xml:space="preserve"> : </w:t>
      </w:r>
      <w:proofErr w:type="spellStart"/>
      <w:r w:rsidRPr="00420A66">
        <w:rPr>
          <w:rFonts w:ascii="inherit" w:eastAsia="Times New Roman" w:hAnsi="inherit" w:cs="Times New Roman"/>
          <w:color w:val="CFD5E0"/>
          <w:sz w:val="25"/>
          <w:szCs w:val="25"/>
          <w:bdr w:val="none" w:sz="0" w:space="0" w:color="auto" w:frame="1"/>
          <w:lang w:eastAsia="en-IN"/>
        </w:rPr>
        <w:t>ControllerBase</w:t>
      </w:r>
      <w:proofErr w:type="spellEnd"/>
    </w:p>
    <w:p w14:paraId="1392A5D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BF1071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HttpGet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"All"</w:t>
      </w:r>
      <w:r w:rsidRPr="00420A66">
        <w:rPr>
          <w:rFonts w:ascii="inherit" w:eastAsia="Times New Roman" w:hAnsi="inherit" w:cs="Times New Roman"/>
          <w:b/>
          <w:bCs/>
          <w:color w:val="6B7C8B"/>
          <w:sz w:val="25"/>
          <w:szCs w:val="25"/>
          <w:bdr w:val="none" w:sz="0" w:space="0" w:color="auto" w:frame="1"/>
          <w:lang w:eastAsia="en-IN"/>
        </w:rPr>
        <w:t>)]</w:t>
      </w:r>
    </w:p>
    <w:p w14:paraId="68A8E87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lastRenderedPageBreak/>
        <w:t>[</w:t>
      </w:r>
      <w:proofErr w:type="spellStart"/>
      <w:r w:rsidRPr="00420A66">
        <w:rPr>
          <w:rFonts w:ascii="inherit" w:eastAsia="Times New Roman" w:hAnsi="inherit" w:cs="Times New Roman"/>
          <w:color w:val="4284AE"/>
          <w:sz w:val="25"/>
          <w:szCs w:val="25"/>
          <w:bdr w:val="none" w:sz="0" w:space="0" w:color="auto" w:frame="1"/>
          <w:lang w:eastAsia="en-IN"/>
        </w:rPr>
        <w:t>ProducesResponseType</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StatusCodes.</w:t>
      </w:r>
      <w:r w:rsidRPr="00420A66">
        <w:rPr>
          <w:rFonts w:ascii="inherit" w:eastAsia="Times New Roman" w:hAnsi="inherit" w:cs="Times New Roman"/>
          <w:color w:val="4284AE"/>
          <w:sz w:val="25"/>
          <w:szCs w:val="25"/>
          <w:bdr w:val="none" w:sz="0" w:space="0" w:color="auto" w:frame="1"/>
          <w:lang w:eastAsia="en-IN"/>
        </w:rPr>
        <w:t>Status200OK</w:t>
      </w:r>
      <w:r w:rsidRPr="00420A66">
        <w:rPr>
          <w:rFonts w:ascii="inherit" w:eastAsia="Times New Roman" w:hAnsi="inherit" w:cs="Times New Roman"/>
          <w:color w:val="CFD5E0"/>
          <w:sz w:val="25"/>
          <w:szCs w:val="25"/>
          <w:bdr w:val="none" w:sz="0" w:space="0" w:color="auto" w:frame="1"/>
          <w:lang w:eastAsia="en-IN"/>
        </w:rPr>
        <w:t xml:space="preserve">, Type = </w:t>
      </w:r>
      <w:proofErr w:type="spellStart"/>
      <w:r w:rsidRPr="00420A66">
        <w:rPr>
          <w:rFonts w:ascii="inherit" w:eastAsia="Times New Roman" w:hAnsi="inherit" w:cs="Times New Roman"/>
          <w:color w:val="4284AE"/>
          <w:sz w:val="25"/>
          <w:szCs w:val="25"/>
          <w:bdr w:val="none" w:sz="0" w:space="0" w:color="auto" w:frame="1"/>
          <w:lang w:eastAsia="en-IN"/>
        </w:rPr>
        <w:t>typeof</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List</w:t>
      </w:r>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w:t>
      </w:r>
    </w:p>
    <w:p w14:paraId="32EB46F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ProducesResponseType</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StatusCodes.</w:t>
      </w:r>
      <w:r w:rsidRPr="00420A66">
        <w:rPr>
          <w:rFonts w:ascii="inherit" w:eastAsia="Times New Roman" w:hAnsi="inherit" w:cs="Times New Roman"/>
          <w:color w:val="4284AE"/>
          <w:sz w:val="25"/>
          <w:szCs w:val="25"/>
          <w:bdr w:val="none" w:sz="0" w:space="0" w:color="auto" w:frame="1"/>
          <w:lang w:eastAsia="en-IN"/>
        </w:rPr>
        <w:t>Status404NotFound</w:t>
      </w:r>
      <w:r w:rsidRPr="00420A66">
        <w:rPr>
          <w:rFonts w:ascii="inherit" w:eastAsia="Times New Roman" w:hAnsi="inherit" w:cs="Times New Roman"/>
          <w:b/>
          <w:bCs/>
          <w:color w:val="6B7C8B"/>
          <w:sz w:val="25"/>
          <w:szCs w:val="25"/>
          <w:bdr w:val="none" w:sz="0" w:space="0" w:color="auto" w:frame="1"/>
          <w:lang w:eastAsia="en-IN"/>
        </w:rPr>
        <w:t>)]</w:t>
      </w:r>
    </w:p>
    <w:p w14:paraId="070D755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async</w:t>
      </w:r>
      <w:r w:rsidRPr="00420A66">
        <w:rPr>
          <w:rFonts w:ascii="inherit" w:eastAsia="Times New Roman" w:hAnsi="inherit" w:cs="Times New Roman"/>
          <w:color w:val="CFD5E0"/>
          <w:sz w:val="25"/>
          <w:szCs w:val="25"/>
          <w:bdr w:val="none" w:sz="0" w:space="0" w:color="auto" w:frame="1"/>
          <w:lang w:eastAsia="en-IN"/>
        </w:rPr>
        <w:t xml:space="preserve"> Task</w:t>
      </w:r>
      <w:r w:rsidRPr="00420A66">
        <w:rPr>
          <w:rFonts w:ascii="inherit" w:eastAsia="Times New Roman" w:hAnsi="inherit" w:cs="Times New Roman"/>
          <w:b/>
          <w:bCs/>
          <w:color w:val="6B7C8B"/>
          <w:sz w:val="25"/>
          <w:szCs w:val="25"/>
          <w:bdr w:val="none" w:sz="0" w:space="0" w:color="auto" w:frame="1"/>
          <w:lang w:eastAsia="en-IN"/>
        </w:rPr>
        <w:t>&lt;</w:t>
      </w:r>
      <w:proofErr w:type="spellStart"/>
      <w:r w:rsidRPr="00420A66">
        <w:rPr>
          <w:rFonts w:ascii="inherit" w:eastAsia="Times New Roman" w:hAnsi="inherit" w:cs="Times New Roman"/>
          <w:color w:val="CFD5E0"/>
          <w:sz w:val="25"/>
          <w:szCs w:val="25"/>
          <w:bdr w:val="none" w:sz="0" w:space="0" w:color="auto" w:frame="1"/>
          <w:lang w:eastAsia="en-IN"/>
        </w:rPr>
        <w:t>IActionResult</w:t>
      </w:r>
      <w:proofErr w:type="spellEnd"/>
      <w:r w:rsidRPr="00420A66">
        <w:rPr>
          <w:rFonts w:ascii="inherit" w:eastAsia="Times New Roman" w:hAnsi="inherit" w:cs="Times New Roman"/>
          <w:b/>
          <w:bCs/>
          <w:color w:val="6B7C8B"/>
          <w:sz w:val="25"/>
          <w:szCs w:val="25"/>
          <w:bdr w:val="none" w:sz="0" w:space="0" w:color="auto" w:frame="1"/>
          <w:lang w:eastAsia="en-IN"/>
        </w:rPr>
        <w:t>&gt;</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GetAllEmployee</w:t>
      </w:r>
      <w:proofErr w:type="spellEnd"/>
      <w:r w:rsidRPr="00420A66">
        <w:rPr>
          <w:rFonts w:ascii="inherit" w:eastAsia="Times New Roman" w:hAnsi="inherit" w:cs="Times New Roman"/>
          <w:b/>
          <w:bCs/>
          <w:color w:val="6B7C8B"/>
          <w:sz w:val="25"/>
          <w:szCs w:val="25"/>
          <w:bdr w:val="none" w:sz="0" w:space="0" w:color="auto" w:frame="1"/>
          <w:lang w:eastAsia="en-IN"/>
        </w:rPr>
        <w:t>()</w:t>
      </w:r>
    </w:p>
    <w:p w14:paraId="2A5BC37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1D66171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D19252"/>
          <w:sz w:val="25"/>
          <w:szCs w:val="25"/>
          <w:bdr w:val="none" w:sz="0" w:space="0" w:color="auto" w:frame="1"/>
          <w:lang w:eastAsia="en-IN"/>
        </w:rPr>
        <w:t>var</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listEmployees</w:t>
      </w:r>
      <w:proofErr w:type="spellEnd"/>
      <w:r w:rsidRPr="00420A66">
        <w:rPr>
          <w:rFonts w:ascii="inherit" w:eastAsia="Times New Roman" w:hAnsi="inherit" w:cs="Times New Roman"/>
          <w:color w:val="CFD5E0"/>
          <w:sz w:val="25"/>
          <w:szCs w:val="25"/>
          <w:bdr w:val="none" w:sz="0" w:space="0" w:color="auto" w:frame="1"/>
          <w:lang w:eastAsia="en-IN"/>
        </w:rPr>
        <w:t xml:space="preserve"> = </w:t>
      </w: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List</w:t>
      </w:r>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w:t>
      </w:r>
    </w:p>
    <w:p w14:paraId="709111BD"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086282F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1001</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"Anurag"</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"Mumbai"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4645EDA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1002</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"Pranaya"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"Delhi"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03BB0FE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1003</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"Priyanka"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27</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"BBSR"</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"Female"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"HR"</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3A5E3B3B"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4C131B41"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if</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CFD5E0"/>
          <w:sz w:val="25"/>
          <w:szCs w:val="25"/>
          <w:bdr w:val="none" w:sz="0" w:space="0" w:color="auto" w:frame="1"/>
          <w:lang w:eastAsia="en-IN"/>
        </w:rPr>
        <w:t>listEmployees.</w:t>
      </w:r>
      <w:r w:rsidRPr="00420A66">
        <w:rPr>
          <w:rFonts w:ascii="inherit" w:eastAsia="Times New Roman" w:hAnsi="inherit" w:cs="Times New Roman"/>
          <w:color w:val="4284AE"/>
          <w:sz w:val="25"/>
          <w:szCs w:val="25"/>
          <w:bdr w:val="none" w:sz="0" w:space="0" w:color="auto" w:frame="1"/>
          <w:lang w:eastAsia="en-IN"/>
        </w:rPr>
        <w:t>Any</w:t>
      </w:r>
      <w:proofErr w:type="spellEnd"/>
      <w:r w:rsidRPr="00420A66">
        <w:rPr>
          <w:rFonts w:ascii="inherit" w:eastAsia="Times New Roman" w:hAnsi="inherit" w:cs="Times New Roman"/>
          <w:b/>
          <w:bCs/>
          <w:color w:val="6B7C8B"/>
          <w:sz w:val="25"/>
          <w:szCs w:val="25"/>
          <w:bdr w:val="none" w:sz="0" w:space="0" w:color="auto" w:frame="1"/>
          <w:lang w:eastAsia="en-IN"/>
        </w:rPr>
        <w:t>())</w:t>
      </w:r>
    </w:p>
    <w:p w14:paraId="140957C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4578DB2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Ok</w:t>
      </w: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CFD5E0"/>
          <w:sz w:val="25"/>
          <w:szCs w:val="25"/>
          <w:bdr w:val="none" w:sz="0" w:space="0" w:color="auto" w:frame="1"/>
          <w:lang w:eastAsia="en-IN"/>
        </w:rPr>
        <w:t>listEmployees</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487C8F6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D95741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else</w:t>
      </w:r>
    </w:p>
    <w:p w14:paraId="1994BB1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9D9C4CE"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NotFound</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32600B2C"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2999660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CEC32F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HttpGet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"{Id}"</w:t>
      </w:r>
      <w:r w:rsidRPr="00420A66">
        <w:rPr>
          <w:rFonts w:ascii="inherit" w:eastAsia="Times New Roman" w:hAnsi="inherit" w:cs="Times New Roman"/>
          <w:b/>
          <w:bCs/>
          <w:color w:val="6B7C8B"/>
          <w:sz w:val="25"/>
          <w:szCs w:val="25"/>
          <w:bdr w:val="none" w:sz="0" w:space="0" w:color="auto" w:frame="1"/>
          <w:lang w:eastAsia="en-IN"/>
        </w:rPr>
        <w:t>)]</w:t>
      </w:r>
    </w:p>
    <w:p w14:paraId="0C6B594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ProducesResponseType</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StatusCodes.</w:t>
      </w:r>
      <w:r w:rsidRPr="00420A66">
        <w:rPr>
          <w:rFonts w:ascii="inherit" w:eastAsia="Times New Roman" w:hAnsi="inherit" w:cs="Times New Roman"/>
          <w:color w:val="4284AE"/>
          <w:sz w:val="25"/>
          <w:szCs w:val="25"/>
          <w:bdr w:val="none" w:sz="0" w:space="0" w:color="auto" w:frame="1"/>
          <w:lang w:eastAsia="en-IN"/>
        </w:rPr>
        <w:t>Status200OK</w:t>
      </w:r>
      <w:r w:rsidRPr="00420A66">
        <w:rPr>
          <w:rFonts w:ascii="inherit" w:eastAsia="Times New Roman" w:hAnsi="inherit" w:cs="Times New Roman"/>
          <w:color w:val="CFD5E0"/>
          <w:sz w:val="25"/>
          <w:szCs w:val="25"/>
          <w:bdr w:val="none" w:sz="0" w:space="0" w:color="auto" w:frame="1"/>
          <w:lang w:eastAsia="en-IN"/>
        </w:rPr>
        <w:t xml:space="preserve">, Type = </w:t>
      </w:r>
      <w:proofErr w:type="spellStart"/>
      <w:r w:rsidRPr="00420A66">
        <w:rPr>
          <w:rFonts w:ascii="inherit" w:eastAsia="Times New Roman" w:hAnsi="inherit" w:cs="Times New Roman"/>
          <w:color w:val="4284AE"/>
          <w:sz w:val="25"/>
          <w:szCs w:val="25"/>
          <w:bdr w:val="none" w:sz="0" w:space="0" w:color="auto" w:frame="1"/>
          <w:lang w:eastAsia="en-IN"/>
        </w:rPr>
        <w:t>typeof</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p>
    <w:p w14:paraId="0D4D2A9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ProducesResponseType</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StatusCodes.</w:t>
      </w:r>
      <w:r w:rsidRPr="00420A66">
        <w:rPr>
          <w:rFonts w:ascii="inherit" w:eastAsia="Times New Roman" w:hAnsi="inherit" w:cs="Times New Roman"/>
          <w:color w:val="4284AE"/>
          <w:sz w:val="25"/>
          <w:szCs w:val="25"/>
          <w:bdr w:val="none" w:sz="0" w:space="0" w:color="auto" w:frame="1"/>
          <w:lang w:eastAsia="en-IN"/>
        </w:rPr>
        <w:t>Status404NotFound</w:t>
      </w:r>
      <w:r w:rsidRPr="00420A66">
        <w:rPr>
          <w:rFonts w:ascii="inherit" w:eastAsia="Times New Roman" w:hAnsi="inherit" w:cs="Times New Roman"/>
          <w:b/>
          <w:bCs/>
          <w:color w:val="6B7C8B"/>
          <w:sz w:val="25"/>
          <w:szCs w:val="25"/>
          <w:bdr w:val="none" w:sz="0" w:space="0" w:color="auto" w:frame="1"/>
          <w:lang w:eastAsia="en-IN"/>
        </w:rPr>
        <w:t>)]</w:t>
      </w:r>
    </w:p>
    <w:p w14:paraId="64680AB1"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async</w:t>
      </w:r>
      <w:r w:rsidRPr="00420A66">
        <w:rPr>
          <w:rFonts w:ascii="inherit" w:eastAsia="Times New Roman" w:hAnsi="inherit" w:cs="Times New Roman"/>
          <w:color w:val="CFD5E0"/>
          <w:sz w:val="25"/>
          <w:szCs w:val="25"/>
          <w:bdr w:val="none" w:sz="0" w:space="0" w:color="auto" w:frame="1"/>
          <w:lang w:eastAsia="en-IN"/>
        </w:rPr>
        <w:t xml:space="preserve"> Task</w:t>
      </w:r>
      <w:r w:rsidRPr="00420A66">
        <w:rPr>
          <w:rFonts w:ascii="inherit" w:eastAsia="Times New Roman" w:hAnsi="inherit" w:cs="Times New Roman"/>
          <w:b/>
          <w:bCs/>
          <w:color w:val="6B7C8B"/>
          <w:sz w:val="25"/>
          <w:szCs w:val="25"/>
          <w:bdr w:val="none" w:sz="0" w:space="0" w:color="auto" w:frame="1"/>
          <w:lang w:eastAsia="en-IN"/>
        </w:rPr>
        <w:t>&lt;</w:t>
      </w:r>
      <w:proofErr w:type="spellStart"/>
      <w:r w:rsidRPr="00420A66">
        <w:rPr>
          <w:rFonts w:ascii="inherit" w:eastAsia="Times New Roman" w:hAnsi="inherit" w:cs="Times New Roman"/>
          <w:color w:val="CFD5E0"/>
          <w:sz w:val="25"/>
          <w:szCs w:val="25"/>
          <w:bdr w:val="none" w:sz="0" w:space="0" w:color="auto" w:frame="1"/>
          <w:lang w:eastAsia="en-IN"/>
        </w:rPr>
        <w:t>IActionResult</w:t>
      </w:r>
      <w:proofErr w:type="spellEnd"/>
      <w:r w:rsidRPr="00420A66">
        <w:rPr>
          <w:rFonts w:ascii="inherit" w:eastAsia="Times New Roman" w:hAnsi="inherit" w:cs="Times New Roman"/>
          <w:b/>
          <w:bCs/>
          <w:color w:val="6B7C8B"/>
          <w:sz w:val="25"/>
          <w:szCs w:val="25"/>
          <w:bdr w:val="none" w:sz="0" w:space="0" w:color="auto" w:frame="1"/>
          <w:lang w:eastAsia="en-IN"/>
        </w:rPr>
        <w:t>&gt;</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GetEmployeeDetails</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b/>
          <w:bCs/>
          <w:color w:val="D171DD"/>
          <w:sz w:val="25"/>
          <w:szCs w:val="25"/>
          <w:bdr w:val="none" w:sz="0" w:space="0" w:color="auto" w:frame="1"/>
          <w:lang w:eastAsia="en-IN"/>
        </w:rPr>
        <w:t>int</w:t>
      </w:r>
      <w:r w:rsidRPr="00420A66">
        <w:rPr>
          <w:rFonts w:ascii="inherit" w:eastAsia="Times New Roman" w:hAnsi="inherit" w:cs="Times New Roman"/>
          <w:color w:val="CFD5E0"/>
          <w:sz w:val="25"/>
          <w:szCs w:val="25"/>
          <w:bdr w:val="none" w:sz="0" w:space="0" w:color="auto" w:frame="1"/>
          <w:lang w:eastAsia="en-IN"/>
        </w:rPr>
        <w:t xml:space="preserve"> Id</w:t>
      </w:r>
      <w:r w:rsidRPr="00420A66">
        <w:rPr>
          <w:rFonts w:ascii="inherit" w:eastAsia="Times New Roman" w:hAnsi="inherit" w:cs="Times New Roman"/>
          <w:b/>
          <w:bCs/>
          <w:color w:val="6B7C8B"/>
          <w:sz w:val="25"/>
          <w:szCs w:val="25"/>
          <w:bdr w:val="none" w:sz="0" w:space="0" w:color="auto" w:frame="1"/>
          <w:lang w:eastAsia="en-IN"/>
        </w:rPr>
        <w:t>)</w:t>
      </w:r>
    </w:p>
    <w:p w14:paraId="066F23B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0B9B6C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D19252"/>
          <w:sz w:val="25"/>
          <w:szCs w:val="25"/>
          <w:bdr w:val="none" w:sz="0" w:space="0" w:color="auto" w:frame="1"/>
          <w:lang w:eastAsia="en-IN"/>
        </w:rPr>
        <w:t>var</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listEmployees</w:t>
      </w:r>
      <w:proofErr w:type="spellEnd"/>
      <w:r w:rsidRPr="00420A66">
        <w:rPr>
          <w:rFonts w:ascii="inherit" w:eastAsia="Times New Roman" w:hAnsi="inherit" w:cs="Times New Roman"/>
          <w:color w:val="CFD5E0"/>
          <w:sz w:val="25"/>
          <w:szCs w:val="25"/>
          <w:bdr w:val="none" w:sz="0" w:space="0" w:color="auto" w:frame="1"/>
          <w:lang w:eastAsia="en-IN"/>
        </w:rPr>
        <w:t xml:space="preserve"> = </w:t>
      </w: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List</w:t>
      </w:r>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w:t>
      </w:r>
    </w:p>
    <w:p w14:paraId="1FA71E2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93CC13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1001</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"Anurag"</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"Mumbai"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5ACD4F4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1002</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"Pranaya"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"Delhi"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1166E05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1003</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"Priyanka"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27</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"BBSR"</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"Female"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"HR"</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32B8132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lastRenderedPageBreak/>
        <w:t>}</w:t>
      </w:r>
      <w:r w:rsidRPr="00420A66">
        <w:rPr>
          <w:rFonts w:ascii="inherit" w:eastAsia="Times New Roman" w:hAnsi="inherit" w:cs="Times New Roman"/>
          <w:color w:val="CFD5E0"/>
          <w:sz w:val="25"/>
          <w:szCs w:val="25"/>
          <w:bdr w:val="none" w:sz="0" w:space="0" w:color="auto" w:frame="1"/>
          <w:lang w:eastAsia="en-IN"/>
        </w:rPr>
        <w:t>;</w:t>
      </w:r>
    </w:p>
    <w:p w14:paraId="5AC3EB4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D19252"/>
          <w:sz w:val="25"/>
          <w:szCs w:val="25"/>
          <w:bdr w:val="none" w:sz="0" w:space="0" w:color="auto" w:frame="1"/>
          <w:lang w:eastAsia="en-IN"/>
        </w:rPr>
        <w:t>var</w:t>
      </w:r>
      <w:r w:rsidRPr="00420A66">
        <w:rPr>
          <w:rFonts w:ascii="inherit" w:eastAsia="Times New Roman" w:hAnsi="inherit" w:cs="Times New Roman"/>
          <w:color w:val="CFD5E0"/>
          <w:sz w:val="25"/>
          <w:szCs w:val="25"/>
          <w:bdr w:val="none" w:sz="0" w:space="0" w:color="auto" w:frame="1"/>
          <w:lang w:eastAsia="en-IN"/>
        </w:rPr>
        <w:t xml:space="preserve"> employee = </w:t>
      </w:r>
      <w:proofErr w:type="spellStart"/>
      <w:r w:rsidRPr="00420A66">
        <w:rPr>
          <w:rFonts w:ascii="inherit" w:eastAsia="Times New Roman" w:hAnsi="inherit" w:cs="Times New Roman"/>
          <w:color w:val="CFD5E0"/>
          <w:sz w:val="25"/>
          <w:szCs w:val="25"/>
          <w:bdr w:val="none" w:sz="0" w:space="0" w:color="auto" w:frame="1"/>
          <w:lang w:eastAsia="en-IN"/>
        </w:rPr>
        <w:t>listEmployees.</w:t>
      </w:r>
      <w:r w:rsidRPr="00420A66">
        <w:rPr>
          <w:rFonts w:ascii="inherit" w:eastAsia="Times New Roman" w:hAnsi="inherit" w:cs="Times New Roman"/>
          <w:color w:val="4284AE"/>
          <w:sz w:val="25"/>
          <w:szCs w:val="25"/>
          <w:bdr w:val="none" w:sz="0" w:space="0" w:color="auto" w:frame="1"/>
          <w:lang w:eastAsia="en-IN"/>
        </w:rPr>
        <w:t>FirstOrDefault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emp =</w:t>
      </w:r>
      <w:r w:rsidRPr="00420A66">
        <w:rPr>
          <w:rFonts w:ascii="inherit" w:eastAsia="Times New Roman" w:hAnsi="inherit" w:cs="Times New Roman"/>
          <w:b/>
          <w:bCs/>
          <w:color w:val="6B7C8B"/>
          <w:sz w:val="25"/>
          <w:szCs w:val="25"/>
          <w:bdr w:val="none" w:sz="0" w:space="0" w:color="auto" w:frame="1"/>
          <w:lang w:eastAsia="en-IN"/>
        </w:rPr>
        <w:t>&gt;</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emp.</w:t>
      </w:r>
      <w:r w:rsidRPr="00420A66">
        <w:rPr>
          <w:rFonts w:ascii="inherit" w:eastAsia="Times New Roman" w:hAnsi="inherit" w:cs="Times New Roman"/>
          <w:color w:val="4284AE"/>
          <w:sz w:val="25"/>
          <w:szCs w:val="25"/>
          <w:bdr w:val="none" w:sz="0" w:space="0" w:color="auto" w:frame="1"/>
          <w:lang w:eastAsia="en-IN"/>
        </w:rPr>
        <w:t>Id</w:t>
      </w:r>
      <w:proofErr w:type="spellEnd"/>
      <w:r w:rsidRPr="00420A66">
        <w:rPr>
          <w:rFonts w:ascii="inherit" w:eastAsia="Times New Roman" w:hAnsi="inherit" w:cs="Times New Roman"/>
          <w:color w:val="CFD5E0"/>
          <w:sz w:val="25"/>
          <w:szCs w:val="25"/>
          <w:bdr w:val="none" w:sz="0" w:space="0" w:color="auto" w:frame="1"/>
          <w:lang w:eastAsia="en-IN"/>
        </w:rPr>
        <w:t xml:space="preserve"> == Id</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2925E56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if</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employee != </w:t>
      </w:r>
      <w:r w:rsidRPr="00420A66">
        <w:rPr>
          <w:rFonts w:ascii="inherit" w:eastAsia="Times New Roman" w:hAnsi="inherit" w:cs="Times New Roman"/>
          <w:b/>
          <w:bCs/>
          <w:color w:val="D171DD"/>
          <w:sz w:val="25"/>
          <w:szCs w:val="25"/>
          <w:bdr w:val="none" w:sz="0" w:space="0" w:color="auto" w:frame="1"/>
          <w:lang w:eastAsia="en-IN"/>
        </w:rPr>
        <w:t>null</w:t>
      </w:r>
      <w:r w:rsidRPr="00420A66">
        <w:rPr>
          <w:rFonts w:ascii="inherit" w:eastAsia="Times New Roman" w:hAnsi="inherit" w:cs="Times New Roman"/>
          <w:b/>
          <w:bCs/>
          <w:color w:val="6B7C8B"/>
          <w:sz w:val="25"/>
          <w:szCs w:val="25"/>
          <w:bdr w:val="none" w:sz="0" w:space="0" w:color="auto" w:frame="1"/>
          <w:lang w:eastAsia="en-IN"/>
        </w:rPr>
        <w:t>)</w:t>
      </w:r>
    </w:p>
    <w:p w14:paraId="2DDE556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457EC74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Ok</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2BAFC27D"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10C50B2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else</w:t>
      </w:r>
    </w:p>
    <w:p w14:paraId="7248C30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C6F062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NotFound</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7A4B4CD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35CFFC7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0715672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5B22272A" w14:textId="77777777" w:rsidR="00420A66" w:rsidRPr="00420A66" w:rsidRDefault="00420A66" w:rsidP="00420A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48456FB7" w14:textId="77777777" w:rsidR="00420A66" w:rsidRPr="00420A66" w:rsidRDefault="00420A66" w:rsidP="00420A66">
      <w:pPr>
        <w:shd w:val="clear" w:color="auto" w:fill="FFFFFF"/>
        <w:spacing w:after="0" w:line="240" w:lineRule="auto"/>
        <w:jc w:val="both"/>
        <w:textAlignment w:val="baseline"/>
        <w:outlineLvl w:val="4"/>
        <w:rPr>
          <w:rFonts w:ascii="Segoe UI" w:eastAsia="Times New Roman" w:hAnsi="Segoe UI" w:cs="Segoe UI"/>
          <w:b/>
          <w:bCs/>
          <w:color w:val="3A3A3A"/>
          <w:sz w:val="20"/>
          <w:szCs w:val="20"/>
          <w:lang w:eastAsia="en-IN"/>
        </w:rPr>
      </w:pPr>
      <w:r w:rsidRPr="00420A66">
        <w:rPr>
          <w:rFonts w:ascii="Arial" w:eastAsia="Times New Roman" w:hAnsi="Arial" w:cs="Arial"/>
          <w:b/>
          <w:bCs/>
          <w:color w:val="000000"/>
          <w:sz w:val="27"/>
          <w:szCs w:val="27"/>
          <w:bdr w:val="none" w:sz="0" w:space="0" w:color="auto" w:frame="1"/>
          <w:lang w:eastAsia="en-IN"/>
        </w:rPr>
        <w:t>Task&lt;</w:t>
      </w:r>
      <w:proofErr w:type="spellStart"/>
      <w:r w:rsidRPr="00420A66">
        <w:rPr>
          <w:rFonts w:ascii="Arial" w:eastAsia="Times New Roman" w:hAnsi="Arial" w:cs="Arial"/>
          <w:b/>
          <w:bCs/>
          <w:color w:val="000000"/>
          <w:sz w:val="27"/>
          <w:szCs w:val="27"/>
          <w:bdr w:val="none" w:sz="0" w:space="0" w:color="auto" w:frame="1"/>
          <w:lang w:eastAsia="en-IN"/>
        </w:rPr>
        <w:t>ActionResult</w:t>
      </w:r>
      <w:proofErr w:type="spellEnd"/>
      <w:r w:rsidRPr="00420A66">
        <w:rPr>
          <w:rFonts w:ascii="Arial" w:eastAsia="Times New Roman" w:hAnsi="Arial" w:cs="Arial"/>
          <w:b/>
          <w:bCs/>
          <w:color w:val="000000"/>
          <w:sz w:val="27"/>
          <w:szCs w:val="27"/>
          <w:bdr w:val="none" w:sz="0" w:space="0" w:color="auto" w:frame="1"/>
          <w:lang w:eastAsia="en-IN"/>
        </w:rPr>
        <w:t>&lt;T&gt;&gt; Return Type in ASP.NET Core:</w:t>
      </w:r>
    </w:p>
    <w:p w14:paraId="2ADBAA2E"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For a better understanding, please have a look at the following example, where we have used the Task&lt;</w:t>
      </w:r>
      <w:proofErr w:type="spellStart"/>
      <w:r w:rsidRPr="00420A66">
        <w:rPr>
          <w:rFonts w:ascii="Arial" w:eastAsia="Times New Roman" w:hAnsi="Arial" w:cs="Arial"/>
          <w:color w:val="000000"/>
          <w:sz w:val="23"/>
          <w:szCs w:val="23"/>
          <w:bdr w:val="none" w:sz="0" w:space="0" w:color="auto" w:frame="1"/>
          <w:lang w:eastAsia="en-IN"/>
        </w:rPr>
        <w:t>ActionResult</w:t>
      </w:r>
      <w:proofErr w:type="spellEnd"/>
      <w:r w:rsidRPr="00420A66">
        <w:rPr>
          <w:rFonts w:ascii="Arial" w:eastAsia="Times New Roman" w:hAnsi="Arial" w:cs="Arial"/>
          <w:color w:val="000000"/>
          <w:sz w:val="23"/>
          <w:szCs w:val="23"/>
          <w:bdr w:val="none" w:sz="0" w:space="0" w:color="auto" w:frame="1"/>
          <w:lang w:eastAsia="en-IN"/>
        </w:rPr>
        <w:t>&lt;T&gt;&gt; return type.</w:t>
      </w:r>
    </w:p>
    <w:p w14:paraId="481C735D" w14:textId="15CBB58F" w:rsidR="00420A66" w:rsidRPr="00420A66" w:rsidRDefault="00420A66" w:rsidP="00420A66">
      <w:pPr>
        <w:spacing w:after="0" w:line="0" w:lineRule="atLeast"/>
        <w:rPr>
          <w:rFonts w:ascii="Times New Roman" w:eastAsia="Times New Roman" w:hAnsi="Times New Roman" w:cs="Times New Roman"/>
          <w:sz w:val="24"/>
          <w:szCs w:val="24"/>
          <w:bdr w:val="none" w:sz="0" w:space="0" w:color="auto" w:frame="1"/>
          <w:lang w:eastAsia="en-IN"/>
        </w:rPr>
      </w:pPr>
      <w:r>
        <w:rPr>
          <w:rFonts w:ascii="Segoe UI" w:eastAsia="Times New Roman" w:hAnsi="Segoe UI" w:cs="Segoe UI"/>
          <w:color w:val="3A3A3A"/>
          <w:sz w:val="18"/>
          <w:szCs w:val="18"/>
          <w:bdr w:val="none" w:sz="0" w:space="0" w:color="auto" w:frame="1"/>
          <w:lang w:eastAsia="en-IN"/>
        </w:rPr>
        <w:t xml:space="preserve"> </w:t>
      </w:r>
    </w:p>
    <w:p w14:paraId="068289A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using </w:t>
      </w:r>
      <w:proofErr w:type="spellStart"/>
      <w:r w:rsidRPr="00420A66">
        <w:rPr>
          <w:rFonts w:ascii="inherit" w:eastAsia="Times New Roman" w:hAnsi="inherit" w:cs="Times New Roman"/>
          <w:i/>
          <w:iCs/>
          <w:color w:val="4284AE"/>
          <w:sz w:val="25"/>
          <w:szCs w:val="25"/>
          <w:bdr w:val="none" w:sz="0" w:space="0" w:color="auto" w:frame="1"/>
          <w:lang w:eastAsia="en-IN"/>
        </w:rPr>
        <w:t>Microsoft.AspNetCore.Mvc</w:t>
      </w:r>
      <w:proofErr w:type="spellEnd"/>
      <w:r w:rsidRPr="00420A66">
        <w:rPr>
          <w:rFonts w:ascii="inherit" w:eastAsia="Times New Roman" w:hAnsi="inherit" w:cs="Times New Roman"/>
          <w:i/>
          <w:iCs/>
          <w:color w:val="4284AE"/>
          <w:sz w:val="25"/>
          <w:szCs w:val="25"/>
          <w:bdr w:val="none" w:sz="0" w:space="0" w:color="auto" w:frame="1"/>
          <w:lang w:eastAsia="en-IN"/>
        </w:rPr>
        <w:t>;</w:t>
      </w:r>
    </w:p>
    <w:p w14:paraId="58E7C7D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using </w:t>
      </w:r>
      <w:proofErr w:type="spellStart"/>
      <w:r w:rsidRPr="00420A66">
        <w:rPr>
          <w:rFonts w:ascii="inherit" w:eastAsia="Times New Roman" w:hAnsi="inherit" w:cs="Times New Roman"/>
          <w:i/>
          <w:iCs/>
          <w:color w:val="4284AE"/>
          <w:sz w:val="25"/>
          <w:szCs w:val="25"/>
          <w:bdr w:val="none" w:sz="0" w:space="0" w:color="auto" w:frame="1"/>
          <w:lang w:eastAsia="en-IN"/>
        </w:rPr>
        <w:t>ReturnTypeAndStatusCodes.Models</w:t>
      </w:r>
      <w:proofErr w:type="spellEnd"/>
      <w:r w:rsidRPr="00420A66">
        <w:rPr>
          <w:rFonts w:ascii="inherit" w:eastAsia="Times New Roman" w:hAnsi="inherit" w:cs="Times New Roman"/>
          <w:i/>
          <w:iCs/>
          <w:color w:val="4284AE"/>
          <w:sz w:val="25"/>
          <w:szCs w:val="25"/>
          <w:bdr w:val="none" w:sz="0" w:space="0" w:color="auto" w:frame="1"/>
          <w:lang w:eastAsia="en-IN"/>
        </w:rPr>
        <w:t>;</w:t>
      </w:r>
    </w:p>
    <w:p w14:paraId="4EE9C2AB"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420A66">
        <w:rPr>
          <w:rFonts w:ascii="inherit" w:eastAsia="Times New Roman" w:hAnsi="inherit" w:cs="Times New Roman"/>
          <w:i/>
          <w:iCs/>
          <w:color w:val="4284AE"/>
          <w:sz w:val="25"/>
          <w:szCs w:val="25"/>
          <w:bdr w:val="none" w:sz="0" w:space="0" w:color="auto" w:frame="1"/>
          <w:lang w:eastAsia="en-IN"/>
        </w:rPr>
        <w:t>ReturnTypeAndStatusCodes.Controllers</w:t>
      </w:r>
      <w:proofErr w:type="spellEnd"/>
    </w:p>
    <w:p w14:paraId="78DDEBDD"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4AE8401"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4284AE"/>
          <w:sz w:val="25"/>
          <w:szCs w:val="25"/>
          <w:bdr w:val="none" w:sz="0" w:space="0" w:color="auto" w:frame="1"/>
          <w:lang w:eastAsia="en-IN"/>
        </w:rPr>
        <w:t>Route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w:t>
      </w:r>
      <w:proofErr w:type="spellStart"/>
      <w:r w:rsidRPr="00420A66">
        <w:rPr>
          <w:rFonts w:ascii="inherit" w:eastAsia="Times New Roman" w:hAnsi="inherit" w:cs="Times New Roman"/>
          <w:color w:val="7CC379"/>
          <w:sz w:val="25"/>
          <w:szCs w:val="25"/>
          <w:bdr w:val="none" w:sz="0" w:space="0" w:color="auto" w:frame="1"/>
          <w:lang w:eastAsia="en-IN"/>
        </w:rPr>
        <w:t>api</w:t>
      </w:r>
      <w:proofErr w:type="spellEnd"/>
      <w:r w:rsidRPr="00420A66">
        <w:rPr>
          <w:rFonts w:ascii="inherit" w:eastAsia="Times New Roman" w:hAnsi="inherit" w:cs="Times New Roman"/>
          <w:color w:val="7CC379"/>
          <w:sz w:val="25"/>
          <w:szCs w:val="25"/>
          <w:bdr w:val="none" w:sz="0" w:space="0" w:color="auto" w:frame="1"/>
          <w:lang w:eastAsia="en-IN"/>
        </w:rPr>
        <w:t>/[controller]"</w:t>
      </w:r>
      <w:r w:rsidRPr="00420A66">
        <w:rPr>
          <w:rFonts w:ascii="inherit" w:eastAsia="Times New Roman" w:hAnsi="inherit" w:cs="Times New Roman"/>
          <w:b/>
          <w:bCs/>
          <w:color w:val="6B7C8B"/>
          <w:sz w:val="25"/>
          <w:szCs w:val="25"/>
          <w:bdr w:val="none" w:sz="0" w:space="0" w:color="auto" w:frame="1"/>
          <w:lang w:eastAsia="en-IN"/>
        </w:rPr>
        <w:t>)]</w:t>
      </w:r>
    </w:p>
    <w:p w14:paraId="660B0AF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CFD5E0"/>
          <w:sz w:val="25"/>
          <w:szCs w:val="25"/>
          <w:bdr w:val="none" w:sz="0" w:space="0" w:color="auto" w:frame="1"/>
          <w:lang w:eastAsia="en-IN"/>
        </w:rPr>
        <w:t>ApiController</w:t>
      </w:r>
      <w:proofErr w:type="spellEnd"/>
      <w:r w:rsidRPr="00420A66">
        <w:rPr>
          <w:rFonts w:ascii="inherit" w:eastAsia="Times New Roman" w:hAnsi="inherit" w:cs="Times New Roman"/>
          <w:b/>
          <w:bCs/>
          <w:color w:val="6B7C8B"/>
          <w:sz w:val="25"/>
          <w:szCs w:val="25"/>
          <w:bdr w:val="none" w:sz="0" w:space="0" w:color="auto" w:frame="1"/>
          <w:lang w:eastAsia="en-IN"/>
        </w:rPr>
        <w:t>]</w:t>
      </w:r>
    </w:p>
    <w:p w14:paraId="50B1195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class</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EmployeeController</w:t>
      </w:r>
      <w:proofErr w:type="spellEnd"/>
      <w:r w:rsidRPr="00420A66">
        <w:rPr>
          <w:rFonts w:ascii="inherit" w:eastAsia="Times New Roman" w:hAnsi="inherit" w:cs="Times New Roman"/>
          <w:color w:val="CFD5E0"/>
          <w:sz w:val="25"/>
          <w:szCs w:val="25"/>
          <w:bdr w:val="none" w:sz="0" w:space="0" w:color="auto" w:frame="1"/>
          <w:lang w:eastAsia="en-IN"/>
        </w:rPr>
        <w:t xml:space="preserve"> : </w:t>
      </w:r>
      <w:proofErr w:type="spellStart"/>
      <w:r w:rsidRPr="00420A66">
        <w:rPr>
          <w:rFonts w:ascii="inherit" w:eastAsia="Times New Roman" w:hAnsi="inherit" w:cs="Times New Roman"/>
          <w:color w:val="CFD5E0"/>
          <w:sz w:val="25"/>
          <w:szCs w:val="25"/>
          <w:bdr w:val="none" w:sz="0" w:space="0" w:color="auto" w:frame="1"/>
          <w:lang w:eastAsia="en-IN"/>
        </w:rPr>
        <w:t>ControllerBase</w:t>
      </w:r>
      <w:proofErr w:type="spellEnd"/>
    </w:p>
    <w:p w14:paraId="35254C5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2EE482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HttpGet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"All"</w:t>
      </w:r>
      <w:r w:rsidRPr="00420A66">
        <w:rPr>
          <w:rFonts w:ascii="inherit" w:eastAsia="Times New Roman" w:hAnsi="inherit" w:cs="Times New Roman"/>
          <w:b/>
          <w:bCs/>
          <w:color w:val="6B7C8B"/>
          <w:sz w:val="25"/>
          <w:szCs w:val="25"/>
          <w:bdr w:val="none" w:sz="0" w:space="0" w:color="auto" w:frame="1"/>
          <w:lang w:eastAsia="en-IN"/>
        </w:rPr>
        <w:t>)]</w:t>
      </w:r>
    </w:p>
    <w:p w14:paraId="3A52A98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async</w:t>
      </w:r>
      <w:r w:rsidRPr="00420A66">
        <w:rPr>
          <w:rFonts w:ascii="inherit" w:eastAsia="Times New Roman" w:hAnsi="inherit" w:cs="Times New Roman"/>
          <w:color w:val="CFD5E0"/>
          <w:sz w:val="25"/>
          <w:szCs w:val="25"/>
          <w:bdr w:val="none" w:sz="0" w:space="0" w:color="auto" w:frame="1"/>
          <w:lang w:eastAsia="en-IN"/>
        </w:rPr>
        <w:t xml:space="preserve"> Task</w:t>
      </w:r>
      <w:r w:rsidRPr="00420A66">
        <w:rPr>
          <w:rFonts w:ascii="inherit" w:eastAsia="Times New Roman" w:hAnsi="inherit" w:cs="Times New Roman"/>
          <w:b/>
          <w:bCs/>
          <w:color w:val="6B7C8B"/>
          <w:sz w:val="25"/>
          <w:szCs w:val="25"/>
          <w:bdr w:val="none" w:sz="0" w:space="0" w:color="auto" w:frame="1"/>
          <w:lang w:eastAsia="en-IN"/>
        </w:rPr>
        <w:t>&lt;</w:t>
      </w:r>
      <w:proofErr w:type="spellStart"/>
      <w:r w:rsidRPr="00420A66">
        <w:rPr>
          <w:rFonts w:ascii="inherit" w:eastAsia="Times New Roman" w:hAnsi="inherit" w:cs="Times New Roman"/>
          <w:color w:val="CFD5E0"/>
          <w:sz w:val="25"/>
          <w:szCs w:val="25"/>
          <w:bdr w:val="none" w:sz="0" w:space="0" w:color="auto" w:frame="1"/>
          <w:lang w:eastAsia="en-IN"/>
        </w:rPr>
        <w:t>ActionResult</w:t>
      </w:r>
      <w:proofErr w:type="spellEnd"/>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List</w:t>
      </w:r>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&gt;&gt;&gt;</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GetAllEmployee</w:t>
      </w:r>
      <w:proofErr w:type="spellEnd"/>
      <w:r w:rsidRPr="00420A66">
        <w:rPr>
          <w:rFonts w:ascii="inherit" w:eastAsia="Times New Roman" w:hAnsi="inherit" w:cs="Times New Roman"/>
          <w:b/>
          <w:bCs/>
          <w:color w:val="6B7C8B"/>
          <w:sz w:val="25"/>
          <w:szCs w:val="25"/>
          <w:bdr w:val="none" w:sz="0" w:space="0" w:color="auto" w:frame="1"/>
          <w:lang w:eastAsia="en-IN"/>
        </w:rPr>
        <w:t>()</w:t>
      </w:r>
    </w:p>
    <w:p w14:paraId="103E841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495D932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//Use async operation to get the data from the database</w:t>
      </w:r>
    </w:p>
    <w:p w14:paraId="25E45A7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D19252"/>
          <w:sz w:val="25"/>
          <w:szCs w:val="25"/>
          <w:bdr w:val="none" w:sz="0" w:space="0" w:color="auto" w:frame="1"/>
          <w:lang w:eastAsia="en-IN"/>
        </w:rPr>
        <w:t>var</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listEmployees</w:t>
      </w:r>
      <w:proofErr w:type="spellEnd"/>
      <w:r w:rsidRPr="00420A66">
        <w:rPr>
          <w:rFonts w:ascii="inherit" w:eastAsia="Times New Roman" w:hAnsi="inherit" w:cs="Times New Roman"/>
          <w:color w:val="CFD5E0"/>
          <w:sz w:val="25"/>
          <w:szCs w:val="25"/>
          <w:bdr w:val="none" w:sz="0" w:space="0" w:color="auto" w:frame="1"/>
          <w:lang w:eastAsia="en-IN"/>
        </w:rPr>
        <w:t xml:space="preserve"> = </w:t>
      </w: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List</w:t>
      </w:r>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w:t>
      </w:r>
    </w:p>
    <w:p w14:paraId="446EC89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912286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1001</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"Anurag"</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"Mumbai"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78A44E81"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1002</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"Pranaya"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"Delhi"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5264A452"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1003</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"Priyanka"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27</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"BBSR"</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"Female"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"HR"</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7A00C88F"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lastRenderedPageBreak/>
        <w:t>}</w:t>
      </w:r>
      <w:r w:rsidRPr="00420A66">
        <w:rPr>
          <w:rFonts w:ascii="inherit" w:eastAsia="Times New Roman" w:hAnsi="inherit" w:cs="Times New Roman"/>
          <w:color w:val="CFD5E0"/>
          <w:sz w:val="25"/>
          <w:szCs w:val="25"/>
          <w:bdr w:val="none" w:sz="0" w:space="0" w:color="auto" w:frame="1"/>
          <w:lang w:eastAsia="en-IN"/>
        </w:rPr>
        <w:t>;</w:t>
      </w:r>
    </w:p>
    <w:p w14:paraId="0B1B0FF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if</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CFD5E0"/>
          <w:sz w:val="25"/>
          <w:szCs w:val="25"/>
          <w:bdr w:val="none" w:sz="0" w:space="0" w:color="auto" w:frame="1"/>
          <w:lang w:eastAsia="en-IN"/>
        </w:rPr>
        <w:t>listEmployees.</w:t>
      </w:r>
      <w:r w:rsidRPr="00420A66">
        <w:rPr>
          <w:rFonts w:ascii="inherit" w:eastAsia="Times New Roman" w:hAnsi="inherit" w:cs="Times New Roman"/>
          <w:color w:val="4284AE"/>
          <w:sz w:val="25"/>
          <w:szCs w:val="25"/>
          <w:bdr w:val="none" w:sz="0" w:space="0" w:color="auto" w:frame="1"/>
          <w:lang w:eastAsia="en-IN"/>
        </w:rPr>
        <w:t>Any</w:t>
      </w:r>
      <w:proofErr w:type="spellEnd"/>
      <w:r w:rsidRPr="00420A66">
        <w:rPr>
          <w:rFonts w:ascii="inherit" w:eastAsia="Times New Roman" w:hAnsi="inherit" w:cs="Times New Roman"/>
          <w:b/>
          <w:bCs/>
          <w:color w:val="6B7C8B"/>
          <w:sz w:val="25"/>
          <w:szCs w:val="25"/>
          <w:bdr w:val="none" w:sz="0" w:space="0" w:color="auto" w:frame="1"/>
          <w:lang w:eastAsia="en-IN"/>
        </w:rPr>
        <w:t>())</w:t>
      </w:r>
    </w:p>
    <w:p w14:paraId="283F129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16B8679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Ok</w:t>
      </w: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CFD5E0"/>
          <w:sz w:val="25"/>
          <w:szCs w:val="25"/>
          <w:bdr w:val="none" w:sz="0" w:space="0" w:color="auto" w:frame="1"/>
          <w:lang w:eastAsia="en-IN"/>
        </w:rPr>
        <w:t>listEmployees</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3B6A218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19541E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else</w:t>
      </w:r>
    </w:p>
    <w:p w14:paraId="060E69E1"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200954E"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NotFound</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1B6CD6DC"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397B83C6"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527B123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roofErr w:type="spellStart"/>
      <w:r w:rsidRPr="00420A66">
        <w:rPr>
          <w:rFonts w:ascii="inherit" w:eastAsia="Times New Roman" w:hAnsi="inherit" w:cs="Times New Roman"/>
          <w:color w:val="4284AE"/>
          <w:sz w:val="25"/>
          <w:szCs w:val="25"/>
          <w:bdr w:val="none" w:sz="0" w:space="0" w:color="auto" w:frame="1"/>
          <w:lang w:eastAsia="en-IN"/>
        </w:rPr>
        <w:t>HttpGet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7CC379"/>
          <w:sz w:val="25"/>
          <w:szCs w:val="25"/>
          <w:bdr w:val="none" w:sz="0" w:space="0" w:color="auto" w:frame="1"/>
          <w:lang w:eastAsia="en-IN"/>
        </w:rPr>
        <w:t>"{Id}"</w:t>
      </w:r>
      <w:r w:rsidRPr="00420A66">
        <w:rPr>
          <w:rFonts w:ascii="inherit" w:eastAsia="Times New Roman" w:hAnsi="inherit" w:cs="Times New Roman"/>
          <w:b/>
          <w:bCs/>
          <w:color w:val="6B7C8B"/>
          <w:sz w:val="25"/>
          <w:szCs w:val="25"/>
          <w:bdr w:val="none" w:sz="0" w:space="0" w:color="auto" w:frame="1"/>
          <w:lang w:eastAsia="en-IN"/>
        </w:rPr>
        <w:t>)]</w:t>
      </w:r>
    </w:p>
    <w:p w14:paraId="5676357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public</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D171DD"/>
          <w:sz w:val="25"/>
          <w:szCs w:val="25"/>
          <w:bdr w:val="none" w:sz="0" w:space="0" w:color="auto" w:frame="1"/>
          <w:lang w:eastAsia="en-IN"/>
        </w:rPr>
        <w:t>async</w:t>
      </w:r>
      <w:r w:rsidRPr="00420A66">
        <w:rPr>
          <w:rFonts w:ascii="inherit" w:eastAsia="Times New Roman" w:hAnsi="inherit" w:cs="Times New Roman"/>
          <w:color w:val="CFD5E0"/>
          <w:sz w:val="25"/>
          <w:szCs w:val="25"/>
          <w:bdr w:val="none" w:sz="0" w:space="0" w:color="auto" w:frame="1"/>
          <w:lang w:eastAsia="en-IN"/>
        </w:rPr>
        <w:t xml:space="preserve"> Task</w:t>
      </w:r>
      <w:r w:rsidRPr="00420A66">
        <w:rPr>
          <w:rFonts w:ascii="inherit" w:eastAsia="Times New Roman" w:hAnsi="inherit" w:cs="Times New Roman"/>
          <w:b/>
          <w:bCs/>
          <w:color w:val="6B7C8B"/>
          <w:sz w:val="25"/>
          <w:szCs w:val="25"/>
          <w:bdr w:val="none" w:sz="0" w:space="0" w:color="auto" w:frame="1"/>
          <w:lang w:eastAsia="en-IN"/>
        </w:rPr>
        <w:t>&lt;</w:t>
      </w:r>
      <w:proofErr w:type="spellStart"/>
      <w:r w:rsidRPr="00420A66">
        <w:rPr>
          <w:rFonts w:ascii="inherit" w:eastAsia="Times New Roman" w:hAnsi="inherit" w:cs="Times New Roman"/>
          <w:color w:val="CFD5E0"/>
          <w:sz w:val="25"/>
          <w:szCs w:val="25"/>
          <w:bdr w:val="none" w:sz="0" w:space="0" w:color="auto" w:frame="1"/>
          <w:lang w:eastAsia="en-IN"/>
        </w:rPr>
        <w:t>ActionResult</w:t>
      </w:r>
      <w:proofErr w:type="spellEnd"/>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&gt;&gt;</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GetEmployeeDetails</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b/>
          <w:bCs/>
          <w:color w:val="D171DD"/>
          <w:sz w:val="25"/>
          <w:szCs w:val="25"/>
          <w:bdr w:val="none" w:sz="0" w:space="0" w:color="auto" w:frame="1"/>
          <w:lang w:eastAsia="en-IN"/>
        </w:rPr>
        <w:t>int</w:t>
      </w:r>
      <w:r w:rsidRPr="00420A66">
        <w:rPr>
          <w:rFonts w:ascii="inherit" w:eastAsia="Times New Roman" w:hAnsi="inherit" w:cs="Times New Roman"/>
          <w:color w:val="CFD5E0"/>
          <w:sz w:val="25"/>
          <w:szCs w:val="25"/>
          <w:bdr w:val="none" w:sz="0" w:space="0" w:color="auto" w:frame="1"/>
          <w:lang w:eastAsia="en-IN"/>
        </w:rPr>
        <w:t xml:space="preserve"> Id</w:t>
      </w:r>
      <w:r w:rsidRPr="00420A66">
        <w:rPr>
          <w:rFonts w:ascii="inherit" w:eastAsia="Times New Roman" w:hAnsi="inherit" w:cs="Times New Roman"/>
          <w:b/>
          <w:bCs/>
          <w:color w:val="6B7C8B"/>
          <w:sz w:val="25"/>
          <w:szCs w:val="25"/>
          <w:bdr w:val="none" w:sz="0" w:space="0" w:color="auto" w:frame="1"/>
          <w:lang w:eastAsia="en-IN"/>
        </w:rPr>
        <w:t>)</w:t>
      </w:r>
    </w:p>
    <w:p w14:paraId="0FEE41F8"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426586DC"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6B7C8B"/>
          <w:sz w:val="25"/>
          <w:szCs w:val="25"/>
          <w:bdr w:val="none" w:sz="0" w:space="0" w:color="auto" w:frame="1"/>
          <w:lang w:eastAsia="en-IN"/>
        </w:rPr>
        <w:t>//Use async operation to get the data from the database</w:t>
      </w:r>
    </w:p>
    <w:p w14:paraId="4BF36F8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D19252"/>
          <w:sz w:val="25"/>
          <w:szCs w:val="25"/>
          <w:bdr w:val="none" w:sz="0" w:space="0" w:color="auto" w:frame="1"/>
          <w:lang w:eastAsia="en-IN"/>
        </w:rPr>
        <w:t>var</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listEmployees</w:t>
      </w:r>
      <w:proofErr w:type="spellEnd"/>
      <w:r w:rsidRPr="00420A66">
        <w:rPr>
          <w:rFonts w:ascii="inherit" w:eastAsia="Times New Roman" w:hAnsi="inherit" w:cs="Times New Roman"/>
          <w:color w:val="CFD5E0"/>
          <w:sz w:val="25"/>
          <w:szCs w:val="25"/>
          <w:bdr w:val="none" w:sz="0" w:space="0" w:color="auto" w:frame="1"/>
          <w:lang w:eastAsia="en-IN"/>
        </w:rPr>
        <w:t xml:space="preserve"> = </w:t>
      </w: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List</w:t>
      </w:r>
      <w:r w:rsidRPr="00420A66">
        <w:rPr>
          <w:rFonts w:ascii="inherit" w:eastAsia="Times New Roman" w:hAnsi="inherit" w:cs="Times New Roman"/>
          <w:b/>
          <w:bCs/>
          <w:color w:val="6B7C8B"/>
          <w:sz w:val="25"/>
          <w:szCs w:val="25"/>
          <w:bdr w:val="none" w:sz="0" w:space="0" w:color="auto" w:frame="1"/>
          <w:lang w:eastAsia="en-IN"/>
        </w:rPr>
        <w:t>&lt;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&gt;()</w:t>
      </w:r>
    </w:p>
    <w:p w14:paraId="55096993"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52411B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1001</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"Anurag"</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"Mumbai"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33C81669"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1002</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"Pranaya"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28</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"Delhi"</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"IT"</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1E1082D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4284AE"/>
          <w:sz w:val="25"/>
          <w:szCs w:val="25"/>
          <w:bdr w:val="none" w:sz="0" w:space="0" w:color="auto" w:frame="1"/>
          <w:lang w:eastAsia="en-IN"/>
        </w:rPr>
        <w:t>new</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 Id = </w:t>
      </w:r>
      <w:r w:rsidRPr="00420A66">
        <w:rPr>
          <w:rFonts w:ascii="inherit" w:eastAsia="Times New Roman" w:hAnsi="inherit" w:cs="Times New Roman"/>
          <w:color w:val="D19A66"/>
          <w:sz w:val="25"/>
          <w:szCs w:val="25"/>
          <w:bdr w:val="none" w:sz="0" w:space="0" w:color="auto" w:frame="1"/>
          <w:lang w:eastAsia="en-IN"/>
        </w:rPr>
        <w:t>1003</w:t>
      </w:r>
      <w:r w:rsidRPr="00420A66">
        <w:rPr>
          <w:rFonts w:ascii="inherit" w:eastAsia="Times New Roman" w:hAnsi="inherit" w:cs="Times New Roman"/>
          <w:color w:val="CFD5E0"/>
          <w:sz w:val="25"/>
          <w:szCs w:val="25"/>
          <w:bdr w:val="none" w:sz="0" w:space="0" w:color="auto" w:frame="1"/>
          <w:lang w:eastAsia="en-IN"/>
        </w:rPr>
        <w:t xml:space="preserve">, Name = </w:t>
      </w:r>
      <w:r w:rsidRPr="00420A66">
        <w:rPr>
          <w:rFonts w:ascii="inherit" w:eastAsia="Times New Roman" w:hAnsi="inherit" w:cs="Times New Roman"/>
          <w:color w:val="7CC379"/>
          <w:sz w:val="25"/>
          <w:szCs w:val="25"/>
          <w:bdr w:val="none" w:sz="0" w:space="0" w:color="auto" w:frame="1"/>
          <w:lang w:eastAsia="en-IN"/>
        </w:rPr>
        <w:t>"Priyanka"</w:t>
      </w:r>
      <w:r w:rsidRPr="00420A66">
        <w:rPr>
          <w:rFonts w:ascii="inherit" w:eastAsia="Times New Roman" w:hAnsi="inherit" w:cs="Times New Roman"/>
          <w:color w:val="CFD5E0"/>
          <w:sz w:val="25"/>
          <w:szCs w:val="25"/>
          <w:bdr w:val="none" w:sz="0" w:space="0" w:color="auto" w:frame="1"/>
          <w:lang w:eastAsia="en-IN"/>
        </w:rPr>
        <w:t xml:space="preserve">, Age = </w:t>
      </w:r>
      <w:r w:rsidRPr="00420A66">
        <w:rPr>
          <w:rFonts w:ascii="inherit" w:eastAsia="Times New Roman" w:hAnsi="inherit" w:cs="Times New Roman"/>
          <w:color w:val="D19A66"/>
          <w:sz w:val="25"/>
          <w:szCs w:val="25"/>
          <w:bdr w:val="none" w:sz="0" w:space="0" w:color="auto" w:frame="1"/>
          <w:lang w:eastAsia="en-IN"/>
        </w:rPr>
        <w:t>27</w:t>
      </w:r>
      <w:r w:rsidRPr="00420A66">
        <w:rPr>
          <w:rFonts w:ascii="inherit" w:eastAsia="Times New Roman" w:hAnsi="inherit" w:cs="Times New Roman"/>
          <w:color w:val="CFD5E0"/>
          <w:sz w:val="25"/>
          <w:szCs w:val="25"/>
          <w:bdr w:val="none" w:sz="0" w:space="0" w:color="auto" w:frame="1"/>
          <w:lang w:eastAsia="en-IN"/>
        </w:rPr>
        <w:t xml:space="preserve">, City = </w:t>
      </w:r>
      <w:r w:rsidRPr="00420A66">
        <w:rPr>
          <w:rFonts w:ascii="inherit" w:eastAsia="Times New Roman" w:hAnsi="inherit" w:cs="Times New Roman"/>
          <w:color w:val="7CC379"/>
          <w:sz w:val="25"/>
          <w:szCs w:val="25"/>
          <w:bdr w:val="none" w:sz="0" w:space="0" w:color="auto" w:frame="1"/>
          <w:lang w:eastAsia="en-IN"/>
        </w:rPr>
        <w:t>"BBSR"</w:t>
      </w:r>
      <w:r w:rsidRPr="00420A66">
        <w:rPr>
          <w:rFonts w:ascii="inherit" w:eastAsia="Times New Roman" w:hAnsi="inherit" w:cs="Times New Roman"/>
          <w:color w:val="CFD5E0"/>
          <w:sz w:val="25"/>
          <w:szCs w:val="25"/>
          <w:bdr w:val="none" w:sz="0" w:space="0" w:color="auto" w:frame="1"/>
          <w:lang w:eastAsia="en-IN"/>
        </w:rPr>
        <w:t xml:space="preserve">, Gender = </w:t>
      </w:r>
      <w:r w:rsidRPr="00420A66">
        <w:rPr>
          <w:rFonts w:ascii="inherit" w:eastAsia="Times New Roman" w:hAnsi="inherit" w:cs="Times New Roman"/>
          <w:color w:val="7CC379"/>
          <w:sz w:val="25"/>
          <w:szCs w:val="25"/>
          <w:bdr w:val="none" w:sz="0" w:space="0" w:color="auto" w:frame="1"/>
          <w:lang w:eastAsia="en-IN"/>
        </w:rPr>
        <w:t>"Female"</w:t>
      </w:r>
      <w:r w:rsidRPr="00420A66">
        <w:rPr>
          <w:rFonts w:ascii="inherit" w:eastAsia="Times New Roman" w:hAnsi="inherit" w:cs="Times New Roman"/>
          <w:color w:val="CFD5E0"/>
          <w:sz w:val="25"/>
          <w:szCs w:val="25"/>
          <w:bdr w:val="none" w:sz="0" w:space="0" w:color="auto" w:frame="1"/>
          <w:lang w:eastAsia="en-IN"/>
        </w:rPr>
        <w:t xml:space="preserve">, Department = </w:t>
      </w:r>
      <w:r w:rsidRPr="00420A66">
        <w:rPr>
          <w:rFonts w:ascii="inherit" w:eastAsia="Times New Roman" w:hAnsi="inherit" w:cs="Times New Roman"/>
          <w:color w:val="7CC379"/>
          <w:sz w:val="25"/>
          <w:szCs w:val="25"/>
          <w:bdr w:val="none" w:sz="0" w:space="0" w:color="auto" w:frame="1"/>
          <w:lang w:eastAsia="en-IN"/>
        </w:rPr>
        <w:t>"HR"</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7A77B9D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5E2110C5"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color w:val="D19252"/>
          <w:sz w:val="25"/>
          <w:szCs w:val="25"/>
          <w:bdr w:val="none" w:sz="0" w:space="0" w:color="auto" w:frame="1"/>
          <w:lang w:eastAsia="en-IN"/>
        </w:rPr>
        <w:t>var</w:t>
      </w:r>
      <w:r w:rsidRPr="00420A66">
        <w:rPr>
          <w:rFonts w:ascii="inherit" w:eastAsia="Times New Roman" w:hAnsi="inherit" w:cs="Times New Roman"/>
          <w:color w:val="CFD5E0"/>
          <w:sz w:val="25"/>
          <w:szCs w:val="25"/>
          <w:bdr w:val="none" w:sz="0" w:space="0" w:color="auto" w:frame="1"/>
          <w:lang w:eastAsia="en-IN"/>
        </w:rPr>
        <w:t xml:space="preserve"> employee = </w:t>
      </w:r>
      <w:proofErr w:type="spellStart"/>
      <w:r w:rsidRPr="00420A66">
        <w:rPr>
          <w:rFonts w:ascii="inherit" w:eastAsia="Times New Roman" w:hAnsi="inherit" w:cs="Times New Roman"/>
          <w:color w:val="CFD5E0"/>
          <w:sz w:val="25"/>
          <w:szCs w:val="25"/>
          <w:bdr w:val="none" w:sz="0" w:space="0" w:color="auto" w:frame="1"/>
          <w:lang w:eastAsia="en-IN"/>
        </w:rPr>
        <w:t>listEmployees.</w:t>
      </w:r>
      <w:r w:rsidRPr="00420A66">
        <w:rPr>
          <w:rFonts w:ascii="inherit" w:eastAsia="Times New Roman" w:hAnsi="inherit" w:cs="Times New Roman"/>
          <w:color w:val="4284AE"/>
          <w:sz w:val="25"/>
          <w:szCs w:val="25"/>
          <w:bdr w:val="none" w:sz="0" w:space="0" w:color="auto" w:frame="1"/>
          <w:lang w:eastAsia="en-IN"/>
        </w:rPr>
        <w:t>FirstOrDefault</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emp =</w:t>
      </w:r>
      <w:r w:rsidRPr="00420A66">
        <w:rPr>
          <w:rFonts w:ascii="inherit" w:eastAsia="Times New Roman" w:hAnsi="inherit" w:cs="Times New Roman"/>
          <w:b/>
          <w:bCs/>
          <w:color w:val="6B7C8B"/>
          <w:sz w:val="25"/>
          <w:szCs w:val="25"/>
          <w:bdr w:val="none" w:sz="0" w:space="0" w:color="auto" w:frame="1"/>
          <w:lang w:eastAsia="en-IN"/>
        </w:rPr>
        <w:t>&gt;</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CFD5E0"/>
          <w:sz w:val="25"/>
          <w:szCs w:val="25"/>
          <w:bdr w:val="none" w:sz="0" w:space="0" w:color="auto" w:frame="1"/>
          <w:lang w:eastAsia="en-IN"/>
        </w:rPr>
        <w:t>emp.</w:t>
      </w:r>
      <w:r w:rsidRPr="00420A66">
        <w:rPr>
          <w:rFonts w:ascii="inherit" w:eastAsia="Times New Roman" w:hAnsi="inherit" w:cs="Times New Roman"/>
          <w:color w:val="4284AE"/>
          <w:sz w:val="25"/>
          <w:szCs w:val="25"/>
          <w:bdr w:val="none" w:sz="0" w:space="0" w:color="auto" w:frame="1"/>
          <w:lang w:eastAsia="en-IN"/>
        </w:rPr>
        <w:t>Id</w:t>
      </w:r>
      <w:proofErr w:type="spellEnd"/>
      <w:r w:rsidRPr="00420A66">
        <w:rPr>
          <w:rFonts w:ascii="inherit" w:eastAsia="Times New Roman" w:hAnsi="inherit" w:cs="Times New Roman"/>
          <w:color w:val="CFD5E0"/>
          <w:sz w:val="25"/>
          <w:szCs w:val="25"/>
          <w:bdr w:val="none" w:sz="0" w:space="0" w:color="auto" w:frame="1"/>
          <w:lang w:eastAsia="en-IN"/>
        </w:rPr>
        <w:t xml:space="preserve"> == Id</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358D4117"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if</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 xml:space="preserve">employee != </w:t>
      </w:r>
      <w:r w:rsidRPr="00420A66">
        <w:rPr>
          <w:rFonts w:ascii="inherit" w:eastAsia="Times New Roman" w:hAnsi="inherit" w:cs="Times New Roman"/>
          <w:b/>
          <w:bCs/>
          <w:color w:val="D171DD"/>
          <w:sz w:val="25"/>
          <w:szCs w:val="25"/>
          <w:bdr w:val="none" w:sz="0" w:space="0" w:color="auto" w:frame="1"/>
          <w:lang w:eastAsia="en-IN"/>
        </w:rPr>
        <w:t>null</w:t>
      </w:r>
      <w:r w:rsidRPr="00420A66">
        <w:rPr>
          <w:rFonts w:ascii="inherit" w:eastAsia="Times New Roman" w:hAnsi="inherit" w:cs="Times New Roman"/>
          <w:b/>
          <w:bCs/>
          <w:color w:val="6B7C8B"/>
          <w:sz w:val="25"/>
          <w:szCs w:val="25"/>
          <w:bdr w:val="none" w:sz="0" w:space="0" w:color="auto" w:frame="1"/>
          <w:lang w:eastAsia="en-IN"/>
        </w:rPr>
        <w:t>)</w:t>
      </w:r>
    </w:p>
    <w:p w14:paraId="0706DBF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2D302BBA"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r w:rsidRPr="00420A66">
        <w:rPr>
          <w:rFonts w:ascii="inherit" w:eastAsia="Times New Roman" w:hAnsi="inherit" w:cs="Times New Roman"/>
          <w:color w:val="4284AE"/>
          <w:sz w:val="25"/>
          <w:szCs w:val="25"/>
          <w:bdr w:val="none" w:sz="0" w:space="0" w:color="auto" w:frame="1"/>
          <w:lang w:eastAsia="en-IN"/>
        </w:rPr>
        <w:t>Ok</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employee</w:t>
      </w:r>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2C0A587C"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23F165B0"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else</w:t>
      </w:r>
    </w:p>
    <w:p w14:paraId="7ED6E634"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154A4DDB"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D171DD"/>
          <w:sz w:val="25"/>
          <w:szCs w:val="25"/>
          <w:bdr w:val="none" w:sz="0" w:space="0" w:color="auto" w:frame="1"/>
          <w:lang w:eastAsia="en-IN"/>
        </w:rPr>
        <w:t>return</w:t>
      </w:r>
      <w:r w:rsidRPr="00420A66">
        <w:rPr>
          <w:rFonts w:ascii="inherit" w:eastAsia="Times New Roman" w:hAnsi="inherit" w:cs="Times New Roman"/>
          <w:color w:val="CFD5E0"/>
          <w:sz w:val="25"/>
          <w:szCs w:val="25"/>
          <w:bdr w:val="none" w:sz="0" w:space="0" w:color="auto" w:frame="1"/>
          <w:lang w:eastAsia="en-IN"/>
        </w:rPr>
        <w:t xml:space="preserve"> </w:t>
      </w:r>
      <w:proofErr w:type="spellStart"/>
      <w:r w:rsidRPr="00420A66">
        <w:rPr>
          <w:rFonts w:ascii="inherit" w:eastAsia="Times New Roman" w:hAnsi="inherit" w:cs="Times New Roman"/>
          <w:color w:val="4284AE"/>
          <w:sz w:val="25"/>
          <w:szCs w:val="25"/>
          <w:bdr w:val="none" w:sz="0" w:space="0" w:color="auto" w:frame="1"/>
          <w:lang w:eastAsia="en-IN"/>
        </w:rPr>
        <w:t>NotFound</w:t>
      </w:r>
      <w:proofErr w:type="spellEnd"/>
      <w:r w:rsidRPr="00420A66">
        <w:rPr>
          <w:rFonts w:ascii="inherit" w:eastAsia="Times New Roman" w:hAnsi="inherit" w:cs="Times New Roman"/>
          <w:b/>
          <w:bCs/>
          <w:color w:val="6B7C8B"/>
          <w:sz w:val="25"/>
          <w:szCs w:val="25"/>
          <w:bdr w:val="none" w:sz="0" w:space="0" w:color="auto" w:frame="1"/>
          <w:lang w:eastAsia="en-IN"/>
        </w:rPr>
        <w:t>()</w:t>
      </w:r>
      <w:r w:rsidRPr="00420A66">
        <w:rPr>
          <w:rFonts w:ascii="inherit" w:eastAsia="Times New Roman" w:hAnsi="inherit" w:cs="Times New Roman"/>
          <w:color w:val="CFD5E0"/>
          <w:sz w:val="25"/>
          <w:szCs w:val="25"/>
          <w:bdr w:val="none" w:sz="0" w:space="0" w:color="auto" w:frame="1"/>
          <w:lang w:eastAsia="en-IN"/>
        </w:rPr>
        <w:t>;</w:t>
      </w:r>
    </w:p>
    <w:p w14:paraId="5E9992DD"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44A40CFD"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493248B" w14:textId="77777777" w:rsidR="00420A66" w:rsidRPr="00420A66" w:rsidRDefault="00420A66" w:rsidP="00420A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7BEDD224" w14:textId="77777777" w:rsidR="00420A66" w:rsidRPr="00420A66" w:rsidRDefault="00420A66" w:rsidP="00420A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A66">
        <w:rPr>
          <w:rFonts w:ascii="inherit" w:eastAsia="Times New Roman" w:hAnsi="inherit" w:cs="Times New Roman"/>
          <w:b/>
          <w:bCs/>
          <w:color w:val="6B7C8B"/>
          <w:sz w:val="25"/>
          <w:szCs w:val="25"/>
          <w:bdr w:val="none" w:sz="0" w:space="0" w:color="auto" w:frame="1"/>
          <w:lang w:eastAsia="en-IN"/>
        </w:rPr>
        <w:t>}</w:t>
      </w:r>
    </w:p>
    <w:p w14:paraId="6DA3B3A0" w14:textId="77777777" w:rsidR="00420A66" w:rsidRPr="00420A66" w:rsidRDefault="00420A66" w:rsidP="00420A66">
      <w:pPr>
        <w:shd w:val="clear" w:color="auto" w:fill="FFFFFF"/>
        <w:spacing w:after="0" w:line="240" w:lineRule="auto"/>
        <w:jc w:val="both"/>
        <w:textAlignment w:val="baseline"/>
        <w:outlineLvl w:val="4"/>
        <w:rPr>
          <w:rFonts w:ascii="Segoe UI" w:eastAsia="Times New Roman" w:hAnsi="Segoe UI" w:cs="Segoe UI"/>
          <w:b/>
          <w:bCs/>
          <w:color w:val="3A3A3A"/>
          <w:sz w:val="20"/>
          <w:szCs w:val="20"/>
          <w:lang w:eastAsia="en-IN"/>
        </w:rPr>
      </w:pPr>
      <w:r w:rsidRPr="00420A66">
        <w:rPr>
          <w:rFonts w:ascii="Arial" w:eastAsia="Times New Roman" w:hAnsi="Arial" w:cs="Arial"/>
          <w:b/>
          <w:bCs/>
          <w:color w:val="000000"/>
          <w:sz w:val="27"/>
          <w:szCs w:val="27"/>
          <w:bdr w:val="none" w:sz="0" w:space="0" w:color="auto" w:frame="1"/>
          <w:lang w:eastAsia="en-IN"/>
        </w:rPr>
        <w:t>When should you use which return type in ASP.NET Core?</w:t>
      </w:r>
    </w:p>
    <w:p w14:paraId="3C2EE767"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lastRenderedPageBreak/>
        <w:t>Choosing the appropriate return type depends on the specific requirements of the action method being implemented:</w:t>
      </w:r>
    </w:p>
    <w:p w14:paraId="6E703202" w14:textId="77777777" w:rsidR="00420A66" w:rsidRPr="00420A66" w:rsidRDefault="00420A66" w:rsidP="00420A66">
      <w:pPr>
        <w:numPr>
          <w:ilvl w:val="0"/>
          <w:numId w:val="5"/>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 xml:space="preserve">Use </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 xml:space="preserve"> or </w:t>
      </w:r>
      <w:proofErr w:type="spellStart"/>
      <w:r w:rsidRPr="00420A66">
        <w:rPr>
          <w:rFonts w:ascii="Arial" w:eastAsia="Times New Roman" w:hAnsi="Arial" w:cs="Arial"/>
          <w:color w:val="000000"/>
          <w:sz w:val="23"/>
          <w:szCs w:val="23"/>
          <w:bdr w:val="none" w:sz="0" w:space="0" w:color="auto" w:frame="1"/>
          <w:lang w:eastAsia="en-IN"/>
        </w:rPr>
        <w:t>ActionResult</w:t>
      </w:r>
      <w:proofErr w:type="spellEnd"/>
      <w:r w:rsidRPr="00420A66">
        <w:rPr>
          <w:rFonts w:ascii="Arial" w:eastAsia="Times New Roman" w:hAnsi="Arial" w:cs="Arial"/>
          <w:color w:val="000000"/>
          <w:sz w:val="23"/>
          <w:szCs w:val="23"/>
          <w:bdr w:val="none" w:sz="0" w:space="0" w:color="auto" w:frame="1"/>
          <w:lang w:eastAsia="en-IN"/>
        </w:rPr>
        <w:t>&lt;T&gt; for actions that might return different types of responses.</w:t>
      </w:r>
    </w:p>
    <w:p w14:paraId="613B5D87" w14:textId="77777777" w:rsidR="00420A66" w:rsidRPr="00420A66" w:rsidRDefault="00420A66" w:rsidP="00420A66">
      <w:pPr>
        <w:numPr>
          <w:ilvl w:val="0"/>
          <w:numId w:val="5"/>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Return specific result types when the response is known and fixed.</w:t>
      </w:r>
    </w:p>
    <w:p w14:paraId="3D7FE5FA" w14:textId="77777777" w:rsidR="00420A66" w:rsidRPr="00420A66" w:rsidRDefault="00420A66" w:rsidP="00420A66">
      <w:pPr>
        <w:numPr>
          <w:ilvl w:val="0"/>
          <w:numId w:val="5"/>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Use primitive or complex types for simple data-returning actions.</w:t>
      </w:r>
    </w:p>
    <w:p w14:paraId="6EA66ACE" w14:textId="77777777" w:rsidR="00420A66" w:rsidRPr="00420A66" w:rsidRDefault="00420A66" w:rsidP="00420A66">
      <w:pPr>
        <w:numPr>
          <w:ilvl w:val="0"/>
          <w:numId w:val="5"/>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Return void or Task for actions that do not need to return data.</w:t>
      </w:r>
    </w:p>
    <w:p w14:paraId="015C4984" w14:textId="77777777" w:rsidR="00420A66" w:rsidRPr="00420A66" w:rsidRDefault="00420A66" w:rsidP="00420A66">
      <w:pPr>
        <w:numPr>
          <w:ilvl w:val="0"/>
          <w:numId w:val="5"/>
        </w:numPr>
        <w:shd w:val="clear" w:color="auto" w:fill="FFFFFF"/>
        <w:spacing w:after="0" w:line="240" w:lineRule="auto"/>
        <w:ind w:left="1440"/>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Use Task&lt;</w:t>
      </w:r>
      <w:proofErr w:type="spellStart"/>
      <w:r w:rsidRPr="00420A66">
        <w:rPr>
          <w:rFonts w:ascii="Arial" w:eastAsia="Times New Roman" w:hAnsi="Arial" w:cs="Arial"/>
          <w:color w:val="000000"/>
          <w:sz w:val="23"/>
          <w:szCs w:val="23"/>
          <w:bdr w:val="none" w:sz="0" w:space="0" w:color="auto" w:frame="1"/>
          <w:lang w:eastAsia="en-IN"/>
        </w:rPr>
        <w:t>IActionResult</w:t>
      </w:r>
      <w:proofErr w:type="spellEnd"/>
      <w:r w:rsidRPr="00420A66">
        <w:rPr>
          <w:rFonts w:ascii="Arial" w:eastAsia="Times New Roman" w:hAnsi="Arial" w:cs="Arial"/>
          <w:color w:val="000000"/>
          <w:sz w:val="23"/>
          <w:szCs w:val="23"/>
          <w:bdr w:val="none" w:sz="0" w:space="0" w:color="auto" w:frame="1"/>
          <w:lang w:eastAsia="en-IN"/>
        </w:rPr>
        <w:t>&gt; or Task&lt;</w:t>
      </w:r>
      <w:proofErr w:type="spellStart"/>
      <w:r w:rsidRPr="00420A66">
        <w:rPr>
          <w:rFonts w:ascii="Arial" w:eastAsia="Times New Roman" w:hAnsi="Arial" w:cs="Arial"/>
          <w:color w:val="000000"/>
          <w:sz w:val="23"/>
          <w:szCs w:val="23"/>
          <w:bdr w:val="none" w:sz="0" w:space="0" w:color="auto" w:frame="1"/>
          <w:lang w:eastAsia="en-IN"/>
        </w:rPr>
        <w:t>ActionResult</w:t>
      </w:r>
      <w:proofErr w:type="spellEnd"/>
      <w:r w:rsidRPr="00420A66">
        <w:rPr>
          <w:rFonts w:ascii="Arial" w:eastAsia="Times New Roman" w:hAnsi="Arial" w:cs="Arial"/>
          <w:color w:val="000000"/>
          <w:sz w:val="23"/>
          <w:szCs w:val="23"/>
          <w:bdr w:val="none" w:sz="0" w:space="0" w:color="auto" w:frame="1"/>
          <w:lang w:eastAsia="en-IN"/>
        </w:rPr>
        <w:t>&lt;T&gt;&gt; for asynchronous operations needing flexibility in response types.</w:t>
      </w:r>
    </w:p>
    <w:p w14:paraId="4C7CF6FD" w14:textId="77777777" w:rsidR="00420A66" w:rsidRPr="00420A66" w:rsidRDefault="00420A66" w:rsidP="00420A66">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420A66">
        <w:rPr>
          <w:rFonts w:ascii="Arial" w:eastAsia="Times New Roman" w:hAnsi="Arial" w:cs="Arial"/>
          <w:color w:val="000000"/>
          <w:sz w:val="23"/>
          <w:szCs w:val="23"/>
          <w:bdr w:val="none" w:sz="0" w:space="0" w:color="auto" w:frame="1"/>
          <w:lang w:eastAsia="en-IN"/>
        </w:rPr>
        <w:t>In the next and a few upcoming articles, we will discuss the most useful </w:t>
      </w:r>
      <w:hyperlink r:id="rId5" w:history="1">
        <w:r w:rsidRPr="00420A66">
          <w:rPr>
            <w:rFonts w:ascii="Arial" w:eastAsia="Times New Roman" w:hAnsi="Arial" w:cs="Arial"/>
            <w:b/>
            <w:bCs/>
            <w:color w:val="0274BE"/>
            <w:sz w:val="23"/>
            <w:szCs w:val="23"/>
            <w:bdr w:val="none" w:sz="0" w:space="0" w:color="auto" w:frame="1"/>
            <w:lang w:eastAsia="en-IN"/>
          </w:rPr>
          <w:t>Status Code Methods in ASP.NET Core Web API</w:t>
        </w:r>
      </w:hyperlink>
      <w:r w:rsidRPr="00420A66">
        <w:rPr>
          <w:rFonts w:ascii="Arial" w:eastAsia="Times New Roman" w:hAnsi="Arial" w:cs="Arial"/>
          <w:color w:val="000000"/>
          <w:sz w:val="23"/>
          <w:szCs w:val="23"/>
          <w:bdr w:val="none" w:sz="0" w:space="0" w:color="auto" w:frame="1"/>
          <w:lang w:eastAsia="en-IN"/>
        </w:rPr>
        <w:t> Applications. In this article, I try to explain </w:t>
      </w:r>
      <w:r w:rsidRPr="00420A66">
        <w:rPr>
          <w:rFonts w:ascii="Arial" w:eastAsia="Times New Roman" w:hAnsi="Arial" w:cs="Arial"/>
          <w:b/>
          <w:bCs/>
          <w:color w:val="000000"/>
          <w:sz w:val="23"/>
          <w:szCs w:val="23"/>
          <w:bdr w:val="none" w:sz="0" w:space="0" w:color="auto" w:frame="1"/>
          <w:lang w:eastAsia="en-IN"/>
        </w:rPr>
        <w:t>Controller Action Method Return Types in ASP.NET Core Web API</w:t>
      </w:r>
      <w:r w:rsidRPr="00420A66">
        <w:rPr>
          <w:rFonts w:ascii="Arial" w:eastAsia="Times New Roman" w:hAnsi="Arial" w:cs="Arial"/>
          <w:color w:val="000000"/>
          <w:sz w:val="23"/>
          <w:szCs w:val="23"/>
          <w:bdr w:val="none" w:sz="0" w:space="0" w:color="auto" w:frame="1"/>
          <w:lang w:eastAsia="en-IN"/>
        </w:rPr>
        <w:t> Application with examples. I hope you enjoy how to return different return types in the ASP.NET Core Web API Controller action methods article.</w:t>
      </w:r>
    </w:p>
    <w:p w14:paraId="1ED76CE5" w14:textId="711C1DED" w:rsidR="00420A66" w:rsidRPr="00420A66" w:rsidRDefault="00420A66" w:rsidP="00420A66">
      <w:pPr>
        <w:tabs>
          <w:tab w:val="left" w:pos="3792"/>
        </w:tabs>
      </w:pPr>
    </w:p>
    <w:sectPr w:rsidR="00420A66" w:rsidRPr="00420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2C45"/>
    <w:multiLevelType w:val="multilevel"/>
    <w:tmpl w:val="3436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801140"/>
    <w:multiLevelType w:val="multilevel"/>
    <w:tmpl w:val="CDE8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C803BD"/>
    <w:multiLevelType w:val="multilevel"/>
    <w:tmpl w:val="1E14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913DE"/>
    <w:multiLevelType w:val="multilevel"/>
    <w:tmpl w:val="DFB8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030FBE"/>
    <w:multiLevelType w:val="multilevel"/>
    <w:tmpl w:val="3034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3942390">
    <w:abstractNumId w:val="4"/>
  </w:num>
  <w:num w:numId="2" w16cid:durableId="1926065140">
    <w:abstractNumId w:val="2"/>
  </w:num>
  <w:num w:numId="3" w16cid:durableId="318508232">
    <w:abstractNumId w:val="1"/>
  </w:num>
  <w:num w:numId="4" w16cid:durableId="1750737271">
    <w:abstractNumId w:val="0"/>
  </w:num>
  <w:num w:numId="5" w16cid:durableId="532576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62"/>
    <w:rsid w:val="0005517B"/>
    <w:rsid w:val="00420A66"/>
    <w:rsid w:val="00535D5F"/>
    <w:rsid w:val="00A64962"/>
    <w:rsid w:val="00D86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40F9"/>
  <w15:chartTrackingRefBased/>
  <w15:docId w15:val="{8AEE6BE6-8603-4CD2-874B-54397BF5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0A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420A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420A6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A6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20A6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20A66"/>
    <w:rPr>
      <w:rFonts w:ascii="Times New Roman" w:eastAsia="Times New Roman" w:hAnsi="Times New Roman" w:cs="Times New Roman"/>
      <w:b/>
      <w:bCs/>
      <w:sz w:val="20"/>
      <w:szCs w:val="20"/>
      <w:lang w:eastAsia="en-IN"/>
    </w:rPr>
  </w:style>
  <w:style w:type="paragraph" w:customStyle="1" w:styleId="msonormal0">
    <w:name w:val="msonormal"/>
    <w:basedOn w:val="Normal"/>
    <w:rsid w:val="00420A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0A66"/>
    <w:rPr>
      <w:b/>
      <w:bCs/>
    </w:rPr>
  </w:style>
  <w:style w:type="paragraph" w:styleId="NormalWeb">
    <w:name w:val="Normal (Web)"/>
    <w:basedOn w:val="Normal"/>
    <w:uiPriority w:val="99"/>
    <w:semiHidden/>
    <w:unhideWhenUsed/>
    <w:rsid w:val="00420A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0A66"/>
    <w:rPr>
      <w:color w:val="0000FF"/>
      <w:u w:val="single"/>
    </w:rPr>
  </w:style>
  <w:style w:type="character" w:styleId="FollowedHyperlink">
    <w:name w:val="FollowedHyperlink"/>
    <w:basedOn w:val="DefaultParagraphFont"/>
    <w:uiPriority w:val="99"/>
    <w:semiHidden/>
    <w:unhideWhenUsed/>
    <w:rsid w:val="00420A66"/>
    <w:rPr>
      <w:color w:val="800080"/>
      <w:u w:val="single"/>
    </w:rPr>
  </w:style>
  <w:style w:type="character" w:customStyle="1" w:styleId="ezoic-ad">
    <w:name w:val="ezoic-ad"/>
    <w:basedOn w:val="DefaultParagraphFont"/>
    <w:rsid w:val="00420A66"/>
  </w:style>
  <w:style w:type="character" w:customStyle="1" w:styleId="ezoic-ad-disclosure">
    <w:name w:val="ezoic-ad-disclosure"/>
    <w:basedOn w:val="DefaultParagraphFont"/>
    <w:rsid w:val="00420A66"/>
  </w:style>
  <w:style w:type="character" w:customStyle="1" w:styleId="enlighter-k0">
    <w:name w:val="enlighter-k0"/>
    <w:basedOn w:val="DefaultParagraphFont"/>
    <w:rsid w:val="00420A66"/>
  </w:style>
  <w:style w:type="character" w:customStyle="1" w:styleId="enlighter-k10">
    <w:name w:val="enlighter-k10"/>
    <w:basedOn w:val="DefaultParagraphFont"/>
    <w:rsid w:val="00420A66"/>
  </w:style>
  <w:style w:type="character" w:customStyle="1" w:styleId="enlighter-g1">
    <w:name w:val="enlighter-g1"/>
    <w:basedOn w:val="DefaultParagraphFont"/>
    <w:rsid w:val="00420A66"/>
  </w:style>
  <w:style w:type="character" w:customStyle="1" w:styleId="enlighter-text">
    <w:name w:val="enlighter-text"/>
    <w:basedOn w:val="DefaultParagraphFont"/>
    <w:rsid w:val="00420A66"/>
  </w:style>
  <w:style w:type="character" w:customStyle="1" w:styleId="enlighter-k5">
    <w:name w:val="enlighter-k5"/>
    <w:basedOn w:val="DefaultParagraphFont"/>
    <w:rsid w:val="00420A66"/>
  </w:style>
  <w:style w:type="character" w:customStyle="1" w:styleId="enlighter-m0">
    <w:name w:val="enlighter-m0"/>
    <w:basedOn w:val="DefaultParagraphFont"/>
    <w:rsid w:val="00420A66"/>
  </w:style>
  <w:style w:type="character" w:customStyle="1" w:styleId="enlighter-s0">
    <w:name w:val="enlighter-s0"/>
    <w:basedOn w:val="DefaultParagraphFont"/>
    <w:rsid w:val="00420A66"/>
  </w:style>
  <w:style w:type="character" w:customStyle="1" w:styleId="enlighter-k3">
    <w:name w:val="enlighter-k3"/>
    <w:basedOn w:val="DefaultParagraphFont"/>
    <w:rsid w:val="00420A66"/>
  </w:style>
  <w:style w:type="character" w:customStyle="1" w:styleId="enlighter-n1">
    <w:name w:val="enlighter-n1"/>
    <w:basedOn w:val="DefaultParagraphFont"/>
    <w:rsid w:val="00420A66"/>
  </w:style>
  <w:style w:type="character" w:customStyle="1" w:styleId="enlighter-c0">
    <w:name w:val="enlighter-c0"/>
    <w:basedOn w:val="DefaultParagraphFont"/>
    <w:rsid w:val="00420A66"/>
  </w:style>
  <w:style w:type="character" w:customStyle="1" w:styleId="enlighter-k2">
    <w:name w:val="enlighter-k2"/>
    <w:basedOn w:val="DefaultParagraphFont"/>
    <w:rsid w:val="00420A66"/>
  </w:style>
  <w:style w:type="character" w:customStyle="1" w:styleId="enlighter-k1">
    <w:name w:val="enlighter-k1"/>
    <w:basedOn w:val="DefaultParagraphFont"/>
    <w:rsid w:val="00420A66"/>
  </w:style>
  <w:style w:type="character" w:customStyle="1" w:styleId="enlighter-m3">
    <w:name w:val="enlighter-m3"/>
    <w:basedOn w:val="DefaultParagraphFont"/>
    <w:rsid w:val="00420A66"/>
  </w:style>
  <w:style w:type="character" w:customStyle="1" w:styleId="enlighter-e1">
    <w:name w:val="enlighter-e1"/>
    <w:basedOn w:val="DefaultParagraphFont"/>
    <w:rsid w:val="00420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5014">
      <w:bodyDiv w:val="1"/>
      <w:marLeft w:val="0"/>
      <w:marRight w:val="0"/>
      <w:marTop w:val="0"/>
      <w:marBottom w:val="0"/>
      <w:divBdr>
        <w:top w:val="none" w:sz="0" w:space="0" w:color="auto"/>
        <w:left w:val="none" w:sz="0" w:space="0" w:color="auto"/>
        <w:bottom w:val="none" w:sz="0" w:space="0" w:color="auto"/>
        <w:right w:val="none" w:sz="0" w:space="0" w:color="auto"/>
      </w:divBdr>
      <w:divsChild>
        <w:div w:id="516579873">
          <w:marLeft w:val="0"/>
          <w:marRight w:val="0"/>
          <w:marTop w:val="0"/>
          <w:marBottom w:val="300"/>
          <w:divBdr>
            <w:top w:val="none" w:sz="0" w:space="0" w:color="auto"/>
            <w:left w:val="none" w:sz="0" w:space="0" w:color="auto"/>
            <w:bottom w:val="none" w:sz="0" w:space="0" w:color="auto"/>
            <w:right w:val="none" w:sz="0" w:space="0" w:color="auto"/>
          </w:divBdr>
          <w:divsChild>
            <w:div w:id="1123889997">
              <w:marLeft w:val="0"/>
              <w:marRight w:val="0"/>
              <w:marTop w:val="0"/>
              <w:marBottom w:val="0"/>
              <w:divBdr>
                <w:top w:val="none" w:sz="0" w:space="0" w:color="auto"/>
                <w:left w:val="none" w:sz="0" w:space="0" w:color="auto"/>
                <w:bottom w:val="none" w:sz="0" w:space="0" w:color="auto"/>
                <w:right w:val="none" w:sz="0" w:space="0" w:color="auto"/>
              </w:divBdr>
              <w:divsChild>
                <w:div w:id="332345449">
                  <w:marLeft w:val="0"/>
                  <w:marRight w:val="0"/>
                  <w:marTop w:val="0"/>
                  <w:marBottom w:val="0"/>
                  <w:divBdr>
                    <w:top w:val="none" w:sz="0" w:space="0" w:color="auto"/>
                    <w:left w:val="none" w:sz="0" w:space="0" w:color="auto"/>
                    <w:bottom w:val="none" w:sz="0" w:space="0" w:color="auto"/>
                    <w:right w:val="none" w:sz="0" w:space="0" w:color="auto"/>
                  </w:divBdr>
                  <w:divsChild>
                    <w:div w:id="629164091">
                      <w:marLeft w:val="0"/>
                      <w:marRight w:val="0"/>
                      <w:marTop w:val="0"/>
                      <w:marBottom w:val="0"/>
                      <w:divBdr>
                        <w:top w:val="single" w:sz="2" w:space="4" w:color="FFFFFF"/>
                        <w:left w:val="single" w:sz="2" w:space="11" w:color="FFFFFF"/>
                        <w:bottom w:val="single" w:sz="2" w:space="1" w:color="FFFFFF"/>
                        <w:right w:val="single" w:sz="2" w:space="4" w:color="FFFFFF"/>
                      </w:divBdr>
                      <w:divsChild>
                        <w:div w:id="166559107">
                          <w:marLeft w:val="0"/>
                          <w:marRight w:val="0"/>
                          <w:marTop w:val="0"/>
                          <w:marBottom w:val="0"/>
                          <w:divBdr>
                            <w:top w:val="none" w:sz="0" w:space="0" w:color="auto"/>
                            <w:left w:val="none" w:sz="0" w:space="0" w:color="auto"/>
                            <w:bottom w:val="none" w:sz="0" w:space="0" w:color="auto"/>
                            <w:right w:val="none" w:sz="0" w:space="0" w:color="auto"/>
                          </w:divBdr>
                        </w:div>
                      </w:divsChild>
                    </w:div>
                    <w:div w:id="891506039">
                      <w:marLeft w:val="0"/>
                      <w:marRight w:val="0"/>
                      <w:marTop w:val="0"/>
                      <w:marBottom w:val="0"/>
                      <w:divBdr>
                        <w:top w:val="single" w:sz="2" w:space="1" w:color="FFFFFF"/>
                        <w:left w:val="single" w:sz="2" w:space="11" w:color="FFFFFF"/>
                        <w:bottom w:val="single" w:sz="2" w:space="1" w:color="FFFFFF"/>
                        <w:right w:val="single" w:sz="2" w:space="4" w:color="FFFFFF"/>
                      </w:divBdr>
                      <w:divsChild>
                        <w:div w:id="369379995">
                          <w:marLeft w:val="0"/>
                          <w:marRight w:val="0"/>
                          <w:marTop w:val="0"/>
                          <w:marBottom w:val="0"/>
                          <w:divBdr>
                            <w:top w:val="none" w:sz="0" w:space="0" w:color="auto"/>
                            <w:left w:val="none" w:sz="0" w:space="0" w:color="auto"/>
                            <w:bottom w:val="none" w:sz="0" w:space="0" w:color="auto"/>
                            <w:right w:val="none" w:sz="0" w:space="0" w:color="auto"/>
                          </w:divBdr>
                        </w:div>
                      </w:divsChild>
                    </w:div>
                    <w:div w:id="1930457667">
                      <w:marLeft w:val="0"/>
                      <w:marRight w:val="0"/>
                      <w:marTop w:val="0"/>
                      <w:marBottom w:val="0"/>
                      <w:divBdr>
                        <w:top w:val="single" w:sz="2" w:space="1" w:color="FFFFFF"/>
                        <w:left w:val="single" w:sz="2" w:space="11" w:color="FFFFFF"/>
                        <w:bottom w:val="single" w:sz="2" w:space="1" w:color="FFFFFF"/>
                        <w:right w:val="single" w:sz="2" w:space="4" w:color="FFFFFF"/>
                      </w:divBdr>
                      <w:divsChild>
                        <w:div w:id="1797259914">
                          <w:marLeft w:val="0"/>
                          <w:marRight w:val="0"/>
                          <w:marTop w:val="0"/>
                          <w:marBottom w:val="0"/>
                          <w:divBdr>
                            <w:top w:val="none" w:sz="0" w:space="0" w:color="auto"/>
                            <w:left w:val="none" w:sz="0" w:space="0" w:color="auto"/>
                            <w:bottom w:val="none" w:sz="0" w:space="0" w:color="auto"/>
                            <w:right w:val="none" w:sz="0" w:space="0" w:color="auto"/>
                          </w:divBdr>
                        </w:div>
                      </w:divsChild>
                    </w:div>
                    <w:div w:id="1811631508">
                      <w:marLeft w:val="0"/>
                      <w:marRight w:val="0"/>
                      <w:marTop w:val="0"/>
                      <w:marBottom w:val="0"/>
                      <w:divBdr>
                        <w:top w:val="single" w:sz="2" w:space="1" w:color="FFFFFF"/>
                        <w:left w:val="single" w:sz="2" w:space="11" w:color="FFFFFF"/>
                        <w:bottom w:val="single" w:sz="2" w:space="1" w:color="FFFFFF"/>
                        <w:right w:val="single" w:sz="2" w:space="4" w:color="FFFFFF"/>
                      </w:divBdr>
                      <w:divsChild>
                        <w:div w:id="829637669">
                          <w:marLeft w:val="0"/>
                          <w:marRight w:val="0"/>
                          <w:marTop w:val="0"/>
                          <w:marBottom w:val="0"/>
                          <w:divBdr>
                            <w:top w:val="none" w:sz="0" w:space="0" w:color="auto"/>
                            <w:left w:val="none" w:sz="0" w:space="0" w:color="auto"/>
                            <w:bottom w:val="none" w:sz="0" w:space="0" w:color="auto"/>
                            <w:right w:val="none" w:sz="0" w:space="0" w:color="auto"/>
                          </w:divBdr>
                        </w:div>
                      </w:divsChild>
                    </w:div>
                    <w:div w:id="356585158">
                      <w:marLeft w:val="0"/>
                      <w:marRight w:val="0"/>
                      <w:marTop w:val="0"/>
                      <w:marBottom w:val="0"/>
                      <w:divBdr>
                        <w:top w:val="single" w:sz="2" w:space="1" w:color="FFFFFF"/>
                        <w:left w:val="single" w:sz="2" w:space="11" w:color="FFFFFF"/>
                        <w:bottom w:val="single" w:sz="2" w:space="1" w:color="FFFFFF"/>
                        <w:right w:val="single" w:sz="2" w:space="4" w:color="FFFFFF"/>
                      </w:divBdr>
                      <w:divsChild>
                        <w:div w:id="1272736139">
                          <w:marLeft w:val="0"/>
                          <w:marRight w:val="0"/>
                          <w:marTop w:val="0"/>
                          <w:marBottom w:val="0"/>
                          <w:divBdr>
                            <w:top w:val="none" w:sz="0" w:space="0" w:color="auto"/>
                            <w:left w:val="none" w:sz="0" w:space="0" w:color="auto"/>
                            <w:bottom w:val="none" w:sz="0" w:space="0" w:color="auto"/>
                            <w:right w:val="none" w:sz="0" w:space="0" w:color="auto"/>
                          </w:divBdr>
                        </w:div>
                      </w:divsChild>
                    </w:div>
                    <w:div w:id="1776171859">
                      <w:marLeft w:val="0"/>
                      <w:marRight w:val="0"/>
                      <w:marTop w:val="0"/>
                      <w:marBottom w:val="0"/>
                      <w:divBdr>
                        <w:top w:val="single" w:sz="2" w:space="1" w:color="FFFFFF"/>
                        <w:left w:val="single" w:sz="2" w:space="11" w:color="FFFFFF"/>
                        <w:bottom w:val="single" w:sz="2" w:space="1" w:color="FFFFFF"/>
                        <w:right w:val="single" w:sz="2" w:space="4" w:color="FFFFFF"/>
                      </w:divBdr>
                      <w:divsChild>
                        <w:div w:id="1565028159">
                          <w:marLeft w:val="0"/>
                          <w:marRight w:val="0"/>
                          <w:marTop w:val="0"/>
                          <w:marBottom w:val="0"/>
                          <w:divBdr>
                            <w:top w:val="none" w:sz="0" w:space="0" w:color="auto"/>
                            <w:left w:val="none" w:sz="0" w:space="0" w:color="auto"/>
                            <w:bottom w:val="none" w:sz="0" w:space="0" w:color="auto"/>
                            <w:right w:val="none" w:sz="0" w:space="0" w:color="auto"/>
                          </w:divBdr>
                        </w:div>
                      </w:divsChild>
                    </w:div>
                    <w:div w:id="209002406">
                      <w:marLeft w:val="0"/>
                      <w:marRight w:val="0"/>
                      <w:marTop w:val="0"/>
                      <w:marBottom w:val="0"/>
                      <w:divBdr>
                        <w:top w:val="single" w:sz="2" w:space="1" w:color="FFFFFF"/>
                        <w:left w:val="single" w:sz="2" w:space="11" w:color="FFFFFF"/>
                        <w:bottom w:val="single" w:sz="2" w:space="1" w:color="FFFFFF"/>
                        <w:right w:val="single" w:sz="2" w:space="4" w:color="FFFFFF"/>
                      </w:divBdr>
                      <w:divsChild>
                        <w:div w:id="2095592725">
                          <w:marLeft w:val="0"/>
                          <w:marRight w:val="0"/>
                          <w:marTop w:val="0"/>
                          <w:marBottom w:val="0"/>
                          <w:divBdr>
                            <w:top w:val="none" w:sz="0" w:space="0" w:color="auto"/>
                            <w:left w:val="none" w:sz="0" w:space="0" w:color="auto"/>
                            <w:bottom w:val="none" w:sz="0" w:space="0" w:color="auto"/>
                            <w:right w:val="none" w:sz="0" w:space="0" w:color="auto"/>
                          </w:divBdr>
                        </w:div>
                      </w:divsChild>
                    </w:div>
                    <w:div w:id="1644891792">
                      <w:marLeft w:val="0"/>
                      <w:marRight w:val="0"/>
                      <w:marTop w:val="0"/>
                      <w:marBottom w:val="0"/>
                      <w:divBdr>
                        <w:top w:val="single" w:sz="2" w:space="1" w:color="FFFFFF"/>
                        <w:left w:val="single" w:sz="2" w:space="11" w:color="FFFFFF"/>
                        <w:bottom w:val="single" w:sz="2" w:space="1" w:color="FFFFFF"/>
                        <w:right w:val="single" w:sz="2" w:space="4" w:color="FFFFFF"/>
                      </w:divBdr>
                      <w:divsChild>
                        <w:div w:id="1141269367">
                          <w:marLeft w:val="0"/>
                          <w:marRight w:val="0"/>
                          <w:marTop w:val="0"/>
                          <w:marBottom w:val="0"/>
                          <w:divBdr>
                            <w:top w:val="none" w:sz="0" w:space="0" w:color="auto"/>
                            <w:left w:val="none" w:sz="0" w:space="0" w:color="auto"/>
                            <w:bottom w:val="none" w:sz="0" w:space="0" w:color="auto"/>
                            <w:right w:val="none" w:sz="0" w:space="0" w:color="auto"/>
                          </w:divBdr>
                        </w:div>
                      </w:divsChild>
                    </w:div>
                    <w:div w:id="1890456321">
                      <w:marLeft w:val="0"/>
                      <w:marRight w:val="0"/>
                      <w:marTop w:val="0"/>
                      <w:marBottom w:val="0"/>
                      <w:divBdr>
                        <w:top w:val="single" w:sz="2" w:space="1" w:color="FFFFFF"/>
                        <w:left w:val="single" w:sz="2" w:space="11" w:color="FFFFFF"/>
                        <w:bottom w:val="single" w:sz="2" w:space="1" w:color="FFFFFF"/>
                        <w:right w:val="single" w:sz="2" w:space="4" w:color="FFFFFF"/>
                      </w:divBdr>
                      <w:divsChild>
                        <w:div w:id="748573888">
                          <w:marLeft w:val="0"/>
                          <w:marRight w:val="0"/>
                          <w:marTop w:val="0"/>
                          <w:marBottom w:val="0"/>
                          <w:divBdr>
                            <w:top w:val="none" w:sz="0" w:space="0" w:color="auto"/>
                            <w:left w:val="none" w:sz="0" w:space="0" w:color="auto"/>
                            <w:bottom w:val="none" w:sz="0" w:space="0" w:color="auto"/>
                            <w:right w:val="none" w:sz="0" w:space="0" w:color="auto"/>
                          </w:divBdr>
                        </w:div>
                      </w:divsChild>
                    </w:div>
                    <w:div w:id="1966350861">
                      <w:marLeft w:val="0"/>
                      <w:marRight w:val="0"/>
                      <w:marTop w:val="0"/>
                      <w:marBottom w:val="0"/>
                      <w:divBdr>
                        <w:top w:val="single" w:sz="2" w:space="1" w:color="FFFFFF"/>
                        <w:left w:val="single" w:sz="2" w:space="11" w:color="FFFFFF"/>
                        <w:bottom w:val="single" w:sz="2" w:space="1" w:color="FFFFFF"/>
                        <w:right w:val="single" w:sz="2" w:space="4" w:color="FFFFFF"/>
                      </w:divBdr>
                      <w:divsChild>
                        <w:div w:id="348681170">
                          <w:marLeft w:val="0"/>
                          <w:marRight w:val="0"/>
                          <w:marTop w:val="0"/>
                          <w:marBottom w:val="0"/>
                          <w:divBdr>
                            <w:top w:val="none" w:sz="0" w:space="0" w:color="auto"/>
                            <w:left w:val="none" w:sz="0" w:space="0" w:color="auto"/>
                            <w:bottom w:val="none" w:sz="0" w:space="0" w:color="auto"/>
                            <w:right w:val="none" w:sz="0" w:space="0" w:color="auto"/>
                          </w:divBdr>
                        </w:div>
                      </w:divsChild>
                    </w:div>
                    <w:div w:id="1872717344">
                      <w:marLeft w:val="0"/>
                      <w:marRight w:val="0"/>
                      <w:marTop w:val="0"/>
                      <w:marBottom w:val="0"/>
                      <w:divBdr>
                        <w:top w:val="single" w:sz="2" w:space="1" w:color="FFFFFF"/>
                        <w:left w:val="single" w:sz="2" w:space="11" w:color="FFFFFF"/>
                        <w:bottom w:val="single" w:sz="2" w:space="1" w:color="FFFFFF"/>
                        <w:right w:val="single" w:sz="2" w:space="4" w:color="FFFFFF"/>
                      </w:divBdr>
                      <w:divsChild>
                        <w:div w:id="1441071921">
                          <w:marLeft w:val="0"/>
                          <w:marRight w:val="0"/>
                          <w:marTop w:val="0"/>
                          <w:marBottom w:val="0"/>
                          <w:divBdr>
                            <w:top w:val="none" w:sz="0" w:space="0" w:color="auto"/>
                            <w:left w:val="none" w:sz="0" w:space="0" w:color="auto"/>
                            <w:bottom w:val="none" w:sz="0" w:space="0" w:color="auto"/>
                            <w:right w:val="none" w:sz="0" w:space="0" w:color="auto"/>
                          </w:divBdr>
                        </w:div>
                      </w:divsChild>
                    </w:div>
                    <w:div w:id="621812511">
                      <w:marLeft w:val="0"/>
                      <w:marRight w:val="0"/>
                      <w:marTop w:val="0"/>
                      <w:marBottom w:val="0"/>
                      <w:divBdr>
                        <w:top w:val="single" w:sz="2" w:space="1" w:color="FFFFFF"/>
                        <w:left w:val="single" w:sz="2" w:space="11" w:color="FFFFFF"/>
                        <w:bottom w:val="single" w:sz="2" w:space="4" w:color="FFFFFF"/>
                        <w:right w:val="single" w:sz="2" w:space="4" w:color="FFFFFF"/>
                      </w:divBdr>
                      <w:divsChild>
                        <w:div w:id="19816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15740">
          <w:marLeft w:val="0"/>
          <w:marRight w:val="0"/>
          <w:marTop w:val="0"/>
          <w:marBottom w:val="300"/>
          <w:divBdr>
            <w:top w:val="none" w:sz="0" w:space="0" w:color="auto"/>
            <w:left w:val="none" w:sz="0" w:space="0" w:color="auto"/>
            <w:bottom w:val="none" w:sz="0" w:space="0" w:color="auto"/>
            <w:right w:val="none" w:sz="0" w:space="0" w:color="auto"/>
          </w:divBdr>
          <w:divsChild>
            <w:div w:id="1287198294">
              <w:marLeft w:val="0"/>
              <w:marRight w:val="0"/>
              <w:marTop w:val="0"/>
              <w:marBottom w:val="0"/>
              <w:divBdr>
                <w:top w:val="none" w:sz="0" w:space="0" w:color="auto"/>
                <w:left w:val="none" w:sz="0" w:space="0" w:color="auto"/>
                <w:bottom w:val="none" w:sz="0" w:space="0" w:color="auto"/>
                <w:right w:val="none" w:sz="0" w:space="0" w:color="auto"/>
              </w:divBdr>
              <w:divsChild>
                <w:div w:id="1877158236">
                  <w:marLeft w:val="0"/>
                  <w:marRight w:val="0"/>
                  <w:marTop w:val="0"/>
                  <w:marBottom w:val="0"/>
                  <w:divBdr>
                    <w:top w:val="none" w:sz="0" w:space="0" w:color="auto"/>
                    <w:left w:val="none" w:sz="0" w:space="0" w:color="auto"/>
                    <w:bottom w:val="none" w:sz="0" w:space="0" w:color="auto"/>
                    <w:right w:val="none" w:sz="0" w:space="0" w:color="auto"/>
                  </w:divBdr>
                  <w:divsChild>
                    <w:div w:id="1755316993">
                      <w:marLeft w:val="0"/>
                      <w:marRight w:val="0"/>
                      <w:marTop w:val="0"/>
                      <w:marBottom w:val="0"/>
                      <w:divBdr>
                        <w:top w:val="single" w:sz="2" w:space="4" w:color="FFFFFF"/>
                        <w:left w:val="single" w:sz="2" w:space="11" w:color="FFFFFF"/>
                        <w:bottom w:val="single" w:sz="2" w:space="1" w:color="FFFFFF"/>
                        <w:right w:val="single" w:sz="2" w:space="4" w:color="FFFFFF"/>
                      </w:divBdr>
                      <w:divsChild>
                        <w:div w:id="840893566">
                          <w:marLeft w:val="0"/>
                          <w:marRight w:val="0"/>
                          <w:marTop w:val="0"/>
                          <w:marBottom w:val="0"/>
                          <w:divBdr>
                            <w:top w:val="none" w:sz="0" w:space="0" w:color="auto"/>
                            <w:left w:val="none" w:sz="0" w:space="0" w:color="auto"/>
                            <w:bottom w:val="none" w:sz="0" w:space="0" w:color="auto"/>
                            <w:right w:val="none" w:sz="0" w:space="0" w:color="auto"/>
                          </w:divBdr>
                        </w:div>
                      </w:divsChild>
                    </w:div>
                    <w:div w:id="422460055">
                      <w:marLeft w:val="0"/>
                      <w:marRight w:val="0"/>
                      <w:marTop w:val="0"/>
                      <w:marBottom w:val="0"/>
                      <w:divBdr>
                        <w:top w:val="single" w:sz="2" w:space="1" w:color="FFFFFF"/>
                        <w:left w:val="single" w:sz="2" w:space="11" w:color="FFFFFF"/>
                        <w:bottom w:val="single" w:sz="2" w:space="1" w:color="FFFFFF"/>
                        <w:right w:val="single" w:sz="2" w:space="4" w:color="FFFFFF"/>
                      </w:divBdr>
                      <w:divsChild>
                        <w:div w:id="1177696227">
                          <w:marLeft w:val="0"/>
                          <w:marRight w:val="0"/>
                          <w:marTop w:val="0"/>
                          <w:marBottom w:val="0"/>
                          <w:divBdr>
                            <w:top w:val="none" w:sz="0" w:space="0" w:color="auto"/>
                            <w:left w:val="none" w:sz="0" w:space="0" w:color="auto"/>
                            <w:bottom w:val="none" w:sz="0" w:space="0" w:color="auto"/>
                            <w:right w:val="none" w:sz="0" w:space="0" w:color="auto"/>
                          </w:divBdr>
                        </w:div>
                      </w:divsChild>
                    </w:div>
                    <w:div w:id="560870315">
                      <w:marLeft w:val="0"/>
                      <w:marRight w:val="0"/>
                      <w:marTop w:val="0"/>
                      <w:marBottom w:val="0"/>
                      <w:divBdr>
                        <w:top w:val="single" w:sz="2" w:space="1" w:color="FFFFFF"/>
                        <w:left w:val="single" w:sz="2" w:space="11" w:color="FFFFFF"/>
                        <w:bottom w:val="single" w:sz="2" w:space="1" w:color="FFFFFF"/>
                        <w:right w:val="single" w:sz="2" w:space="4" w:color="FFFFFF"/>
                      </w:divBdr>
                      <w:divsChild>
                        <w:div w:id="1356151446">
                          <w:marLeft w:val="0"/>
                          <w:marRight w:val="0"/>
                          <w:marTop w:val="0"/>
                          <w:marBottom w:val="0"/>
                          <w:divBdr>
                            <w:top w:val="none" w:sz="0" w:space="0" w:color="auto"/>
                            <w:left w:val="none" w:sz="0" w:space="0" w:color="auto"/>
                            <w:bottom w:val="none" w:sz="0" w:space="0" w:color="auto"/>
                            <w:right w:val="none" w:sz="0" w:space="0" w:color="auto"/>
                          </w:divBdr>
                        </w:div>
                      </w:divsChild>
                    </w:div>
                    <w:div w:id="606542253">
                      <w:marLeft w:val="0"/>
                      <w:marRight w:val="0"/>
                      <w:marTop w:val="0"/>
                      <w:marBottom w:val="0"/>
                      <w:divBdr>
                        <w:top w:val="single" w:sz="2" w:space="1" w:color="FFFFFF"/>
                        <w:left w:val="single" w:sz="2" w:space="11" w:color="FFFFFF"/>
                        <w:bottom w:val="single" w:sz="2" w:space="1" w:color="FFFFFF"/>
                        <w:right w:val="single" w:sz="2" w:space="4" w:color="FFFFFF"/>
                      </w:divBdr>
                      <w:divsChild>
                        <w:div w:id="946890073">
                          <w:marLeft w:val="0"/>
                          <w:marRight w:val="0"/>
                          <w:marTop w:val="0"/>
                          <w:marBottom w:val="0"/>
                          <w:divBdr>
                            <w:top w:val="none" w:sz="0" w:space="0" w:color="auto"/>
                            <w:left w:val="none" w:sz="0" w:space="0" w:color="auto"/>
                            <w:bottom w:val="none" w:sz="0" w:space="0" w:color="auto"/>
                            <w:right w:val="none" w:sz="0" w:space="0" w:color="auto"/>
                          </w:divBdr>
                        </w:div>
                      </w:divsChild>
                    </w:div>
                    <w:div w:id="1227449053">
                      <w:marLeft w:val="0"/>
                      <w:marRight w:val="0"/>
                      <w:marTop w:val="0"/>
                      <w:marBottom w:val="0"/>
                      <w:divBdr>
                        <w:top w:val="single" w:sz="2" w:space="1" w:color="FFFFFF"/>
                        <w:left w:val="single" w:sz="2" w:space="11" w:color="FFFFFF"/>
                        <w:bottom w:val="single" w:sz="2" w:space="1" w:color="FFFFFF"/>
                        <w:right w:val="single" w:sz="2" w:space="4" w:color="FFFFFF"/>
                      </w:divBdr>
                      <w:divsChild>
                        <w:div w:id="344286914">
                          <w:marLeft w:val="0"/>
                          <w:marRight w:val="0"/>
                          <w:marTop w:val="0"/>
                          <w:marBottom w:val="0"/>
                          <w:divBdr>
                            <w:top w:val="none" w:sz="0" w:space="0" w:color="auto"/>
                            <w:left w:val="none" w:sz="0" w:space="0" w:color="auto"/>
                            <w:bottom w:val="none" w:sz="0" w:space="0" w:color="auto"/>
                            <w:right w:val="none" w:sz="0" w:space="0" w:color="auto"/>
                          </w:divBdr>
                        </w:div>
                      </w:divsChild>
                    </w:div>
                    <w:div w:id="1849978962">
                      <w:marLeft w:val="0"/>
                      <w:marRight w:val="0"/>
                      <w:marTop w:val="0"/>
                      <w:marBottom w:val="0"/>
                      <w:divBdr>
                        <w:top w:val="single" w:sz="2" w:space="1" w:color="FFFFFF"/>
                        <w:left w:val="single" w:sz="2" w:space="11" w:color="FFFFFF"/>
                        <w:bottom w:val="single" w:sz="2" w:space="1" w:color="FFFFFF"/>
                        <w:right w:val="single" w:sz="2" w:space="4" w:color="FFFFFF"/>
                      </w:divBdr>
                      <w:divsChild>
                        <w:div w:id="1345473037">
                          <w:marLeft w:val="0"/>
                          <w:marRight w:val="0"/>
                          <w:marTop w:val="0"/>
                          <w:marBottom w:val="0"/>
                          <w:divBdr>
                            <w:top w:val="none" w:sz="0" w:space="0" w:color="auto"/>
                            <w:left w:val="none" w:sz="0" w:space="0" w:color="auto"/>
                            <w:bottom w:val="none" w:sz="0" w:space="0" w:color="auto"/>
                            <w:right w:val="none" w:sz="0" w:space="0" w:color="auto"/>
                          </w:divBdr>
                        </w:div>
                      </w:divsChild>
                    </w:div>
                    <w:div w:id="253898634">
                      <w:marLeft w:val="0"/>
                      <w:marRight w:val="0"/>
                      <w:marTop w:val="0"/>
                      <w:marBottom w:val="0"/>
                      <w:divBdr>
                        <w:top w:val="single" w:sz="2" w:space="1" w:color="FFFFFF"/>
                        <w:left w:val="single" w:sz="2" w:space="11" w:color="FFFFFF"/>
                        <w:bottom w:val="single" w:sz="2" w:space="1" w:color="FFFFFF"/>
                        <w:right w:val="single" w:sz="2" w:space="4" w:color="FFFFFF"/>
                      </w:divBdr>
                      <w:divsChild>
                        <w:div w:id="753090461">
                          <w:marLeft w:val="0"/>
                          <w:marRight w:val="0"/>
                          <w:marTop w:val="0"/>
                          <w:marBottom w:val="0"/>
                          <w:divBdr>
                            <w:top w:val="none" w:sz="0" w:space="0" w:color="auto"/>
                            <w:left w:val="none" w:sz="0" w:space="0" w:color="auto"/>
                            <w:bottom w:val="none" w:sz="0" w:space="0" w:color="auto"/>
                            <w:right w:val="none" w:sz="0" w:space="0" w:color="auto"/>
                          </w:divBdr>
                        </w:div>
                      </w:divsChild>
                    </w:div>
                    <w:div w:id="947850592">
                      <w:marLeft w:val="0"/>
                      <w:marRight w:val="0"/>
                      <w:marTop w:val="0"/>
                      <w:marBottom w:val="0"/>
                      <w:divBdr>
                        <w:top w:val="single" w:sz="2" w:space="1" w:color="FFFFFF"/>
                        <w:left w:val="single" w:sz="2" w:space="11" w:color="FFFFFF"/>
                        <w:bottom w:val="single" w:sz="2" w:space="1" w:color="FFFFFF"/>
                        <w:right w:val="single" w:sz="2" w:space="4" w:color="FFFFFF"/>
                      </w:divBdr>
                      <w:divsChild>
                        <w:div w:id="1267809119">
                          <w:marLeft w:val="0"/>
                          <w:marRight w:val="0"/>
                          <w:marTop w:val="0"/>
                          <w:marBottom w:val="0"/>
                          <w:divBdr>
                            <w:top w:val="none" w:sz="0" w:space="0" w:color="auto"/>
                            <w:left w:val="none" w:sz="0" w:space="0" w:color="auto"/>
                            <w:bottom w:val="none" w:sz="0" w:space="0" w:color="auto"/>
                            <w:right w:val="none" w:sz="0" w:space="0" w:color="auto"/>
                          </w:divBdr>
                        </w:div>
                      </w:divsChild>
                    </w:div>
                    <w:div w:id="1352144423">
                      <w:marLeft w:val="0"/>
                      <w:marRight w:val="0"/>
                      <w:marTop w:val="0"/>
                      <w:marBottom w:val="0"/>
                      <w:divBdr>
                        <w:top w:val="single" w:sz="2" w:space="1" w:color="FFFFFF"/>
                        <w:left w:val="single" w:sz="2" w:space="11" w:color="FFFFFF"/>
                        <w:bottom w:val="single" w:sz="2" w:space="4" w:color="FFFFFF"/>
                        <w:right w:val="single" w:sz="2" w:space="4" w:color="FFFFFF"/>
                      </w:divBdr>
                      <w:divsChild>
                        <w:div w:id="4251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67142">
          <w:marLeft w:val="0"/>
          <w:marRight w:val="0"/>
          <w:marTop w:val="0"/>
          <w:marBottom w:val="300"/>
          <w:divBdr>
            <w:top w:val="none" w:sz="0" w:space="0" w:color="auto"/>
            <w:left w:val="none" w:sz="0" w:space="0" w:color="auto"/>
            <w:bottom w:val="none" w:sz="0" w:space="0" w:color="auto"/>
            <w:right w:val="none" w:sz="0" w:space="0" w:color="auto"/>
          </w:divBdr>
          <w:divsChild>
            <w:div w:id="1171145851">
              <w:marLeft w:val="0"/>
              <w:marRight w:val="0"/>
              <w:marTop w:val="0"/>
              <w:marBottom w:val="0"/>
              <w:divBdr>
                <w:top w:val="none" w:sz="0" w:space="0" w:color="auto"/>
                <w:left w:val="none" w:sz="0" w:space="0" w:color="auto"/>
                <w:bottom w:val="none" w:sz="0" w:space="0" w:color="auto"/>
                <w:right w:val="none" w:sz="0" w:space="0" w:color="auto"/>
              </w:divBdr>
              <w:divsChild>
                <w:div w:id="1689139896">
                  <w:marLeft w:val="0"/>
                  <w:marRight w:val="0"/>
                  <w:marTop w:val="0"/>
                  <w:marBottom w:val="0"/>
                  <w:divBdr>
                    <w:top w:val="none" w:sz="0" w:space="0" w:color="auto"/>
                    <w:left w:val="none" w:sz="0" w:space="0" w:color="auto"/>
                    <w:bottom w:val="none" w:sz="0" w:space="0" w:color="auto"/>
                    <w:right w:val="none" w:sz="0" w:space="0" w:color="auto"/>
                  </w:divBdr>
                  <w:divsChild>
                    <w:div w:id="1680695158">
                      <w:marLeft w:val="0"/>
                      <w:marRight w:val="0"/>
                      <w:marTop w:val="0"/>
                      <w:marBottom w:val="0"/>
                      <w:divBdr>
                        <w:top w:val="single" w:sz="2" w:space="4" w:color="FFFFFF"/>
                        <w:left w:val="single" w:sz="2" w:space="11" w:color="FFFFFF"/>
                        <w:bottom w:val="single" w:sz="2" w:space="1" w:color="FFFFFF"/>
                        <w:right w:val="single" w:sz="2" w:space="4" w:color="FFFFFF"/>
                      </w:divBdr>
                      <w:divsChild>
                        <w:div w:id="845901954">
                          <w:marLeft w:val="0"/>
                          <w:marRight w:val="0"/>
                          <w:marTop w:val="0"/>
                          <w:marBottom w:val="0"/>
                          <w:divBdr>
                            <w:top w:val="none" w:sz="0" w:space="0" w:color="auto"/>
                            <w:left w:val="none" w:sz="0" w:space="0" w:color="auto"/>
                            <w:bottom w:val="none" w:sz="0" w:space="0" w:color="auto"/>
                            <w:right w:val="none" w:sz="0" w:space="0" w:color="auto"/>
                          </w:divBdr>
                        </w:div>
                      </w:divsChild>
                    </w:div>
                    <w:div w:id="505288327">
                      <w:marLeft w:val="0"/>
                      <w:marRight w:val="0"/>
                      <w:marTop w:val="0"/>
                      <w:marBottom w:val="0"/>
                      <w:divBdr>
                        <w:top w:val="single" w:sz="2" w:space="1" w:color="FFFFFF"/>
                        <w:left w:val="single" w:sz="2" w:space="11" w:color="FFFFFF"/>
                        <w:bottom w:val="single" w:sz="2" w:space="1" w:color="FFFFFF"/>
                        <w:right w:val="single" w:sz="2" w:space="4" w:color="FFFFFF"/>
                      </w:divBdr>
                      <w:divsChild>
                        <w:div w:id="1430662772">
                          <w:marLeft w:val="0"/>
                          <w:marRight w:val="0"/>
                          <w:marTop w:val="0"/>
                          <w:marBottom w:val="0"/>
                          <w:divBdr>
                            <w:top w:val="none" w:sz="0" w:space="0" w:color="auto"/>
                            <w:left w:val="none" w:sz="0" w:space="0" w:color="auto"/>
                            <w:bottom w:val="none" w:sz="0" w:space="0" w:color="auto"/>
                            <w:right w:val="none" w:sz="0" w:space="0" w:color="auto"/>
                          </w:divBdr>
                        </w:div>
                      </w:divsChild>
                    </w:div>
                    <w:div w:id="180706968">
                      <w:marLeft w:val="0"/>
                      <w:marRight w:val="0"/>
                      <w:marTop w:val="0"/>
                      <w:marBottom w:val="0"/>
                      <w:divBdr>
                        <w:top w:val="single" w:sz="2" w:space="1" w:color="FFFFFF"/>
                        <w:left w:val="single" w:sz="2" w:space="11" w:color="FFFFFF"/>
                        <w:bottom w:val="single" w:sz="2" w:space="1" w:color="FFFFFF"/>
                        <w:right w:val="single" w:sz="2" w:space="4" w:color="FFFFFF"/>
                      </w:divBdr>
                      <w:divsChild>
                        <w:div w:id="906839826">
                          <w:marLeft w:val="0"/>
                          <w:marRight w:val="0"/>
                          <w:marTop w:val="0"/>
                          <w:marBottom w:val="0"/>
                          <w:divBdr>
                            <w:top w:val="none" w:sz="0" w:space="0" w:color="auto"/>
                            <w:left w:val="none" w:sz="0" w:space="0" w:color="auto"/>
                            <w:bottom w:val="none" w:sz="0" w:space="0" w:color="auto"/>
                            <w:right w:val="none" w:sz="0" w:space="0" w:color="auto"/>
                          </w:divBdr>
                        </w:div>
                      </w:divsChild>
                    </w:div>
                    <w:div w:id="1162351817">
                      <w:marLeft w:val="0"/>
                      <w:marRight w:val="0"/>
                      <w:marTop w:val="0"/>
                      <w:marBottom w:val="0"/>
                      <w:divBdr>
                        <w:top w:val="single" w:sz="2" w:space="1" w:color="FFFFFF"/>
                        <w:left w:val="single" w:sz="2" w:space="11" w:color="FFFFFF"/>
                        <w:bottom w:val="single" w:sz="2" w:space="1" w:color="FFFFFF"/>
                        <w:right w:val="single" w:sz="2" w:space="4" w:color="FFFFFF"/>
                      </w:divBdr>
                      <w:divsChild>
                        <w:div w:id="332151584">
                          <w:marLeft w:val="0"/>
                          <w:marRight w:val="0"/>
                          <w:marTop w:val="0"/>
                          <w:marBottom w:val="0"/>
                          <w:divBdr>
                            <w:top w:val="none" w:sz="0" w:space="0" w:color="auto"/>
                            <w:left w:val="none" w:sz="0" w:space="0" w:color="auto"/>
                            <w:bottom w:val="none" w:sz="0" w:space="0" w:color="auto"/>
                            <w:right w:val="none" w:sz="0" w:space="0" w:color="auto"/>
                          </w:divBdr>
                        </w:div>
                      </w:divsChild>
                    </w:div>
                    <w:div w:id="878051901">
                      <w:marLeft w:val="0"/>
                      <w:marRight w:val="0"/>
                      <w:marTop w:val="0"/>
                      <w:marBottom w:val="0"/>
                      <w:divBdr>
                        <w:top w:val="single" w:sz="2" w:space="1" w:color="FFFFFF"/>
                        <w:left w:val="single" w:sz="2" w:space="11" w:color="FFFFFF"/>
                        <w:bottom w:val="single" w:sz="2" w:space="4" w:color="FFFFFF"/>
                        <w:right w:val="single" w:sz="2" w:space="4" w:color="FFFFFF"/>
                      </w:divBdr>
                      <w:divsChild>
                        <w:div w:id="41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032850">
          <w:marLeft w:val="0"/>
          <w:marRight w:val="0"/>
          <w:marTop w:val="0"/>
          <w:marBottom w:val="300"/>
          <w:divBdr>
            <w:top w:val="none" w:sz="0" w:space="0" w:color="auto"/>
            <w:left w:val="none" w:sz="0" w:space="0" w:color="auto"/>
            <w:bottom w:val="none" w:sz="0" w:space="0" w:color="auto"/>
            <w:right w:val="none" w:sz="0" w:space="0" w:color="auto"/>
          </w:divBdr>
          <w:divsChild>
            <w:div w:id="1624577363">
              <w:marLeft w:val="0"/>
              <w:marRight w:val="0"/>
              <w:marTop w:val="0"/>
              <w:marBottom w:val="0"/>
              <w:divBdr>
                <w:top w:val="none" w:sz="0" w:space="0" w:color="auto"/>
                <w:left w:val="none" w:sz="0" w:space="0" w:color="auto"/>
                <w:bottom w:val="none" w:sz="0" w:space="0" w:color="auto"/>
                <w:right w:val="none" w:sz="0" w:space="0" w:color="auto"/>
              </w:divBdr>
              <w:divsChild>
                <w:div w:id="889848868">
                  <w:marLeft w:val="0"/>
                  <w:marRight w:val="0"/>
                  <w:marTop w:val="0"/>
                  <w:marBottom w:val="0"/>
                  <w:divBdr>
                    <w:top w:val="none" w:sz="0" w:space="0" w:color="auto"/>
                    <w:left w:val="none" w:sz="0" w:space="0" w:color="auto"/>
                    <w:bottom w:val="none" w:sz="0" w:space="0" w:color="auto"/>
                    <w:right w:val="none" w:sz="0" w:space="0" w:color="auto"/>
                  </w:divBdr>
                  <w:divsChild>
                    <w:div w:id="242373024">
                      <w:marLeft w:val="0"/>
                      <w:marRight w:val="0"/>
                      <w:marTop w:val="0"/>
                      <w:marBottom w:val="0"/>
                      <w:divBdr>
                        <w:top w:val="single" w:sz="2" w:space="4" w:color="FFFFFF"/>
                        <w:left w:val="single" w:sz="2" w:space="11" w:color="FFFFFF"/>
                        <w:bottom w:val="single" w:sz="2" w:space="1" w:color="FFFFFF"/>
                        <w:right w:val="single" w:sz="2" w:space="4" w:color="FFFFFF"/>
                      </w:divBdr>
                      <w:divsChild>
                        <w:div w:id="1197162147">
                          <w:marLeft w:val="0"/>
                          <w:marRight w:val="0"/>
                          <w:marTop w:val="0"/>
                          <w:marBottom w:val="0"/>
                          <w:divBdr>
                            <w:top w:val="none" w:sz="0" w:space="0" w:color="auto"/>
                            <w:left w:val="none" w:sz="0" w:space="0" w:color="auto"/>
                            <w:bottom w:val="none" w:sz="0" w:space="0" w:color="auto"/>
                            <w:right w:val="none" w:sz="0" w:space="0" w:color="auto"/>
                          </w:divBdr>
                        </w:div>
                      </w:divsChild>
                    </w:div>
                    <w:div w:id="185219623">
                      <w:marLeft w:val="0"/>
                      <w:marRight w:val="0"/>
                      <w:marTop w:val="0"/>
                      <w:marBottom w:val="0"/>
                      <w:divBdr>
                        <w:top w:val="single" w:sz="2" w:space="1" w:color="FFFFFF"/>
                        <w:left w:val="single" w:sz="2" w:space="11" w:color="FFFFFF"/>
                        <w:bottom w:val="single" w:sz="2" w:space="1" w:color="FFFFFF"/>
                        <w:right w:val="single" w:sz="2" w:space="4" w:color="FFFFFF"/>
                      </w:divBdr>
                      <w:divsChild>
                        <w:div w:id="255288150">
                          <w:marLeft w:val="0"/>
                          <w:marRight w:val="0"/>
                          <w:marTop w:val="0"/>
                          <w:marBottom w:val="0"/>
                          <w:divBdr>
                            <w:top w:val="none" w:sz="0" w:space="0" w:color="auto"/>
                            <w:left w:val="none" w:sz="0" w:space="0" w:color="auto"/>
                            <w:bottom w:val="none" w:sz="0" w:space="0" w:color="auto"/>
                            <w:right w:val="none" w:sz="0" w:space="0" w:color="auto"/>
                          </w:divBdr>
                        </w:div>
                      </w:divsChild>
                    </w:div>
                    <w:div w:id="1553035724">
                      <w:marLeft w:val="0"/>
                      <w:marRight w:val="0"/>
                      <w:marTop w:val="0"/>
                      <w:marBottom w:val="0"/>
                      <w:divBdr>
                        <w:top w:val="single" w:sz="2" w:space="1" w:color="FFFFFF"/>
                        <w:left w:val="single" w:sz="2" w:space="11" w:color="FFFFFF"/>
                        <w:bottom w:val="single" w:sz="2" w:space="1" w:color="FFFFFF"/>
                        <w:right w:val="single" w:sz="2" w:space="4" w:color="FFFFFF"/>
                      </w:divBdr>
                      <w:divsChild>
                        <w:div w:id="2016951496">
                          <w:marLeft w:val="0"/>
                          <w:marRight w:val="0"/>
                          <w:marTop w:val="0"/>
                          <w:marBottom w:val="0"/>
                          <w:divBdr>
                            <w:top w:val="none" w:sz="0" w:space="0" w:color="auto"/>
                            <w:left w:val="none" w:sz="0" w:space="0" w:color="auto"/>
                            <w:bottom w:val="none" w:sz="0" w:space="0" w:color="auto"/>
                            <w:right w:val="none" w:sz="0" w:space="0" w:color="auto"/>
                          </w:divBdr>
                        </w:div>
                      </w:divsChild>
                    </w:div>
                    <w:div w:id="571157477">
                      <w:marLeft w:val="0"/>
                      <w:marRight w:val="0"/>
                      <w:marTop w:val="0"/>
                      <w:marBottom w:val="0"/>
                      <w:divBdr>
                        <w:top w:val="single" w:sz="2" w:space="1" w:color="FFFFFF"/>
                        <w:left w:val="single" w:sz="2" w:space="11" w:color="FFFFFF"/>
                        <w:bottom w:val="single" w:sz="2" w:space="1" w:color="FFFFFF"/>
                        <w:right w:val="single" w:sz="2" w:space="4" w:color="FFFFFF"/>
                      </w:divBdr>
                      <w:divsChild>
                        <w:div w:id="1394237875">
                          <w:marLeft w:val="0"/>
                          <w:marRight w:val="0"/>
                          <w:marTop w:val="0"/>
                          <w:marBottom w:val="0"/>
                          <w:divBdr>
                            <w:top w:val="none" w:sz="0" w:space="0" w:color="auto"/>
                            <w:left w:val="none" w:sz="0" w:space="0" w:color="auto"/>
                            <w:bottom w:val="none" w:sz="0" w:space="0" w:color="auto"/>
                            <w:right w:val="none" w:sz="0" w:space="0" w:color="auto"/>
                          </w:divBdr>
                        </w:div>
                      </w:divsChild>
                    </w:div>
                    <w:div w:id="506949101">
                      <w:marLeft w:val="0"/>
                      <w:marRight w:val="0"/>
                      <w:marTop w:val="0"/>
                      <w:marBottom w:val="0"/>
                      <w:divBdr>
                        <w:top w:val="single" w:sz="2" w:space="1" w:color="FFFFFF"/>
                        <w:left w:val="single" w:sz="2" w:space="11" w:color="FFFFFF"/>
                        <w:bottom w:val="single" w:sz="2" w:space="1" w:color="FFFFFF"/>
                        <w:right w:val="single" w:sz="2" w:space="4" w:color="FFFFFF"/>
                      </w:divBdr>
                      <w:divsChild>
                        <w:div w:id="1986624378">
                          <w:marLeft w:val="0"/>
                          <w:marRight w:val="0"/>
                          <w:marTop w:val="0"/>
                          <w:marBottom w:val="0"/>
                          <w:divBdr>
                            <w:top w:val="none" w:sz="0" w:space="0" w:color="auto"/>
                            <w:left w:val="none" w:sz="0" w:space="0" w:color="auto"/>
                            <w:bottom w:val="none" w:sz="0" w:space="0" w:color="auto"/>
                            <w:right w:val="none" w:sz="0" w:space="0" w:color="auto"/>
                          </w:divBdr>
                        </w:div>
                      </w:divsChild>
                    </w:div>
                    <w:div w:id="1805848367">
                      <w:marLeft w:val="0"/>
                      <w:marRight w:val="0"/>
                      <w:marTop w:val="0"/>
                      <w:marBottom w:val="0"/>
                      <w:divBdr>
                        <w:top w:val="single" w:sz="2" w:space="1" w:color="FFFFFF"/>
                        <w:left w:val="single" w:sz="2" w:space="11" w:color="FFFFFF"/>
                        <w:bottom w:val="single" w:sz="2" w:space="1" w:color="FFFFFF"/>
                        <w:right w:val="single" w:sz="2" w:space="4" w:color="FFFFFF"/>
                      </w:divBdr>
                      <w:divsChild>
                        <w:div w:id="964852320">
                          <w:marLeft w:val="0"/>
                          <w:marRight w:val="0"/>
                          <w:marTop w:val="0"/>
                          <w:marBottom w:val="0"/>
                          <w:divBdr>
                            <w:top w:val="none" w:sz="0" w:space="0" w:color="auto"/>
                            <w:left w:val="none" w:sz="0" w:space="0" w:color="auto"/>
                            <w:bottom w:val="none" w:sz="0" w:space="0" w:color="auto"/>
                            <w:right w:val="none" w:sz="0" w:space="0" w:color="auto"/>
                          </w:divBdr>
                        </w:div>
                      </w:divsChild>
                    </w:div>
                    <w:div w:id="1029066044">
                      <w:marLeft w:val="0"/>
                      <w:marRight w:val="0"/>
                      <w:marTop w:val="0"/>
                      <w:marBottom w:val="0"/>
                      <w:divBdr>
                        <w:top w:val="single" w:sz="2" w:space="1" w:color="FFFFFF"/>
                        <w:left w:val="single" w:sz="2" w:space="11" w:color="FFFFFF"/>
                        <w:bottom w:val="single" w:sz="2" w:space="1" w:color="FFFFFF"/>
                        <w:right w:val="single" w:sz="2" w:space="4" w:color="FFFFFF"/>
                      </w:divBdr>
                      <w:divsChild>
                        <w:div w:id="2074544637">
                          <w:marLeft w:val="0"/>
                          <w:marRight w:val="0"/>
                          <w:marTop w:val="0"/>
                          <w:marBottom w:val="0"/>
                          <w:divBdr>
                            <w:top w:val="none" w:sz="0" w:space="0" w:color="auto"/>
                            <w:left w:val="none" w:sz="0" w:space="0" w:color="auto"/>
                            <w:bottom w:val="none" w:sz="0" w:space="0" w:color="auto"/>
                            <w:right w:val="none" w:sz="0" w:space="0" w:color="auto"/>
                          </w:divBdr>
                        </w:div>
                      </w:divsChild>
                    </w:div>
                    <w:div w:id="282853846">
                      <w:marLeft w:val="0"/>
                      <w:marRight w:val="0"/>
                      <w:marTop w:val="0"/>
                      <w:marBottom w:val="0"/>
                      <w:divBdr>
                        <w:top w:val="single" w:sz="2" w:space="1" w:color="FFFFFF"/>
                        <w:left w:val="single" w:sz="2" w:space="11" w:color="FFFFFF"/>
                        <w:bottom w:val="single" w:sz="2" w:space="1" w:color="FFFFFF"/>
                        <w:right w:val="single" w:sz="2" w:space="4" w:color="FFFFFF"/>
                      </w:divBdr>
                      <w:divsChild>
                        <w:div w:id="185366457">
                          <w:marLeft w:val="0"/>
                          <w:marRight w:val="0"/>
                          <w:marTop w:val="0"/>
                          <w:marBottom w:val="0"/>
                          <w:divBdr>
                            <w:top w:val="none" w:sz="0" w:space="0" w:color="auto"/>
                            <w:left w:val="none" w:sz="0" w:space="0" w:color="auto"/>
                            <w:bottom w:val="none" w:sz="0" w:space="0" w:color="auto"/>
                            <w:right w:val="none" w:sz="0" w:space="0" w:color="auto"/>
                          </w:divBdr>
                        </w:div>
                      </w:divsChild>
                    </w:div>
                    <w:div w:id="260795310">
                      <w:marLeft w:val="0"/>
                      <w:marRight w:val="0"/>
                      <w:marTop w:val="0"/>
                      <w:marBottom w:val="0"/>
                      <w:divBdr>
                        <w:top w:val="single" w:sz="2" w:space="1" w:color="FFFFFF"/>
                        <w:left w:val="single" w:sz="2" w:space="11" w:color="FFFFFF"/>
                        <w:bottom w:val="single" w:sz="2" w:space="1" w:color="FFFFFF"/>
                        <w:right w:val="single" w:sz="2" w:space="4" w:color="FFFFFF"/>
                      </w:divBdr>
                      <w:divsChild>
                        <w:div w:id="2032761068">
                          <w:marLeft w:val="0"/>
                          <w:marRight w:val="0"/>
                          <w:marTop w:val="0"/>
                          <w:marBottom w:val="0"/>
                          <w:divBdr>
                            <w:top w:val="none" w:sz="0" w:space="0" w:color="auto"/>
                            <w:left w:val="none" w:sz="0" w:space="0" w:color="auto"/>
                            <w:bottom w:val="none" w:sz="0" w:space="0" w:color="auto"/>
                            <w:right w:val="none" w:sz="0" w:space="0" w:color="auto"/>
                          </w:divBdr>
                        </w:div>
                      </w:divsChild>
                    </w:div>
                    <w:div w:id="1627852518">
                      <w:marLeft w:val="0"/>
                      <w:marRight w:val="0"/>
                      <w:marTop w:val="0"/>
                      <w:marBottom w:val="0"/>
                      <w:divBdr>
                        <w:top w:val="single" w:sz="2" w:space="1" w:color="FFFFFF"/>
                        <w:left w:val="single" w:sz="2" w:space="11" w:color="FFFFFF"/>
                        <w:bottom w:val="single" w:sz="2" w:space="1" w:color="FFFFFF"/>
                        <w:right w:val="single" w:sz="2" w:space="4" w:color="FFFFFF"/>
                      </w:divBdr>
                      <w:divsChild>
                        <w:div w:id="588471058">
                          <w:marLeft w:val="0"/>
                          <w:marRight w:val="0"/>
                          <w:marTop w:val="0"/>
                          <w:marBottom w:val="0"/>
                          <w:divBdr>
                            <w:top w:val="none" w:sz="0" w:space="0" w:color="auto"/>
                            <w:left w:val="none" w:sz="0" w:space="0" w:color="auto"/>
                            <w:bottom w:val="none" w:sz="0" w:space="0" w:color="auto"/>
                            <w:right w:val="none" w:sz="0" w:space="0" w:color="auto"/>
                          </w:divBdr>
                        </w:div>
                      </w:divsChild>
                    </w:div>
                    <w:div w:id="2110466499">
                      <w:marLeft w:val="0"/>
                      <w:marRight w:val="0"/>
                      <w:marTop w:val="0"/>
                      <w:marBottom w:val="0"/>
                      <w:divBdr>
                        <w:top w:val="single" w:sz="2" w:space="1" w:color="FFFFFF"/>
                        <w:left w:val="single" w:sz="2" w:space="11" w:color="FFFFFF"/>
                        <w:bottom w:val="single" w:sz="2" w:space="1" w:color="FFFFFF"/>
                        <w:right w:val="single" w:sz="2" w:space="4" w:color="FFFFFF"/>
                      </w:divBdr>
                      <w:divsChild>
                        <w:div w:id="748043732">
                          <w:marLeft w:val="0"/>
                          <w:marRight w:val="0"/>
                          <w:marTop w:val="0"/>
                          <w:marBottom w:val="0"/>
                          <w:divBdr>
                            <w:top w:val="none" w:sz="0" w:space="0" w:color="auto"/>
                            <w:left w:val="none" w:sz="0" w:space="0" w:color="auto"/>
                            <w:bottom w:val="none" w:sz="0" w:space="0" w:color="auto"/>
                            <w:right w:val="none" w:sz="0" w:space="0" w:color="auto"/>
                          </w:divBdr>
                        </w:div>
                      </w:divsChild>
                    </w:div>
                    <w:div w:id="1346444986">
                      <w:marLeft w:val="0"/>
                      <w:marRight w:val="0"/>
                      <w:marTop w:val="0"/>
                      <w:marBottom w:val="0"/>
                      <w:divBdr>
                        <w:top w:val="single" w:sz="2" w:space="1" w:color="FFFFFF"/>
                        <w:left w:val="single" w:sz="2" w:space="11" w:color="FFFFFF"/>
                        <w:bottom w:val="single" w:sz="2" w:space="1" w:color="FFFFFF"/>
                        <w:right w:val="single" w:sz="2" w:space="4" w:color="FFFFFF"/>
                      </w:divBdr>
                      <w:divsChild>
                        <w:div w:id="859508602">
                          <w:marLeft w:val="0"/>
                          <w:marRight w:val="0"/>
                          <w:marTop w:val="0"/>
                          <w:marBottom w:val="0"/>
                          <w:divBdr>
                            <w:top w:val="none" w:sz="0" w:space="0" w:color="auto"/>
                            <w:left w:val="none" w:sz="0" w:space="0" w:color="auto"/>
                            <w:bottom w:val="none" w:sz="0" w:space="0" w:color="auto"/>
                            <w:right w:val="none" w:sz="0" w:space="0" w:color="auto"/>
                          </w:divBdr>
                        </w:div>
                      </w:divsChild>
                    </w:div>
                    <w:div w:id="1617904719">
                      <w:marLeft w:val="0"/>
                      <w:marRight w:val="0"/>
                      <w:marTop w:val="0"/>
                      <w:marBottom w:val="0"/>
                      <w:divBdr>
                        <w:top w:val="single" w:sz="2" w:space="1" w:color="FFFFFF"/>
                        <w:left w:val="single" w:sz="2" w:space="11" w:color="FFFFFF"/>
                        <w:bottom w:val="single" w:sz="2" w:space="4" w:color="FFFFFF"/>
                        <w:right w:val="single" w:sz="2" w:space="4" w:color="FFFFFF"/>
                      </w:divBdr>
                      <w:divsChild>
                        <w:div w:id="1678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02472">
          <w:marLeft w:val="0"/>
          <w:marRight w:val="0"/>
          <w:marTop w:val="0"/>
          <w:marBottom w:val="300"/>
          <w:divBdr>
            <w:top w:val="none" w:sz="0" w:space="0" w:color="auto"/>
            <w:left w:val="none" w:sz="0" w:space="0" w:color="auto"/>
            <w:bottom w:val="none" w:sz="0" w:space="0" w:color="auto"/>
            <w:right w:val="none" w:sz="0" w:space="0" w:color="auto"/>
          </w:divBdr>
          <w:divsChild>
            <w:div w:id="995108883">
              <w:marLeft w:val="0"/>
              <w:marRight w:val="0"/>
              <w:marTop w:val="0"/>
              <w:marBottom w:val="0"/>
              <w:divBdr>
                <w:top w:val="none" w:sz="0" w:space="0" w:color="auto"/>
                <w:left w:val="none" w:sz="0" w:space="0" w:color="auto"/>
                <w:bottom w:val="none" w:sz="0" w:space="0" w:color="auto"/>
                <w:right w:val="none" w:sz="0" w:space="0" w:color="auto"/>
              </w:divBdr>
              <w:divsChild>
                <w:div w:id="1097675010">
                  <w:marLeft w:val="0"/>
                  <w:marRight w:val="0"/>
                  <w:marTop w:val="0"/>
                  <w:marBottom w:val="0"/>
                  <w:divBdr>
                    <w:top w:val="none" w:sz="0" w:space="0" w:color="auto"/>
                    <w:left w:val="none" w:sz="0" w:space="0" w:color="auto"/>
                    <w:bottom w:val="none" w:sz="0" w:space="0" w:color="auto"/>
                    <w:right w:val="none" w:sz="0" w:space="0" w:color="auto"/>
                  </w:divBdr>
                  <w:divsChild>
                    <w:div w:id="658996574">
                      <w:marLeft w:val="0"/>
                      <w:marRight w:val="0"/>
                      <w:marTop w:val="0"/>
                      <w:marBottom w:val="0"/>
                      <w:divBdr>
                        <w:top w:val="single" w:sz="2" w:space="4" w:color="FFFFFF"/>
                        <w:left w:val="single" w:sz="2" w:space="11" w:color="FFFFFF"/>
                        <w:bottom w:val="single" w:sz="2" w:space="1" w:color="FFFFFF"/>
                        <w:right w:val="single" w:sz="2" w:space="4" w:color="FFFFFF"/>
                      </w:divBdr>
                      <w:divsChild>
                        <w:div w:id="1239484744">
                          <w:marLeft w:val="0"/>
                          <w:marRight w:val="0"/>
                          <w:marTop w:val="0"/>
                          <w:marBottom w:val="0"/>
                          <w:divBdr>
                            <w:top w:val="none" w:sz="0" w:space="0" w:color="auto"/>
                            <w:left w:val="none" w:sz="0" w:space="0" w:color="auto"/>
                            <w:bottom w:val="none" w:sz="0" w:space="0" w:color="auto"/>
                            <w:right w:val="none" w:sz="0" w:space="0" w:color="auto"/>
                          </w:divBdr>
                        </w:div>
                      </w:divsChild>
                    </w:div>
                    <w:div w:id="264118131">
                      <w:marLeft w:val="0"/>
                      <w:marRight w:val="0"/>
                      <w:marTop w:val="0"/>
                      <w:marBottom w:val="0"/>
                      <w:divBdr>
                        <w:top w:val="single" w:sz="2" w:space="1" w:color="FFFFFF"/>
                        <w:left w:val="single" w:sz="2" w:space="11" w:color="FFFFFF"/>
                        <w:bottom w:val="single" w:sz="2" w:space="1" w:color="FFFFFF"/>
                        <w:right w:val="single" w:sz="2" w:space="4" w:color="FFFFFF"/>
                      </w:divBdr>
                      <w:divsChild>
                        <w:div w:id="749042807">
                          <w:marLeft w:val="0"/>
                          <w:marRight w:val="0"/>
                          <w:marTop w:val="0"/>
                          <w:marBottom w:val="0"/>
                          <w:divBdr>
                            <w:top w:val="none" w:sz="0" w:space="0" w:color="auto"/>
                            <w:left w:val="none" w:sz="0" w:space="0" w:color="auto"/>
                            <w:bottom w:val="none" w:sz="0" w:space="0" w:color="auto"/>
                            <w:right w:val="none" w:sz="0" w:space="0" w:color="auto"/>
                          </w:divBdr>
                        </w:div>
                      </w:divsChild>
                    </w:div>
                    <w:div w:id="453714263">
                      <w:marLeft w:val="0"/>
                      <w:marRight w:val="0"/>
                      <w:marTop w:val="0"/>
                      <w:marBottom w:val="0"/>
                      <w:divBdr>
                        <w:top w:val="single" w:sz="2" w:space="1" w:color="FFFFFF"/>
                        <w:left w:val="single" w:sz="2" w:space="11" w:color="FFFFFF"/>
                        <w:bottom w:val="single" w:sz="2" w:space="1" w:color="FFFFFF"/>
                        <w:right w:val="single" w:sz="2" w:space="4" w:color="FFFFFF"/>
                      </w:divBdr>
                      <w:divsChild>
                        <w:div w:id="261574655">
                          <w:marLeft w:val="0"/>
                          <w:marRight w:val="0"/>
                          <w:marTop w:val="0"/>
                          <w:marBottom w:val="0"/>
                          <w:divBdr>
                            <w:top w:val="none" w:sz="0" w:space="0" w:color="auto"/>
                            <w:left w:val="none" w:sz="0" w:space="0" w:color="auto"/>
                            <w:bottom w:val="none" w:sz="0" w:space="0" w:color="auto"/>
                            <w:right w:val="none" w:sz="0" w:space="0" w:color="auto"/>
                          </w:divBdr>
                        </w:div>
                      </w:divsChild>
                    </w:div>
                    <w:div w:id="434249104">
                      <w:marLeft w:val="0"/>
                      <w:marRight w:val="0"/>
                      <w:marTop w:val="0"/>
                      <w:marBottom w:val="0"/>
                      <w:divBdr>
                        <w:top w:val="single" w:sz="2" w:space="1" w:color="FFFFFF"/>
                        <w:left w:val="single" w:sz="2" w:space="11" w:color="FFFFFF"/>
                        <w:bottom w:val="single" w:sz="2" w:space="1" w:color="FFFFFF"/>
                        <w:right w:val="single" w:sz="2" w:space="4" w:color="FFFFFF"/>
                      </w:divBdr>
                      <w:divsChild>
                        <w:div w:id="139076711">
                          <w:marLeft w:val="0"/>
                          <w:marRight w:val="0"/>
                          <w:marTop w:val="0"/>
                          <w:marBottom w:val="0"/>
                          <w:divBdr>
                            <w:top w:val="none" w:sz="0" w:space="0" w:color="auto"/>
                            <w:left w:val="none" w:sz="0" w:space="0" w:color="auto"/>
                            <w:bottom w:val="none" w:sz="0" w:space="0" w:color="auto"/>
                            <w:right w:val="none" w:sz="0" w:space="0" w:color="auto"/>
                          </w:divBdr>
                        </w:div>
                      </w:divsChild>
                    </w:div>
                    <w:div w:id="729570807">
                      <w:marLeft w:val="0"/>
                      <w:marRight w:val="0"/>
                      <w:marTop w:val="0"/>
                      <w:marBottom w:val="0"/>
                      <w:divBdr>
                        <w:top w:val="single" w:sz="2" w:space="1" w:color="FFFFFF"/>
                        <w:left w:val="single" w:sz="2" w:space="11" w:color="FFFFFF"/>
                        <w:bottom w:val="single" w:sz="2" w:space="1" w:color="FFFFFF"/>
                        <w:right w:val="single" w:sz="2" w:space="4" w:color="FFFFFF"/>
                      </w:divBdr>
                      <w:divsChild>
                        <w:div w:id="1018316833">
                          <w:marLeft w:val="0"/>
                          <w:marRight w:val="0"/>
                          <w:marTop w:val="0"/>
                          <w:marBottom w:val="0"/>
                          <w:divBdr>
                            <w:top w:val="none" w:sz="0" w:space="0" w:color="auto"/>
                            <w:left w:val="none" w:sz="0" w:space="0" w:color="auto"/>
                            <w:bottom w:val="none" w:sz="0" w:space="0" w:color="auto"/>
                            <w:right w:val="none" w:sz="0" w:space="0" w:color="auto"/>
                          </w:divBdr>
                        </w:div>
                      </w:divsChild>
                    </w:div>
                    <w:div w:id="1093286724">
                      <w:marLeft w:val="0"/>
                      <w:marRight w:val="0"/>
                      <w:marTop w:val="0"/>
                      <w:marBottom w:val="0"/>
                      <w:divBdr>
                        <w:top w:val="single" w:sz="2" w:space="1" w:color="FFFFFF"/>
                        <w:left w:val="single" w:sz="2" w:space="11" w:color="FFFFFF"/>
                        <w:bottom w:val="single" w:sz="2" w:space="1" w:color="FFFFFF"/>
                        <w:right w:val="single" w:sz="2" w:space="4" w:color="FFFFFF"/>
                      </w:divBdr>
                      <w:divsChild>
                        <w:div w:id="1807703639">
                          <w:marLeft w:val="0"/>
                          <w:marRight w:val="0"/>
                          <w:marTop w:val="0"/>
                          <w:marBottom w:val="0"/>
                          <w:divBdr>
                            <w:top w:val="none" w:sz="0" w:space="0" w:color="auto"/>
                            <w:left w:val="none" w:sz="0" w:space="0" w:color="auto"/>
                            <w:bottom w:val="none" w:sz="0" w:space="0" w:color="auto"/>
                            <w:right w:val="none" w:sz="0" w:space="0" w:color="auto"/>
                          </w:divBdr>
                        </w:div>
                      </w:divsChild>
                    </w:div>
                    <w:div w:id="469053681">
                      <w:marLeft w:val="0"/>
                      <w:marRight w:val="0"/>
                      <w:marTop w:val="0"/>
                      <w:marBottom w:val="0"/>
                      <w:divBdr>
                        <w:top w:val="single" w:sz="2" w:space="1" w:color="FFFFFF"/>
                        <w:left w:val="single" w:sz="2" w:space="11" w:color="FFFFFF"/>
                        <w:bottom w:val="single" w:sz="2" w:space="1" w:color="FFFFFF"/>
                        <w:right w:val="single" w:sz="2" w:space="4" w:color="FFFFFF"/>
                      </w:divBdr>
                      <w:divsChild>
                        <w:div w:id="994649098">
                          <w:marLeft w:val="0"/>
                          <w:marRight w:val="0"/>
                          <w:marTop w:val="0"/>
                          <w:marBottom w:val="0"/>
                          <w:divBdr>
                            <w:top w:val="none" w:sz="0" w:space="0" w:color="auto"/>
                            <w:left w:val="none" w:sz="0" w:space="0" w:color="auto"/>
                            <w:bottom w:val="none" w:sz="0" w:space="0" w:color="auto"/>
                            <w:right w:val="none" w:sz="0" w:space="0" w:color="auto"/>
                          </w:divBdr>
                        </w:div>
                      </w:divsChild>
                    </w:div>
                    <w:div w:id="583074530">
                      <w:marLeft w:val="0"/>
                      <w:marRight w:val="0"/>
                      <w:marTop w:val="0"/>
                      <w:marBottom w:val="0"/>
                      <w:divBdr>
                        <w:top w:val="single" w:sz="2" w:space="1" w:color="FFFFFF"/>
                        <w:left w:val="single" w:sz="2" w:space="11" w:color="FFFFFF"/>
                        <w:bottom w:val="single" w:sz="2" w:space="1" w:color="FFFFFF"/>
                        <w:right w:val="single" w:sz="2" w:space="4" w:color="FFFFFF"/>
                      </w:divBdr>
                      <w:divsChild>
                        <w:div w:id="404226836">
                          <w:marLeft w:val="0"/>
                          <w:marRight w:val="0"/>
                          <w:marTop w:val="0"/>
                          <w:marBottom w:val="0"/>
                          <w:divBdr>
                            <w:top w:val="none" w:sz="0" w:space="0" w:color="auto"/>
                            <w:left w:val="none" w:sz="0" w:space="0" w:color="auto"/>
                            <w:bottom w:val="none" w:sz="0" w:space="0" w:color="auto"/>
                            <w:right w:val="none" w:sz="0" w:space="0" w:color="auto"/>
                          </w:divBdr>
                        </w:div>
                      </w:divsChild>
                    </w:div>
                    <w:div w:id="169217803">
                      <w:marLeft w:val="0"/>
                      <w:marRight w:val="0"/>
                      <w:marTop w:val="0"/>
                      <w:marBottom w:val="0"/>
                      <w:divBdr>
                        <w:top w:val="single" w:sz="2" w:space="1" w:color="FFFFFF"/>
                        <w:left w:val="single" w:sz="2" w:space="11" w:color="FFFFFF"/>
                        <w:bottom w:val="single" w:sz="2" w:space="1" w:color="FFFFFF"/>
                        <w:right w:val="single" w:sz="2" w:space="4" w:color="FFFFFF"/>
                      </w:divBdr>
                      <w:divsChild>
                        <w:div w:id="444035457">
                          <w:marLeft w:val="0"/>
                          <w:marRight w:val="0"/>
                          <w:marTop w:val="0"/>
                          <w:marBottom w:val="0"/>
                          <w:divBdr>
                            <w:top w:val="none" w:sz="0" w:space="0" w:color="auto"/>
                            <w:left w:val="none" w:sz="0" w:space="0" w:color="auto"/>
                            <w:bottom w:val="none" w:sz="0" w:space="0" w:color="auto"/>
                            <w:right w:val="none" w:sz="0" w:space="0" w:color="auto"/>
                          </w:divBdr>
                        </w:div>
                      </w:divsChild>
                    </w:div>
                    <w:div w:id="81806209">
                      <w:marLeft w:val="0"/>
                      <w:marRight w:val="0"/>
                      <w:marTop w:val="0"/>
                      <w:marBottom w:val="0"/>
                      <w:divBdr>
                        <w:top w:val="single" w:sz="2" w:space="1" w:color="FFFFFF"/>
                        <w:left w:val="single" w:sz="2" w:space="11" w:color="FFFFFF"/>
                        <w:bottom w:val="single" w:sz="2" w:space="4" w:color="FFFFFF"/>
                        <w:right w:val="single" w:sz="2" w:space="4" w:color="FFFFFF"/>
                      </w:divBdr>
                      <w:divsChild>
                        <w:div w:id="7361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20305">
          <w:marLeft w:val="0"/>
          <w:marRight w:val="0"/>
          <w:marTop w:val="0"/>
          <w:marBottom w:val="300"/>
          <w:divBdr>
            <w:top w:val="none" w:sz="0" w:space="0" w:color="auto"/>
            <w:left w:val="none" w:sz="0" w:space="0" w:color="auto"/>
            <w:bottom w:val="none" w:sz="0" w:space="0" w:color="auto"/>
            <w:right w:val="none" w:sz="0" w:space="0" w:color="auto"/>
          </w:divBdr>
          <w:divsChild>
            <w:div w:id="1648171311">
              <w:marLeft w:val="0"/>
              <w:marRight w:val="0"/>
              <w:marTop w:val="0"/>
              <w:marBottom w:val="0"/>
              <w:divBdr>
                <w:top w:val="none" w:sz="0" w:space="0" w:color="auto"/>
                <w:left w:val="none" w:sz="0" w:space="0" w:color="auto"/>
                <w:bottom w:val="none" w:sz="0" w:space="0" w:color="auto"/>
                <w:right w:val="none" w:sz="0" w:space="0" w:color="auto"/>
              </w:divBdr>
              <w:divsChild>
                <w:div w:id="170143326">
                  <w:marLeft w:val="0"/>
                  <w:marRight w:val="0"/>
                  <w:marTop w:val="0"/>
                  <w:marBottom w:val="0"/>
                  <w:divBdr>
                    <w:top w:val="none" w:sz="0" w:space="0" w:color="auto"/>
                    <w:left w:val="none" w:sz="0" w:space="0" w:color="auto"/>
                    <w:bottom w:val="none" w:sz="0" w:space="0" w:color="auto"/>
                    <w:right w:val="none" w:sz="0" w:space="0" w:color="auto"/>
                  </w:divBdr>
                  <w:divsChild>
                    <w:div w:id="1995988557">
                      <w:marLeft w:val="0"/>
                      <w:marRight w:val="0"/>
                      <w:marTop w:val="0"/>
                      <w:marBottom w:val="0"/>
                      <w:divBdr>
                        <w:top w:val="single" w:sz="2" w:space="4" w:color="FFFFFF"/>
                        <w:left w:val="single" w:sz="2" w:space="11" w:color="FFFFFF"/>
                        <w:bottom w:val="single" w:sz="2" w:space="1" w:color="FFFFFF"/>
                        <w:right w:val="single" w:sz="2" w:space="4" w:color="FFFFFF"/>
                      </w:divBdr>
                      <w:divsChild>
                        <w:div w:id="870149578">
                          <w:marLeft w:val="0"/>
                          <w:marRight w:val="0"/>
                          <w:marTop w:val="0"/>
                          <w:marBottom w:val="0"/>
                          <w:divBdr>
                            <w:top w:val="none" w:sz="0" w:space="0" w:color="auto"/>
                            <w:left w:val="none" w:sz="0" w:space="0" w:color="auto"/>
                            <w:bottom w:val="none" w:sz="0" w:space="0" w:color="auto"/>
                            <w:right w:val="none" w:sz="0" w:space="0" w:color="auto"/>
                          </w:divBdr>
                        </w:div>
                      </w:divsChild>
                    </w:div>
                    <w:div w:id="1581983313">
                      <w:marLeft w:val="0"/>
                      <w:marRight w:val="0"/>
                      <w:marTop w:val="0"/>
                      <w:marBottom w:val="0"/>
                      <w:divBdr>
                        <w:top w:val="single" w:sz="2" w:space="1" w:color="FFFFFF"/>
                        <w:left w:val="single" w:sz="2" w:space="11" w:color="FFFFFF"/>
                        <w:bottom w:val="single" w:sz="2" w:space="1" w:color="FFFFFF"/>
                        <w:right w:val="single" w:sz="2" w:space="4" w:color="FFFFFF"/>
                      </w:divBdr>
                      <w:divsChild>
                        <w:div w:id="1374497784">
                          <w:marLeft w:val="0"/>
                          <w:marRight w:val="0"/>
                          <w:marTop w:val="0"/>
                          <w:marBottom w:val="0"/>
                          <w:divBdr>
                            <w:top w:val="none" w:sz="0" w:space="0" w:color="auto"/>
                            <w:left w:val="none" w:sz="0" w:space="0" w:color="auto"/>
                            <w:bottom w:val="none" w:sz="0" w:space="0" w:color="auto"/>
                            <w:right w:val="none" w:sz="0" w:space="0" w:color="auto"/>
                          </w:divBdr>
                        </w:div>
                      </w:divsChild>
                    </w:div>
                    <w:div w:id="1278684848">
                      <w:marLeft w:val="0"/>
                      <w:marRight w:val="0"/>
                      <w:marTop w:val="0"/>
                      <w:marBottom w:val="0"/>
                      <w:divBdr>
                        <w:top w:val="single" w:sz="2" w:space="1" w:color="FFFFFF"/>
                        <w:left w:val="single" w:sz="2" w:space="11" w:color="FFFFFF"/>
                        <w:bottom w:val="single" w:sz="2" w:space="1" w:color="FFFFFF"/>
                        <w:right w:val="single" w:sz="2" w:space="4" w:color="FFFFFF"/>
                      </w:divBdr>
                      <w:divsChild>
                        <w:div w:id="2101484501">
                          <w:marLeft w:val="0"/>
                          <w:marRight w:val="0"/>
                          <w:marTop w:val="0"/>
                          <w:marBottom w:val="0"/>
                          <w:divBdr>
                            <w:top w:val="none" w:sz="0" w:space="0" w:color="auto"/>
                            <w:left w:val="none" w:sz="0" w:space="0" w:color="auto"/>
                            <w:bottom w:val="none" w:sz="0" w:space="0" w:color="auto"/>
                            <w:right w:val="none" w:sz="0" w:space="0" w:color="auto"/>
                          </w:divBdr>
                        </w:div>
                      </w:divsChild>
                    </w:div>
                    <w:div w:id="1166549705">
                      <w:marLeft w:val="0"/>
                      <w:marRight w:val="0"/>
                      <w:marTop w:val="0"/>
                      <w:marBottom w:val="0"/>
                      <w:divBdr>
                        <w:top w:val="single" w:sz="2" w:space="1" w:color="FFFFFF"/>
                        <w:left w:val="single" w:sz="2" w:space="11" w:color="FFFFFF"/>
                        <w:bottom w:val="single" w:sz="2" w:space="1" w:color="FFFFFF"/>
                        <w:right w:val="single" w:sz="2" w:space="4" w:color="FFFFFF"/>
                      </w:divBdr>
                      <w:divsChild>
                        <w:div w:id="913124717">
                          <w:marLeft w:val="0"/>
                          <w:marRight w:val="0"/>
                          <w:marTop w:val="0"/>
                          <w:marBottom w:val="0"/>
                          <w:divBdr>
                            <w:top w:val="none" w:sz="0" w:space="0" w:color="auto"/>
                            <w:left w:val="none" w:sz="0" w:space="0" w:color="auto"/>
                            <w:bottom w:val="none" w:sz="0" w:space="0" w:color="auto"/>
                            <w:right w:val="none" w:sz="0" w:space="0" w:color="auto"/>
                          </w:divBdr>
                        </w:div>
                      </w:divsChild>
                    </w:div>
                    <w:div w:id="2071734482">
                      <w:marLeft w:val="0"/>
                      <w:marRight w:val="0"/>
                      <w:marTop w:val="0"/>
                      <w:marBottom w:val="0"/>
                      <w:divBdr>
                        <w:top w:val="single" w:sz="2" w:space="1" w:color="FFFFFF"/>
                        <w:left w:val="single" w:sz="2" w:space="11" w:color="FFFFFF"/>
                        <w:bottom w:val="single" w:sz="2" w:space="1" w:color="FFFFFF"/>
                        <w:right w:val="single" w:sz="2" w:space="4" w:color="FFFFFF"/>
                      </w:divBdr>
                      <w:divsChild>
                        <w:div w:id="241720383">
                          <w:marLeft w:val="0"/>
                          <w:marRight w:val="0"/>
                          <w:marTop w:val="0"/>
                          <w:marBottom w:val="0"/>
                          <w:divBdr>
                            <w:top w:val="none" w:sz="0" w:space="0" w:color="auto"/>
                            <w:left w:val="none" w:sz="0" w:space="0" w:color="auto"/>
                            <w:bottom w:val="none" w:sz="0" w:space="0" w:color="auto"/>
                            <w:right w:val="none" w:sz="0" w:space="0" w:color="auto"/>
                          </w:divBdr>
                        </w:div>
                      </w:divsChild>
                    </w:div>
                    <w:div w:id="660545364">
                      <w:marLeft w:val="0"/>
                      <w:marRight w:val="0"/>
                      <w:marTop w:val="0"/>
                      <w:marBottom w:val="0"/>
                      <w:divBdr>
                        <w:top w:val="single" w:sz="2" w:space="1" w:color="FFFFFF"/>
                        <w:left w:val="single" w:sz="2" w:space="11" w:color="FFFFFF"/>
                        <w:bottom w:val="single" w:sz="2" w:space="1" w:color="FFFFFF"/>
                        <w:right w:val="single" w:sz="2" w:space="4" w:color="FFFFFF"/>
                      </w:divBdr>
                      <w:divsChild>
                        <w:div w:id="196282670">
                          <w:marLeft w:val="0"/>
                          <w:marRight w:val="0"/>
                          <w:marTop w:val="0"/>
                          <w:marBottom w:val="0"/>
                          <w:divBdr>
                            <w:top w:val="none" w:sz="0" w:space="0" w:color="auto"/>
                            <w:left w:val="none" w:sz="0" w:space="0" w:color="auto"/>
                            <w:bottom w:val="none" w:sz="0" w:space="0" w:color="auto"/>
                            <w:right w:val="none" w:sz="0" w:space="0" w:color="auto"/>
                          </w:divBdr>
                        </w:div>
                      </w:divsChild>
                    </w:div>
                    <w:div w:id="1531140491">
                      <w:marLeft w:val="0"/>
                      <w:marRight w:val="0"/>
                      <w:marTop w:val="0"/>
                      <w:marBottom w:val="0"/>
                      <w:divBdr>
                        <w:top w:val="single" w:sz="2" w:space="1" w:color="FFFFFF"/>
                        <w:left w:val="single" w:sz="2" w:space="11" w:color="FFFFFF"/>
                        <w:bottom w:val="single" w:sz="2" w:space="1" w:color="FFFFFF"/>
                        <w:right w:val="single" w:sz="2" w:space="4" w:color="FFFFFF"/>
                      </w:divBdr>
                      <w:divsChild>
                        <w:div w:id="1606427856">
                          <w:marLeft w:val="0"/>
                          <w:marRight w:val="0"/>
                          <w:marTop w:val="0"/>
                          <w:marBottom w:val="0"/>
                          <w:divBdr>
                            <w:top w:val="none" w:sz="0" w:space="0" w:color="auto"/>
                            <w:left w:val="none" w:sz="0" w:space="0" w:color="auto"/>
                            <w:bottom w:val="none" w:sz="0" w:space="0" w:color="auto"/>
                            <w:right w:val="none" w:sz="0" w:space="0" w:color="auto"/>
                          </w:divBdr>
                        </w:div>
                      </w:divsChild>
                    </w:div>
                    <w:div w:id="126318603">
                      <w:marLeft w:val="0"/>
                      <w:marRight w:val="0"/>
                      <w:marTop w:val="0"/>
                      <w:marBottom w:val="0"/>
                      <w:divBdr>
                        <w:top w:val="single" w:sz="2" w:space="1" w:color="FFFFFF"/>
                        <w:left w:val="single" w:sz="2" w:space="11" w:color="FFFFFF"/>
                        <w:bottom w:val="single" w:sz="2" w:space="1" w:color="FFFFFF"/>
                        <w:right w:val="single" w:sz="2" w:space="4" w:color="FFFFFF"/>
                      </w:divBdr>
                      <w:divsChild>
                        <w:div w:id="1585069644">
                          <w:marLeft w:val="0"/>
                          <w:marRight w:val="0"/>
                          <w:marTop w:val="0"/>
                          <w:marBottom w:val="0"/>
                          <w:divBdr>
                            <w:top w:val="none" w:sz="0" w:space="0" w:color="auto"/>
                            <w:left w:val="none" w:sz="0" w:space="0" w:color="auto"/>
                            <w:bottom w:val="none" w:sz="0" w:space="0" w:color="auto"/>
                            <w:right w:val="none" w:sz="0" w:space="0" w:color="auto"/>
                          </w:divBdr>
                        </w:div>
                      </w:divsChild>
                    </w:div>
                    <w:div w:id="857500337">
                      <w:marLeft w:val="0"/>
                      <w:marRight w:val="0"/>
                      <w:marTop w:val="0"/>
                      <w:marBottom w:val="0"/>
                      <w:divBdr>
                        <w:top w:val="single" w:sz="2" w:space="1" w:color="FFFFFF"/>
                        <w:left w:val="single" w:sz="2" w:space="11" w:color="FFFFFF"/>
                        <w:bottom w:val="single" w:sz="2" w:space="1" w:color="FFFFFF"/>
                        <w:right w:val="single" w:sz="2" w:space="4" w:color="FFFFFF"/>
                      </w:divBdr>
                      <w:divsChild>
                        <w:div w:id="1783375516">
                          <w:marLeft w:val="0"/>
                          <w:marRight w:val="0"/>
                          <w:marTop w:val="0"/>
                          <w:marBottom w:val="0"/>
                          <w:divBdr>
                            <w:top w:val="none" w:sz="0" w:space="0" w:color="auto"/>
                            <w:left w:val="none" w:sz="0" w:space="0" w:color="auto"/>
                            <w:bottom w:val="none" w:sz="0" w:space="0" w:color="auto"/>
                            <w:right w:val="none" w:sz="0" w:space="0" w:color="auto"/>
                          </w:divBdr>
                        </w:div>
                      </w:divsChild>
                    </w:div>
                    <w:div w:id="2084333455">
                      <w:marLeft w:val="0"/>
                      <w:marRight w:val="0"/>
                      <w:marTop w:val="0"/>
                      <w:marBottom w:val="0"/>
                      <w:divBdr>
                        <w:top w:val="single" w:sz="2" w:space="1" w:color="FFFFFF"/>
                        <w:left w:val="single" w:sz="2" w:space="11" w:color="FFFFFF"/>
                        <w:bottom w:val="single" w:sz="2" w:space="4" w:color="FFFFFF"/>
                        <w:right w:val="single" w:sz="2" w:space="4" w:color="FFFFFF"/>
                      </w:divBdr>
                      <w:divsChild>
                        <w:div w:id="6020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13330">
          <w:marLeft w:val="0"/>
          <w:marRight w:val="0"/>
          <w:marTop w:val="0"/>
          <w:marBottom w:val="300"/>
          <w:divBdr>
            <w:top w:val="none" w:sz="0" w:space="0" w:color="auto"/>
            <w:left w:val="none" w:sz="0" w:space="0" w:color="auto"/>
            <w:bottom w:val="none" w:sz="0" w:space="0" w:color="auto"/>
            <w:right w:val="none" w:sz="0" w:space="0" w:color="auto"/>
          </w:divBdr>
          <w:divsChild>
            <w:div w:id="975066160">
              <w:marLeft w:val="0"/>
              <w:marRight w:val="0"/>
              <w:marTop w:val="0"/>
              <w:marBottom w:val="0"/>
              <w:divBdr>
                <w:top w:val="none" w:sz="0" w:space="0" w:color="auto"/>
                <w:left w:val="none" w:sz="0" w:space="0" w:color="auto"/>
                <w:bottom w:val="none" w:sz="0" w:space="0" w:color="auto"/>
                <w:right w:val="none" w:sz="0" w:space="0" w:color="auto"/>
              </w:divBdr>
              <w:divsChild>
                <w:div w:id="1435517885">
                  <w:marLeft w:val="0"/>
                  <w:marRight w:val="0"/>
                  <w:marTop w:val="0"/>
                  <w:marBottom w:val="0"/>
                  <w:divBdr>
                    <w:top w:val="none" w:sz="0" w:space="0" w:color="auto"/>
                    <w:left w:val="none" w:sz="0" w:space="0" w:color="auto"/>
                    <w:bottom w:val="none" w:sz="0" w:space="0" w:color="auto"/>
                    <w:right w:val="none" w:sz="0" w:space="0" w:color="auto"/>
                  </w:divBdr>
                  <w:divsChild>
                    <w:div w:id="593246384">
                      <w:marLeft w:val="0"/>
                      <w:marRight w:val="0"/>
                      <w:marTop w:val="0"/>
                      <w:marBottom w:val="0"/>
                      <w:divBdr>
                        <w:top w:val="single" w:sz="2" w:space="4" w:color="FFFFFF"/>
                        <w:left w:val="single" w:sz="2" w:space="11" w:color="FFFFFF"/>
                        <w:bottom w:val="single" w:sz="2" w:space="1" w:color="FFFFFF"/>
                        <w:right w:val="single" w:sz="2" w:space="4" w:color="FFFFFF"/>
                      </w:divBdr>
                      <w:divsChild>
                        <w:div w:id="1851527881">
                          <w:marLeft w:val="0"/>
                          <w:marRight w:val="0"/>
                          <w:marTop w:val="0"/>
                          <w:marBottom w:val="0"/>
                          <w:divBdr>
                            <w:top w:val="none" w:sz="0" w:space="0" w:color="auto"/>
                            <w:left w:val="none" w:sz="0" w:space="0" w:color="auto"/>
                            <w:bottom w:val="none" w:sz="0" w:space="0" w:color="auto"/>
                            <w:right w:val="none" w:sz="0" w:space="0" w:color="auto"/>
                          </w:divBdr>
                        </w:div>
                      </w:divsChild>
                    </w:div>
                    <w:div w:id="611521151">
                      <w:marLeft w:val="0"/>
                      <w:marRight w:val="0"/>
                      <w:marTop w:val="0"/>
                      <w:marBottom w:val="0"/>
                      <w:divBdr>
                        <w:top w:val="single" w:sz="2" w:space="1" w:color="FFFFFF"/>
                        <w:left w:val="single" w:sz="2" w:space="11" w:color="FFFFFF"/>
                        <w:bottom w:val="single" w:sz="2" w:space="1" w:color="FFFFFF"/>
                        <w:right w:val="single" w:sz="2" w:space="4" w:color="FFFFFF"/>
                      </w:divBdr>
                      <w:divsChild>
                        <w:div w:id="1574511509">
                          <w:marLeft w:val="0"/>
                          <w:marRight w:val="0"/>
                          <w:marTop w:val="0"/>
                          <w:marBottom w:val="0"/>
                          <w:divBdr>
                            <w:top w:val="none" w:sz="0" w:space="0" w:color="auto"/>
                            <w:left w:val="none" w:sz="0" w:space="0" w:color="auto"/>
                            <w:bottom w:val="none" w:sz="0" w:space="0" w:color="auto"/>
                            <w:right w:val="none" w:sz="0" w:space="0" w:color="auto"/>
                          </w:divBdr>
                        </w:div>
                      </w:divsChild>
                    </w:div>
                    <w:div w:id="656301478">
                      <w:marLeft w:val="0"/>
                      <w:marRight w:val="0"/>
                      <w:marTop w:val="0"/>
                      <w:marBottom w:val="0"/>
                      <w:divBdr>
                        <w:top w:val="single" w:sz="2" w:space="1" w:color="FFFFFF"/>
                        <w:left w:val="single" w:sz="2" w:space="11" w:color="FFFFFF"/>
                        <w:bottom w:val="single" w:sz="2" w:space="1" w:color="FFFFFF"/>
                        <w:right w:val="single" w:sz="2" w:space="4" w:color="FFFFFF"/>
                      </w:divBdr>
                      <w:divsChild>
                        <w:div w:id="400371649">
                          <w:marLeft w:val="0"/>
                          <w:marRight w:val="0"/>
                          <w:marTop w:val="0"/>
                          <w:marBottom w:val="0"/>
                          <w:divBdr>
                            <w:top w:val="none" w:sz="0" w:space="0" w:color="auto"/>
                            <w:left w:val="none" w:sz="0" w:space="0" w:color="auto"/>
                            <w:bottom w:val="none" w:sz="0" w:space="0" w:color="auto"/>
                            <w:right w:val="none" w:sz="0" w:space="0" w:color="auto"/>
                          </w:divBdr>
                        </w:div>
                      </w:divsChild>
                    </w:div>
                    <w:div w:id="1737121342">
                      <w:marLeft w:val="0"/>
                      <w:marRight w:val="0"/>
                      <w:marTop w:val="0"/>
                      <w:marBottom w:val="0"/>
                      <w:divBdr>
                        <w:top w:val="single" w:sz="2" w:space="1" w:color="FFFFFF"/>
                        <w:left w:val="single" w:sz="2" w:space="11" w:color="FFFFFF"/>
                        <w:bottom w:val="single" w:sz="2" w:space="1" w:color="FFFFFF"/>
                        <w:right w:val="single" w:sz="2" w:space="4" w:color="FFFFFF"/>
                      </w:divBdr>
                      <w:divsChild>
                        <w:div w:id="1533613430">
                          <w:marLeft w:val="0"/>
                          <w:marRight w:val="0"/>
                          <w:marTop w:val="0"/>
                          <w:marBottom w:val="0"/>
                          <w:divBdr>
                            <w:top w:val="none" w:sz="0" w:space="0" w:color="auto"/>
                            <w:left w:val="none" w:sz="0" w:space="0" w:color="auto"/>
                            <w:bottom w:val="none" w:sz="0" w:space="0" w:color="auto"/>
                            <w:right w:val="none" w:sz="0" w:space="0" w:color="auto"/>
                          </w:divBdr>
                        </w:div>
                      </w:divsChild>
                    </w:div>
                    <w:div w:id="2079595667">
                      <w:marLeft w:val="0"/>
                      <w:marRight w:val="0"/>
                      <w:marTop w:val="0"/>
                      <w:marBottom w:val="0"/>
                      <w:divBdr>
                        <w:top w:val="single" w:sz="2" w:space="1" w:color="FFFFFF"/>
                        <w:left w:val="single" w:sz="2" w:space="11" w:color="FFFFFF"/>
                        <w:bottom w:val="single" w:sz="2" w:space="1" w:color="FFFFFF"/>
                        <w:right w:val="single" w:sz="2" w:space="4" w:color="FFFFFF"/>
                      </w:divBdr>
                      <w:divsChild>
                        <w:div w:id="648830619">
                          <w:marLeft w:val="0"/>
                          <w:marRight w:val="0"/>
                          <w:marTop w:val="0"/>
                          <w:marBottom w:val="0"/>
                          <w:divBdr>
                            <w:top w:val="none" w:sz="0" w:space="0" w:color="auto"/>
                            <w:left w:val="none" w:sz="0" w:space="0" w:color="auto"/>
                            <w:bottom w:val="none" w:sz="0" w:space="0" w:color="auto"/>
                            <w:right w:val="none" w:sz="0" w:space="0" w:color="auto"/>
                          </w:divBdr>
                        </w:div>
                      </w:divsChild>
                    </w:div>
                    <w:div w:id="1073356387">
                      <w:marLeft w:val="0"/>
                      <w:marRight w:val="0"/>
                      <w:marTop w:val="0"/>
                      <w:marBottom w:val="0"/>
                      <w:divBdr>
                        <w:top w:val="single" w:sz="2" w:space="1" w:color="FFFFFF"/>
                        <w:left w:val="single" w:sz="2" w:space="11" w:color="FFFFFF"/>
                        <w:bottom w:val="single" w:sz="2" w:space="1" w:color="FFFFFF"/>
                        <w:right w:val="single" w:sz="2" w:space="4" w:color="FFFFFF"/>
                      </w:divBdr>
                      <w:divsChild>
                        <w:div w:id="1185829869">
                          <w:marLeft w:val="0"/>
                          <w:marRight w:val="0"/>
                          <w:marTop w:val="0"/>
                          <w:marBottom w:val="0"/>
                          <w:divBdr>
                            <w:top w:val="none" w:sz="0" w:space="0" w:color="auto"/>
                            <w:left w:val="none" w:sz="0" w:space="0" w:color="auto"/>
                            <w:bottom w:val="none" w:sz="0" w:space="0" w:color="auto"/>
                            <w:right w:val="none" w:sz="0" w:space="0" w:color="auto"/>
                          </w:divBdr>
                        </w:div>
                      </w:divsChild>
                    </w:div>
                    <w:div w:id="1279873549">
                      <w:marLeft w:val="0"/>
                      <w:marRight w:val="0"/>
                      <w:marTop w:val="0"/>
                      <w:marBottom w:val="0"/>
                      <w:divBdr>
                        <w:top w:val="single" w:sz="2" w:space="1" w:color="FFFFFF"/>
                        <w:left w:val="single" w:sz="2" w:space="11" w:color="FFFFFF"/>
                        <w:bottom w:val="single" w:sz="2" w:space="1" w:color="FFFFFF"/>
                        <w:right w:val="single" w:sz="2" w:space="4" w:color="FFFFFF"/>
                      </w:divBdr>
                      <w:divsChild>
                        <w:div w:id="1181623767">
                          <w:marLeft w:val="0"/>
                          <w:marRight w:val="0"/>
                          <w:marTop w:val="0"/>
                          <w:marBottom w:val="0"/>
                          <w:divBdr>
                            <w:top w:val="none" w:sz="0" w:space="0" w:color="auto"/>
                            <w:left w:val="none" w:sz="0" w:space="0" w:color="auto"/>
                            <w:bottom w:val="none" w:sz="0" w:space="0" w:color="auto"/>
                            <w:right w:val="none" w:sz="0" w:space="0" w:color="auto"/>
                          </w:divBdr>
                        </w:div>
                      </w:divsChild>
                    </w:div>
                    <w:div w:id="569459602">
                      <w:marLeft w:val="0"/>
                      <w:marRight w:val="0"/>
                      <w:marTop w:val="0"/>
                      <w:marBottom w:val="0"/>
                      <w:divBdr>
                        <w:top w:val="single" w:sz="2" w:space="1" w:color="FFFFFF"/>
                        <w:left w:val="single" w:sz="2" w:space="11" w:color="FFFFFF"/>
                        <w:bottom w:val="single" w:sz="2" w:space="1" w:color="FFFFFF"/>
                        <w:right w:val="single" w:sz="2" w:space="4" w:color="FFFFFF"/>
                      </w:divBdr>
                      <w:divsChild>
                        <w:div w:id="1572540708">
                          <w:marLeft w:val="0"/>
                          <w:marRight w:val="0"/>
                          <w:marTop w:val="0"/>
                          <w:marBottom w:val="0"/>
                          <w:divBdr>
                            <w:top w:val="none" w:sz="0" w:space="0" w:color="auto"/>
                            <w:left w:val="none" w:sz="0" w:space="0" w:color="auto"/>
                            <w:bottom w:val="none" w:sz="0" w:space="0" w:color="auto"/>
                            <w:right w:val="none" w:sz="0" w:space="0" w:color="auto"/>
                          </w:divBdr>
                        </w:div>
                      </w:divsChild>
                    </w:div>
                    <w:div w:id="2022580853">
                      <w:marLeft w:val="0"/>
                      <w:marRight w:val="0"/>
                      <w:marTop w:val="0"/>
                      <w:marBottom w:val="0"/>
                      <w:divBdr>
                        <w:top w:val="single" w:sz="2" w:space="1" w:color="FFFFFF"/>
                        <w:left w:val="single" w:sz="2" w:space="11" w:color="FFFFFF"/>
                        <w:bottom w:val="single" w:sz="2" w:space="1" w:color="FFFFFF"/>
                        <w:right w:val="single" w:sz="2" w:space="4" w:color="FFFFFF"/>
                      </w:divBdr>
                      <w:divsChild>
                        <w:div w:id="1384327020">
                          <w:marLeft w:val="0"/>
                          <w:marRight w:val="0"/>
                          <w:marTop w:val="0"/>
                          <w:marBottom w:val="0"/>
                          <w:divBdr>
                            <w:top w:val="none" w:sz="0" w:space="0" w:color="auto"/>
                            <w:left w:val="none" w:sz="0" w:space="0" w:color="auto"/>
                            <w:bottom w:val="none" w:sz="0" w:space="0" w:color="auto"/>
                            <w:right w:val="none" w:sz="0" w:space="0" w:color="auto"/>
                          </w:divBdr>
                        </w:div>
                      </w:divsChild>
                    </w:div>
                    <w:div w:id="2040616432">
                      <w:marLeft w:val="0"/>
                      <w:marRight w:val="0"/>
                      <w:marTop w:val="0"/>
                      <w:marBottom w:val="0"/>
                      <w:divBdr>
                        <w:top w:val="single" w:sz="2" w:space="1" w:color="FFFFFF"/>
                        <w:left w:val="single" w:sz="2" w:space="11" w:color="FFFFFF"/>
                        <w:bottom w:val="single" w:sz="2" w:space="1" w:color="FFFFFF"/>
                        <w:right w:val="single" w:sz="2" w:space="4" w:color="FFFFFF"/>
                      </w:divBdr>
                      <w:divsChild>
                        <w:div w:id="1728802156">
                          <w:marLeft w:val="0"/>
                          <w:marRight w:val="0"/>
                          <w:marTop w:val="0"/>
                          <w:marBottom w:val="0"/>
                          <w:divBdr>
                            <w:top w:val="none" w:sz="0" w:space="0" w:color="auto"/>
                            <w:left w:val="none" w:sz="0" w:space="0" w:color="auto"/>
                            <w:bottom w:val="none" w:sz="0" w:space="0" w:color="auto"/>
                            <w:right w:val="none" w:sz="0" w:space="0" w:color="auto"/>
                          </w:divBdr>
                        </w:div>
                      </w:divsChild>
                    </w:div>
                    <w:div w:id="1353796637">
                      <w:marLeft w:val="0"/>
                      <w:marRight w:val="0"/>
                      <w:marTop w:val="0"/>
                      <w:marBottom w:val="0"/>
                      <w:divBdr>
                        <w:top w:val="single" w:sz="2" w:space="1" w:color="FFFFFF"/>
                        <w:left w:val="single" w:sz="2" w:space="11" w:color="FFFFFF"/>
                        <w:bottom w:val="single" w:sz="2" w:space="1" w:color="FFFFFF"/>
                        <w:right w:val="single" w:sz="2" w:space="4" w:color="FFFFFF"/>
                      </w:divBdr>
                      <w:divsChild>
                        <w:div w:id="1925216527">
                          <w:marLeft w:val="0"/>
                          <w:marRight w:val="0"/>
                          <w:marTop w:val="0"/>
                          <w:marBottom w:val="0"/>
                          <w:divBdr>
                            <w:top w:val="none" w:sz="0" w:space="0" w:color="auto"/>
                            <w:left w:val="none" w:sz="0" w:space="0" w:color="auto"/>
                            <w:bottom w:val="none" w:sz="0" w:space="0" w:color="auto"/>
                            <w:right w:val="none" w:sz="0" w:space="0" w:color="auto"/>
                          </w:divBdr>
                        </w:div>
                      </w:divsChild>
                    </w:div>
                    <w:div w:id="92827884">
                      <w:marLeft w:val="0"/>
                      <w:marRight w:val="0"/>
                      <w:marTop w:val="0"/>
                      <w:marBottom w:val="0"/>
                      <w:divBdr>
                        <w:top w:val="single" w:sz="2" w:space="1" w:color="FFFFFF"/>
                        <w:left w:val="single" w:sz="2" w:space="11" w:color="FFFFFF"/>
                        <w:bottom w:val="single" w:sz="2" w:space="1" w:color="FFFFFF"/>
                        <w:right w:val="single" w:sz="2" w:space="4" w:color="FFFFFF"/>
                      </w:divBdr>
                      <w:divsChild>
                        <w:div w:id="570700920">
                          <w:marLeft w:val="0"/>
                          <w:marRight w:val="0"/>
                          <w:marTop w:val="0"/>
                          <w:marBottom w:val="0"/>
                          <w:divBdr>
                            <w:top w:val="none" w:sz="0" w:space="0" w:color="auto"/>
                            <w:left w:val="none" w:sz="0" w:space="0" w:color="auto"/>
                            <w:bottom w:val="none" w:sz="0" w:space="0" w:color="auto"/>
                            <w:right w:val="none" w:sz="0" w:space="0" w:color="auto"/>
                          </w:divBdr>
                        </w:div>
                      </w:divsChild>
                    </w:div>
                    <w:div w:id="943075790">
                      <w:marLeft w:val="0"/>
                      <w:marRight w:val="0"/>
                      <w:marTop w:val="0"/>
                      <w:marBottom w:val="0"/>
                      <w:divBdr>
                        <w:top w:val="single" w:sz="2" w:space="1" w:color="FFFFFF"/>
                        <w:left w:val="single" w:sz="2" w:space="11" w:color="FFFFFF"/>
                        <w:bottom w:val="single" w:sz="2" w:space="1" w:color="FFFFFF"/>
                        <w:right w:val="single" w:sz="2" w:space="4" w:color="FFFFFF"/>
                      </w:divBdr>
                      <w:divsChild>
                        <w:div w:id="712117847">
                          <w:marLeft w:val="0"/>
                          <w:marRight w:val="0"/>
                          <w:marTop w:val="0"/>
                          <w:marBottom w:val="0"/>
                          <w:divBdr>
                            <w:top w:val="none" w:sz="0" w:space="0" w:color="auto"/>
                            <w:left w:val="none" w:sz="0" w:space="0" w:color="auto"/>
                            <w:bottom w:val="none" w:sz="0" w:space="0" w:color="auto"/>
                            <w:right w:val="none" w:sz="0" w:space="0" w:color="auto"/>
                          </w:divBdr>
                        </w:div>
                      </w:divsChild>
                    </w:div>
                    <w:div w:id="1019040574">
                      <w:marLeft w:val="0"/>
                      <w:marRight w:val="0"/>
                      <w:marTop w:val="0"/>
                      <w:marBottom w:val="0"/>
                      <w:divBdr>
                        <w:top w:val="single" w:sz="2" w:space="1" w:color="FFFFFF"/>
                        <w:left w:val="single" w:sz="2" w:space="11" w:color="FFFFFF"/>
                        <w:bottom w:val="single" w:sz="2" w:space="1" w:color="FFFFFF"/>
                        <w:right w:val="single" w:sz="2" w:space="4" w:color="FFFFFF"/>
                      </w:divBdr>
                      <w:divsChild>
                        <w:div w:id="1157184111">
                          <w:marLeft w:val="0"/>
                          <w:marRight w:val="0"/>
                          <w:marTop w:val="0"/>
                          <w:marBottom w:val="0"/>
                          <w:divBdr>
                            <w:top w:val="none" w:sz="0" w:space="0" w:color="auto"/>
                            <w:left w:val="none" w:sz="0" w:space="0" w:color="auto"/>
                            <w:bottom w:val="none" w:sz="0" w:space="0" w:color="auto"/>
                            <w:right w:val="none" w:sz="0" w:space="0" w:color="auto"/>
                          </w:divBdr>
                        </w:div>
                      </w:divsChild>
                    </w:div>
                    <w:div w:id="1743912991">
                      <w:marLeft w:val="0"/>
                      <w:marRight w:val="0"/>
                      <w:marTop w:val="0"/>
                      <w:marBottom w:val="0"/>
                      <w:divBdr>
                        <w:top w:val="single" w:sz="2" w:space="1" w:color="FFFFFF"/>
                        <w:left w:val="single" w:sz="2" w:space="11" w:color="FFFFFF"/>
                        <w:bottom w:val="single" w:sz="2" w:space="1" w:color="FFFFFF"/>
                        <w:right w:val="single" w:sz="2" w:space="4" w:color="FFFFFF"/>
                      </w:divBdr>
                      <w:divsChild>
                        <w:div w:id="412312269">
                          <w:marLeft w:val="0"/>
                          <w:marRight w:val="0"/>
                          <w:marTop w:val="0"/>
                          <w:marBottom w:val="0"/>
                          <w:divBdr>
                            <w:top w:val="none" w:sz="0" w:space="0" w:color="auto"/>
                            <w:left w:val="none" w:sz="0" w:space="0" w:color="auto"/>
                            <w:bottom w:val="none" w:sz="0" w:space="0" w:color="auto"/>
                            <w:right w:val="none" w:sz="0" w:space="0" w:color="auto"/>
                          </w:divBdr>
                        </w:div>
                      </w:divsChild>
                    </w:div>
                    <w:div w:id="1721706960">
                      <w:marLeft w:val="0"/>
                      <w:marRight w:val="0"/>
                      <w:marTop w:val="0"/>
                      <w:marBottom w:val="0"/>
                      <w:divBdr>
                        <w:top w:val="single" w:sz="2" w:space="1" w:color="FFFFFF"/>
                        <w:left w:val="single" w:sz="2" w:space="11" w:color="FFFFFF"/>
                        <w:bottom w:val="single" w:sz="2" w:space="1" w:color="FFFFFF"/>
                        <w:right w:val="single" w:sz="2" w:space="4" w:color="FFFFFF"/>
                      </w:divBdr>
                      <w:divsChild>
                        <w:div w:id="771782383">
                          <w:marLeft w:val="0"/>
                          <w:marRight w:val="0"/>
                          <w:marTop w:val="0"/>
                          <w:marBottom w:val="0"/>
                          <w:divBdr>
                            <w:top w:val="none" w:sz="0" w:space="0" w:color="auto"/>
                            <w:left w:val="none" w:sz="0" w:space="0" w:color="auto"/>
                            <w:bottom w:val="none" w:sz="0" w:space="0" w:color="auto"/>
                            <w:right w:val="none" w:sz="0" w:space="0" w:color="auto"/>
                          </w:divBdr>
                        </w:div>
                      </w:divsChild>
                    </w:div>
                    <w:div w:id="970096148">
                      <w:marLeft w:val="0"/>
                      <w:marRight w:val="0"/>
                      <w:marTop w:val="0"/>
                      <w:marBottom w:val="0"/>
                      <w:divBdr>
                        <w:top w:val="single" w:sz="2" w:space="1" w:color="FFFFFF"/>
                        <w:left w:val="single" w:sz="2" w:space="11" w:color="FFFFFF"/>
                        <w:bottom w:val="single" w:sz="2" w:space="1" w:color="FFFFFF"/>
                        <w:right w:val="single" w:sz="2" w:space="4" w:color="FFFFFF"/>
                      </w:divBdr>
                      <w:divsChild>
                        <w:div w:id="805243165">
                          <w:marLeft w:val="0"/>
                          <w:marRight w:val="0"/>
                          <w:marTop w:val="0"/>
                          <w:marBottom w:val="0"/>
                          <w:divBdr>
                            <w:top w:val="none" w:sz="0" w:space="0" w:color="auto"/>
                            <w:left w:val="none" w:sz="0" w:space="0" w:color="auto"/>
                            <w:bottom w:val="none" w:sz="0" w:space="0" w:color="auto"/>
                            <w:right w:val="none" w:sz="0" w:space="0" w:color="auto"/>
                          </w:divBdr>
                        </w:div>
                      </w:divsChild>
                    </w:div>
                    <w:div w:id="1866359950">
                      <w:marLeft w:val="0"/>
                      <w:marRight w:val="0"/>
                      <w:marTop w:val="0"/>
                      <w:marBottom w:val="0"/>
                      <w:divBdr>
                        <w:top w:val="single" w:sz="2" w:space="1" w:color="FFFFFF"/>
                        <w:left w:val="single" w:sz="2" w:space="11" w:color="FFFFFF"/>
                        <w:bottom w:val="single" w:sz="2" w:space="1" w:color="FFFFFF"/>
                        <w:right w:val="single" w:sz="2" w:space="4" w:color="FFFFFF"/>
                      </w:divBdr>
                      <w:divsChild>
                        <w:div w:id="1716004379">
                          <w:marLeft w:val="0"/>
                          <w:marRight w:val="0"/>
                          <w:marTop w:val="0"/>
                          <w:marBottom w:val="0"/>
                          <w:divBdr>
                            <w:top w:val="none" w:sz="0" w:space="0" w:color="auto"/>
                            <w:left w:val="none" w:sz="0" w:space="0" w:color="auto"/>
                            <w:bottom w:val="none" w:sz="0" w:space="0" w:color="auto"/>
                            <w:right w:val="none" w:sz="0" w:space="0" w:color="auto"/>
                          </w:divBdr>
                        </w:div>
                      </w:divsChild>
                    </w:div>
                    <w:div w:id="1490707396">
                      <w:marLeft w:val="0"/>
                      <w:marRight w:val="0"/>
                      <w:marTop w:val="0"/>
                      <w:marBottom w:val="0"/>
                      <w:divBdr>
                        <w:top w:val="single" w:sz="2" w:space="1" w:color="FFFFFF"/>
                        <w:left w:val="single" w:sz="2" w:space="11" w:color="FFFFFF"/>
                        <w:bottom w:val="single" w:sz="2" w:space="1" w:color="FFFFFF"/>
                        <w:right w:val="single" w:sz="2" w:space="4" w:color="FFFFFF"/>
                      </w:divBdr>
                      <w:divsChild>
                        <w:div w:id="1071346868">
                          <w:marLeft w:val="0"/>
                          <w:marRight w:val="0"/>
                          <w:marTop w:val="0"/>
                          <w:marBottom w:val="0"/>
                          <w:divBdr>
                            <w:top w:val="none" w:sz="0" w:space="0" w:color="auto"/>
                            <w:left w:val="none" w:sz="0" w:space="0" w:color="auto"/>
                            <w:bottom w:val="none" w:sz="0" w:space="0" w:color="auto"/>
                            <w:right w:val="none" w:sz="0" w:space="0" w:color="auto"/>
                          </w:divBdr>
                        </w:div>
                      </w:divsChild>
                    </w:div>
                    <w:div w:id="789936740">
                      <w:marLeft w:val="0"/>
                      <w:marRight w:val="0"/>
                      <w:marTop w:val="0"/>
                      <w:marBottom w:val="0"/>
                      <w:divBdr>
                        <w:top w:val="single" w:sz="2" w:space="1" w:color="FFFFFF"/>
                        <w:left w:val="single" w:sz="2" w:space="11" w:color="FFFFFF"/>
                        <w:bottom w:val="single" w:sz="2" w:space="1" w:color="FFFFFF"/>
                        <w:right w:val="single" w:sz="2" w:space="4" w:color="FFFFFF"/>
                      </w:divBdr>
                      <w:divsChild>
                        <w:div w:id="2120100484">
                          <w:marLeft w:val="0"/>
                          <w:marRight w:val="0"/>
                          <w:marTop w:val="0"/>
                          <w:marBottom w:val="0"/>
                          <w:divBdr>
                            <w:top w:val="none" w:sz="0" w:space="0" w:color="auto"/>
                            <w:left w:val="none" w:sz="0" w:space="0" w:color="auto"/>
                            <w:bottom w:val="none" w:sz="0" w:space="0" w:color="auto"/>
                            <w:right w:val="none" w:sz="0" w:space="0" w:color="auto"/>
                          </w:divBdr>
                        </w:div>
                      </w:divsChild>
                    </w:div>
                    <w:div w:id="976688842">
                      <w:marLeft w:val="0"/>
                      <w:marRight w:val="0"/>
                      <w:marTop w:val="0"/>
                      <w:marBottom w:val="0"/>
                      <w:divBdr>
                        <w:top w:val="single" w:sz="2" w:space="1" w:color="FFFFFF"/>
                        <w:left w:val="single" w:sz="2" w:space="11" w:color="FFFFFF"/>
                        <w:bottom w:val="single" w:sz="2" w:space="1" w:color="FFFFFF"/>
                        <w:right w:val="single" w:sz="2" w:space="4" w:color="FFFFFF"/>
                      </w:divBdr>
                      <w:divsChild>
                        <w:div w:id="2123957527">
                          <w:marLeft w:val="0"/>
                          <w:marRight w:val="0"/>
                          <w:marTop w:val="0"/>
                          <w:marBottom w:val="0"/>
                          <w:divBdr>
                            <w:top w:val="none" w:sz="0" w:space="0" w:color="auto"/>
                            <w:left w:val="none" w:sz="0" w:space="0" w:color="auto"/>
                            <w:bottom w:val="none" w:sz="0" w:space="0" w:color="auto"/>
                            <w:right w:val="none" w:sz="0" w:space="0" w:color="auto"/>
                          </w:divBdr>
                        </w:div>
                      </w:divsChild>
                    </w:div>
                    <w:div w:id="1558316470">
                      <w:marLeft w:val="0"/>
                      <w:marRight w:val="0"/>
                      <w:marTop w:val="0"/>
                      <w:marBottom w:val="0"/>
                      <w:divBdr>
                        <w:top w:val="single" w:sz="2" w:space="1" w:color="FFFFFF"/>
                        <w:left w:val="single" w:sz="2" w:space="11" w:color="FFFFFF"/>
                        <w:bottom w:val="single" w:sz="2" w:space="1" w:color="FFFFFF"/>
                        <w:right w:val="single" w:sz="2" w:space="4" w:color="FFFFFF"/>
                      </w:divBdr>
                      <w:divsChild>
                        <w:div w:id="1256594336">
                          <w:marLeft w:val="0"/>
                          <w:marRight w:val="0"/>
                          <w:marTop w:val="0"/>
                          <w:marBottom w:val="0"/>
                          <w:divBdr>
                            <w:top w:val="none" w:sz="0" w:space="0" w:color="auto"/>
                            <w:left w:val="none" w:sz="0" w:space="0" w:color="auto"/>
                            <w:bottom w:val="none" w:sz="0" w:space="0" w:color="auto"/>
                            <w:right w:val="none" w:sz="0" w:space="0" w:color="auto"/>
                          </w:divBdr>
                        </w:div>
                      </w:divsChild>
                    </w:div>
                    <w:div w:id="1958372666">
                      <w:marLeft w:val="0"/>
                      <w:marRight w:val="0"/>
                      <w:marTop w:val="0"/>
                      <w:marBottom w:val="0"/>
                      <w:divBdr>
                        <w:top w:val="single" w:sz="2" w:space="1" w:color="FFFFFF"/>
                        <w:left w:val="single" w:sz="2" w:space="11" w:color="FFFFFF"/>
                        <w:bottom w:val="single" w:sz="2" w:space="1" w:color="FFFFFF"/>
                        <w:right w:val="single" w:sz="2" w:space="4" w:color="FFFFFF"/>
                      </w:divBdr>
                      <w:divsChild>
                        <w:div w:id="572202790">
                          <w:marLeft w:val="0"/>
                          <w:marRight w:val="0"/>
                          <w:marTop w:val="0"/>
                          <w:marBottom w:val="0"/>
                          <w:divBdr>
                            <w:top w:val="none" w:sz="0" w:space="0" w:color="auto"/>
                            <w:left w:val="none" w:sz="0" w:space="0" w:color="auto"/>
                            <w:bottom w:val="none" w:sz="0" w:space="0" w:color="auto"/>
                            <w:right w:val="none" w:sz="0" w:space="0" w:color="auto"/>
                          </w:divBdr>
                        </w:div>
                      </w:divsChild>
                    </w:div>
                    <w:div w:id="47655728">
                      <w:marLeft w:val="0"/>
                      <w:marRight w:val="0"/>
                      <w:marTop w:val="0"/>
                      <w:marBottom w:val="0"/>
                      <w:divBdr>
                        <w:top w:val="single" w:sz="2" w:space="1" w:color="FFFFFF"/>
                        <w:left w:val="single" w:sz="2" w:space="11" w:color="FFFFFF"/>
                        <w:bottom w:val="single" w:sz="2" w:space="1" w:color="FFFFFF"/>
                        <w:right w:val="single" w:sz="2" w:space="4" w:color="FFFFFF"/>
                      </w:divBdr>
                      <w:divsChild>
                        <w:div w:id="2082213796">
                          <w:marLeft w:val="0"/>
                          <w:marRight w:val="0"/>
                          <w:marTop w:val="0"/>
                          <w:marBottom w:val="0"/>
                          <w:divBdr>
                            <w:top w:val="none" w:sz="0" w:space="0" w:color="auto"/>
                            <w:left w:val="none" w:sz="0" w:space="0" w:color="auto"/>
                            <w:bottom w:val="none" w:sz="0" w:space="0" w:color="auto"/>
                            <w:right w:val="none" w:sz="0" w:space="0" w:color="auto"/>
                          </w:divBdr>
                        </w:div>
                      </w:divsChild>
                    </w:div>
                    <w:div w:id="553583591">
                      <w:marLeft w:val="0"/>
                      <w:marRight w:val="0"/>
                      <w:marTop w:val="0"/>
                      <w:marBottom w:val="0"/>
                      <w:divBdr>
                        <w:top w:val="single" w:sz="2" w:space="1" w:color="FFFFFF"/>
                        <w:left w:val="single" w:sz="2" w:space="11" w:color="FFFFFF"/>
                        <w:bottom w:val="single" w:sz="2" w:space="1" w:color="FFFFFF"/>
                        <w:right w:val="single" w:sz="2" w:space="4" w:color="FFFFFF"/>
                      </w:divBdr>
                      <w:divsChild>
                        <w:div w:id="1839881056">
                          <w:marLeft w:val="0"/>
                          <w:marRight w:val="0"/>
                          <w:marTop w:val="0"/>
                          <w:marBottom w:val="0"/>
                          <w:divBdr>
                            <w:top w:val="none" w:sz="0" w:space="0" w:color="auto"/>
                            <w:left w:val="none" w:sz="0" w:space="0" w:color="auto"/>
                            <w:bottom w:val="none" w:sz="0" w:space="0" w:color="auto"/>
                            <w:right w:val="none" w:sz="0" w:space="0" w:color="auto"/>
                          </w:divBdr>
                        </w:div>
                      </w:divsChild>
                    </w:div>
                    <w:div w:id="1636106463">
                      <w:marLeft w:val="0"/>
                      <w:marRight w:val="0"/>
                      <w:marTop w:val="0"/>
                      <w:marBottom w:val="0"/>
                      <w:divBdr>
                        <w:top w:val="single" w:sz="2" w:space="1" w:color="FFFFFF"/>
                        <w:left w:val="single" w:sz="2" w:space="11" w:color="FFFFFF"/>
                        <w:bottom w:val="single" w:sz="2" w:space="1" w:color="FFFFFF"/>
                        <w:right w:val="single" w:sz="2" w:space="4" w:color="FFFFFF"/>
                      </w:divBdr>
                      <w:divsChild>
                        <w:div w:id="1103182257">
                          <w:marLeft w:val="0"/>
                          <w:marRight w:val="0"/>
                          <w:marTop w:val="0"/>
                          <w:marBottom w:val="0"/>
                          <w:divBdr>
                            <w:top w:val="none" w:sz="0" w:space="0" w:color="auto"/>
                            <w:left w:val="none" w:sz="0" w:space="0" w:color="auto"/>
                            <w:bottom w:val="none" w:sz="0" w:space="0" w:color="auto"/>
                            <w:right w:val="none" w:sz="0" w:space="0" w:color="auto"/>
                          </w:divBdr>
                        </w:div>
                      </w:divsChild>
                    </w:div>
                    <w:div w:id="1216114177">
                      <w:marLeft w:val="0"/>
                      <w:marRight w:val="0"/>
                      <w:marTop w:val="0"/>
                      <w:marBottom w:val="0"/>
                      <w:divBdr>
                        <w:top w:val="single" w:sz="2" w:space="1" w:color="FFFFFF"/>
                        <w:left w:val="single" w:sz="2" w:space="11" w:color="FFFFFF"/>
                        <w:bottom w:val="single" w:sz="2" w:space="1" w:color="FFFFFF"/>
                        <w:right w:val="single" w:sz="2" w:space="4" w:color="FFFFFF"/>
                      </w:divBdr>
                      <w:divsChild>
                        <w:div w:id="11691107">
                          <w:marLeft w:val="0"/>
                          <w:marRight w:val="0"/>
                          <w:marTop w:val="0"/>
                          <w:marBottom w:val="0"/>
                          <w:divBdr>
                            <w:top w:val="none" w:sz="0" w:space="0" w:color="auto"/>
                            <w:left w:val="none" w:sz="0" w:space="0" w:color="auto"/>
                            <w:bottom w:val="none" w:sz="0" w:space="0" w:color="auto"/>
                            <w:right w:val="none" w:sz="0" w:space="0" w:color="auto"/>
                          </w:divBdr>
                        </w:div>
                      </w:divsChild>
                    </w:div>
                    <w:div w:id="1527056930">
                      <w:marLeft w:val="0"/>
                      <w:marRight w:val="0"/>
                      <w:marTop w:val="0"/>
                      <w:marBottom w:val="0"/>
                      <w:divBdr>
                        <w:top w:val="single" w:sz="2" w:space="1" w:color="FFFFFF"/>
                        <w:left w:val="single" w:sz="2" w:space="11" w:color="FFFFFF"/>
                        <w:bottom w:val="single" w:sz="2" w:space="1" w:color="FFFFFF"/>
                        <w:right w:val="single" w:sz="2" w:space="4" w:color="FFFFFF"/>
                      </w:divBdr>
                      <w:divsChild>
                        <w:div w:id="1036589690">
                          <w:marLeft w:val="0"/>
                          <w:marRight w:val="0"/>
                          <w:marTop w:val="0"/>
                          <w:marBottom w:val="0"/>
                          <w:divBdr>
                            <w:top w:val="none" w:sz="0" w:space="0" w:color="auto"/>
                            <w:left w:val="none" w:sz="0" w:space="0" w:color="auto"/>
                            <w:bottom w:val="none" w:sz="0" w:space="0" w:color="auto"/>
                            <w:right w:val="none" w:sz="0" w:space="0" w:color="auto"/>
                          </w:divBdr>
                        </w:div>
                      </w:divsChild>
                    </w:div>
                    <w:div w:id="239600277">
                      <w:marLeft w:val="0"/>
                      <w:marRight w:val="0"/>
                      <w:marTop w:val="0"/>
                      <w:marBottom w:val="0"/>
                      <w:divBdr>
                        <w:top w:val="single" w:sz="2" w:space="1" w:color="FFFFFF"/>
                        <w:left w:val="single" w:sz="2" w:space="11" w:color="FFFFFF"/>
                        <w:bottom w:val="single" w:sz="2" w:space="1" w:color="FFFFFF"/>
                        <w:right w:val="single" w:sz="2" w:space="4" w:color="FFFFFF"/>
                      </w:divBdr>
                      <w:divsChild>
                        <w:div w:id="1430783330">
                          <w:marLeft w:val="0"/>
                          <w:marRight w:val="0"/>
                          <w:marTop w:val="0"/>
                          <w:marBottom w:val="0"/>
                          <w:divBdr>
                            <w:top w:val="none" w:sz="0" w:space="0" w:color="auto"/>
                            <w:left w:val="none" w:sz="0" w:space="0" w:color="auto"/>
                            <w:bottom w:val="none" w:sz="0" w:space="0" w:color="auto"/>
                            <w:right w:val="none" w:sz="0" w:space="0" w:color="auto"/>
                          </w:divBdr>
                        </w:div>
                      </w:divsChild>
                    </w:div>
                    <w:div w:id="1271232472">
                      <w:marLeft w:val="0"/>
                      <w:marRight w:val="0"/>
                      <w:marTop w:val="0"/>
                      <w:marBottom w:val="0"/>
                      <w:divBdr>
                        <w:top w:val="single" w:sz="2" w:space="1" w:color="FFFFFF"/>
                        <w:left w:val="single" w:sz="2" w:space="11" w:color="FFFFFF"/>
                        <w:bottom w:val="single" w:sz="2" w:space="1" w:color="FFFFFF"/>
                        <w:right w:val="single" w:sz="2" w:space="4" w:color="FFFFFF"/>
                      </w:divBdr>
                      <w:divsChild>
                        <w:div w:id="361370400">
                          <w:marLeft w:val="0"/>
                          <w:marRight w:val="0"/>
                          <w:marTop w:val="0"/>
                          <w:marBottom w:val="0"/>
                          <w:divBdr>
                            <w:top w:val="none" w:sz="0" w:space="0" w:color="auto"/>
                            <w:left w:val="none" w:sz="0" w:space="0" w:color="auto"/>
                            <w:bottom w:val="none" w:sz="0" w:space="0" w:color="auto"/>
                            <w:right w:val="none" w:sz="0" w:space="0" w:color="auto"/>
                          </w:divBdr>
                        </w:div>
                      </w:divsChild>
                    </w:div>
                    <w:div w:id="499778487">
                      <w:marLeft w:val="0"/>
                      <w:marRight w:val="0"/>
                      <w:marTop w:val="0"/>
                      <w:marBottom w:val="0"/>
                      <w:divBdr>
                        <w:top w:val="single" w:sz="2" w:space="1" w:color="FFFFFF"/>
                        <w:left w:val="single" w:sz="2" w:space="11" w:color="FFFFFF"/>
                        <w:bottom w:val="single" w:sz="2" w:space="1" w:color="FFFFFF"/>
                        <w:right w:val="single" w:sz="2" w:space="4" w:color="FFFFFF"/>
                      </w:divBdr>
                      <w:divsChild>
                        <w:div w:id="918828430">
                          <w:marLeft w:val="0"/>
                          <w:marRight w:val="0"/>
                          <w:marTop w:val="0"/>
                          <w:marBottom w:val="0"/>
                          <w:divBdr>
                            <w:top w:val="none" w:sz="0" w:space="0" w:color="auto"/>
                            <w:left w:val="none" w:sz="0" w:space="0" w:color="auto"/>
                            <w:bottom w:val="none" w:sz="0" w:space="0" w:color="auto"/>
                            <w:right w:val="none" w:sz="0" w:space="0" w:color="auto"/>
                          </w:divBdr>
                        </w:div>
                      </w:divsChild>
                    </w:div>
                    <w:div w:id="468398676">
                      <w:marLeft w:val="0"/>
                      <w:marRight w:val="0"/>
                      <w:marTop w:val="0"/>
                      <w:marBottom w:val="0"/>
                      <w:divBdr>
                        <w:top w:val="single" w:sz="2" w:space="1" w:color="FFFFFF"/>
                        <w:left w:val="single" w:sz="2" w:space="11" w:color="FFFFFF"/>
                        <w:bottom w:val="single" w:sz="2" w:space="1" w:color="FFFFFF"/>
                        <w:right w:val="single" w:sz="2" w:space="4" w:color="FFFFFF"/>
                      </w:divBdr>
                      <w:divsChild>
                        <w:div w:id="107088390">
                          <w:marLeft w:val="0"/>
                          <w:marRight w:val="0"/>
                          <w:marTop w:val="0"/>
                          <w:marBottom w:val="0"/>
                          <w:divBdr>
                            <w:top w:val="none" w:sz="0" w:space="0" w:color="auto"/>
                            <w:left w:val="none" w:sz="0" w:space="0" w:color="auto"/>
                            <w:bottom w:val="none" w:sz="0" w:space="0" w:color="auto"/>
                            <w:right w:val="none" w:sz="0" w:space="0" w:color="auto"/>
                          </w:divBdr>
                        </w:div>
                      </w:divsChild>
                    </w:div>
                    <w:div w:id="709955685">
                      <w:marLeft w:val="0"/>
                      <w:marRight w:val="0"/>
                      <w:marTop w:val="0"/>
                      <w:marBottom w:val="0"/>
                      <w:divBdr>
                        <w:top w:val="single" w:sz="2" w:space="1" w:color="FFFFFF"/>
                        <w:left w:val="single" w:sz="2" w:space="11" w:color="FFFFFF"/>
                        <w:bottom w:val="single" w:sz="2" w:space="1" w:color="FFFFFF"/>
                        <w:right w:val="single" w:sz="2" w:space="4" w:color="FFFFFF"/>
                      </w:divBdr>
                      <w:divsChild>
                        <w:div w:id="1240481651">
                          <w:marLeft w:val="0"/>
                          <w:marRight w:val="0"/>
                          <w:marTop w:val="0"/>
                          <w:marBottom w:val="0"/>
                          <w:divBdr>
                            <w:top w:val="none" w:sz="0" w:space="0" w:color="auto"/>
                            <w:left w:val="none" w:sz="0" w:space="0" w:color="auto"/>
                            <w:bottom w:val="none" w:sz="0" w:space="0" w:color="auto"/>
                            <w:right w:val="none" w:sz="0" w:space="0" w:color="auto"/>
                          </w:divBdr>
                        </w:div>
                      </w:divsChild>
                    </w:div>
                    <w:div w:id="891428675">
                      <w:marLeft w:val="0"/>
                      <w:marRight w:val="0"/>
                      <w:marTop w:val="0"/>
                      <w:marBottom w:val="0"/>
                      <w:divBdr>
                        <w:top w:val="single" w:sz="2" w:space="1" w:color="FFFFFF"/>
                        <w:left w:val="single" w:sz="2" w:space="11" w:color="FFFFFF"/>
                        <w:bottom w:val="single" w:sz="2" w:space="4" w:color="FFFFFF"/>
                        <w:right w:val="single" w:sz="2" w:space="4" w:color="FFFFFF"/>
                      </w:divBdr>
                      <w:divsChild>
                        <w:div w:id="19781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95428">
          <w:marLeft w:val="0"/>
          <w:marRight w:val="0"/>
          <w:marTop w:val="0"/>
          <w:marBottom w:val="300"/>
          <w:divBdr>
            <w:top w:val="none" w:sz="0" w:space="0" w:color="auto"/>
            <w:left w:val="none" w:sz="0" w:space="0" w:color="auto"/>
            <w:bottom w:val="none" w:sz="0" w:space="0" w:color="auto"/>
            <w:right w:val="none" w:sz="0" w:space="0" w:color="auto"/>
          </w:divBdr>
          <w:divsChild>
            <w:div w:id="1945064896">
              <w:marLeft w:val="0"/>
              <w:marRight w:val="0"/>
              <w:marTop w:val="0"/>
              <w:marBottom w:val="0"/>
              <w:divBdr>
                <w:top w:val="none" w:sz="0" w:space="0" w:color="auto"/>
                <w:left w:val="none" w:sz="0" w:space="0" w:color="auto"/>
                <w:bottom w:val="none" w:sz="0" w:space="0" w:color="auto"/>
                <w:right w:val="none" w:sz="0" w:space="0" w:color="auto"/>
              </w:divBdr>
              <w:divsChild>
                <w:div w:id="1635797340">
                  <w:marLeft w:val="0"/>
                  <w:marRight w:val="0"/>
                  <w:marTop w:val="0"/>
                  <w:marBottom w:val="0"/>
                  <w:divBdr>
                    <w:top w:val="none" w:sz="0" w:space="0" w:color="auto"/>
                    <w:left w:val="none" w:sz="0" w:space="0" w:color="auto"/>
                    <w:bottom w:val="none" w:sz="0" w:space="0" w:color="auto"/>
                    <w:right w:val="none" w:sz="0" w:space="0" w:color="auto"/>
                  </w:divBdr>
                  <w:divsChild>
                    <w:div w:id="906957647">
                      <w:marLeft w:val="0"/>
                      <w:marRight w:val="0"/>
                      <w:marTop w:val="0"/>
                      <w:marBottom w:val="0"/>
                      <w:divBdr>
                        <w:top w:val="single" w:sz="2" w:space="4" w:color="FFFFFF"/>
                        <w:left w:val="single" w:sz="2" w:space="11" w:color="FFFFFF"/>
                        <w:bottom w:val="single" w:sz="2" w:space="1" w:color="FFFFFF"/>
                        <w:right w:val="single" w:sz="2" w:space="4" w:color="FFFFFF"/>
                      </w:divBdr>
                      <w:divsChild>
                        <w:div w:id="1877350930">
                          <w:marLeft w:val="0"/>
                          <w:marRight w:val="0"/>
                          <w:marTop w:val="0"/>
                          <w:marBottom w:val="0"/>
                          <w:divBdr>
                            <w:top w:val="none" w:sz="0" w:space="0" w:color="auto"/>
                            <w:left w:val="none" w:sz="0" w:space="0" w:color="auto"/>
                            <w:bottom w:val="none" w:sz="0" w:space="0" w:color="auto"/>
                            <w:right w:val="none" w:sz="0" w:space="0" w:color="auto"/>
                          </w:divBdr>
                        </w:div>
                      </w:divsChild>
                    </w:div>
                    <w:div w:id="1728334160">
                      <w:marLeft w:val="0"/>
                      <w:marRight w:val="0"/>
                      <w:marTop w:val="0"/>
                      <w:marBottom w:val="0"/>
                      <w:divBdr>
                        <w:top w:val="single" w:sz="2" w:space="1" w:color="FFFFFF"/>
                        <w:left w:val="single" w:sz="2" w:space="11" w:color="FFFFFF"/>
                        <w:bottom w:val="single" w:sz="2" w:space="1" w:color="FFFFFF"/>
                        <w:right w:val="single" w:sz="2" w:space="4" w:color="FFFFFF"/>
                      </w:divBdr>
                      <w:divsChild>
                        <w:div w:id="1382942720">
                          <w:marLeft w:val="0"/>
                          <w:marRight w:val="0"/>
                          <w:marTop w:val="0"/>
                          <w:marBottom w:val="0"/>
                          <w:divBdr>
                            <w:top w:val="none" w:sz="0" w:space="0" w:color="auto"/>
                            <w:left w:val="none" w:sz="0" w:space="0" w:color="auto"/>
                            <w:bottom w:val="none" w:sz="0" w:space="0" w:color="auto"/>
                            <w:right w:val="none" w:sz="0" w:space="0" w:color="auto"/>
                          </w:divBdr>
                        </w:div>
                      </w:divsChild>
                    </w:div>
                    <w:div w:id="1221601828">
                      <w:marLeft w:val="0"/>
                      <w:marRight w:val="0"/>
                      <w:marTop w:val="0"/>
                      <w:marBottom w:val="0"/>
                      <w:divBdr>
                        <w:top w:val="single" w:sz="2" w:space="1" w:color="FFFFFF"/>
                        <w:left w:val="single" w:sz="2" w:space="11" w:color="FFFFFF"/>
                        <w:bottom w:val="single" w:sz="2" w:space="1" w:color="FFFFFF"/>
                        <w:right w:val="single" w:sz="2" w:space="4" w:color="FFFFFF"/>
                      </w:divBdr>
                      <w:divsChild>
                        <w:div w:id="295531176">
                          <w:marLeft w:val="0"/>
                          <w:marRight w:val="0"/>
                          <w:marTop w:val="0"/>
                          <w:marBottom w:val="0"/>
                          <w:divBdr>
                            <w:top w:val="none" w:sz="0" w:space="0" w:color="auto"/>
                            <w:left w:val="none" w:sz="0" w:space="0" w:color="auto"/>
                            <w:bottom w:val="none" w:sz="0" w:space="0" w:color="auto"/>
                            <w:right w:val="none" w:sz="0" w:space="0" w:color="auto"/>
                          </w:divBdr>
                        </w:div>
                      </w:divsChild>
                    </w:div>
                    <w:div w:id="113252614">
                      <w:marLeft w:val="0"/>
                      <w:marRight w:val="0"/>
                      <w:marTop w:val="0"/>
                      <w:marBottom w:val="0"/>
                      <w:divBdr>
                        <w:top w:val="single" w:sz="2" w:space="1" w:color="FFFFFF"/>
                        <w:left w:val="single" w:sz="2" w:space="11" w:color="FFFFFF"/>
                        <w:bottom w:val="single" w:sz="2" w:space="1" w:color="FFFFFF"/>
                        <w:right w:val="single" w:sz="2" w:space="4" w:color="FFFFFF"/>
                      </w:divBdr>
                      <w:divsChild>
                        <w:div w:id="702901866">
                          <w:marLeft w:val="0"/>
                          <w:marRight w:val="0"/>
                          <w:marTop w:val="0"/>
                          <w:marBottom w:val="0"/>
                          <w:divBdr>
                            <w:top w:val="none" w:sz="0" w:space="0" w:color="auto"/>
                            <w:left w:val="none" w:sz="0" w:space="0" w:color="auto"/>
                            <w:bottom w:val="none" w:sz="0" w:space="0" w:color="auto"/>
                            <w:right w:val="none" w:sz="0" w:space="0" w:color="auto"/>
                          </w:divBdr>
                        </w:div>
                      </w:divsChild>
                    </w:div>
                    <w:div w:id="114057928">
                      <w:marLeft w:val="0"/>
                      <w:marRight w:val="0"/>
                      <w:marTop w:val="0"/>
                      <w:marBottom w:val="0"/>
                      <w:divBdr>
                        <w:top w:val="single" w:sz="2" w:space="1" w:color="FFFFFF"/>
                        <w:left w:val="single" w:sz="2" w:space="11" w:color="FFFFFF"/>
                        <w:bottom w:val="single" w:sz="2" w:space="1" w:color="FFFFFF"/>
                        <w:right w:val="single" w:sz="2" w:space="4" w:color="FFFFFF"/>
                      </w:divBdr>
                      <w:divsChild>
                        <w:div w:id="2013944481">
                          <w:marLeft w:val="0"/>
                          <w:marRight w:val="0"/>
                          <w:marTop w:val="0"/>
                          <w:marBottom w:val="0"/>
                          <w:divBdr>
                            <w:top w:val="none" w:sz="0" w:space="0" w:color="auto"/>
                            <w:left w:val="none" w:sz="0" w:space="0" w:color="auto"/>
                            <w:bottom w:val="none" w:sz="0" w:space="0" w:color="auto"/>
                            <w:right w:val="none" w:sz="0" w:space="0" w:color="auto"/>
                          </w:divBdr>
                        </w:div>
                      </w:divsChild>
                    </w:div>
                    <w:div w:id="821431862">
                      <w:marLeft w:val="0"/>
                      <w:marRight w:val="0"/>
                      <w:marTop w:val="0"/>
                      <w:marBottom w:val="0"/>
                      <w:divBdr>
                        <w:top w:val="single" w:sz="2" w:space="1" w:color="FFFFFF"/>
                        <w:left w:val="single" w:sz="2" w:space="11" w:color="FFFFFF"/>
                        <w:bottom w:val="single" w:sz="2" w:space="1" w:color="FFFFFF"/>
                        <w:right w:val="single" w:sz="2" w:space="4" w:color="FFFFFF"/>
                      </w:divBdr>
                      <w:divsChild>
                        <w:div w:id="917592301">
                          <w:marLeft w:val="0"/>
                          <w:marRight w:val="0"/>
                          <w:marTop w:val="0"/>
                          <w:marBottom w:val="0"/>
                          <w:divBdr>
                            <w:top w:val="none" w:sz="0" w:space="0" w:color="auto"/>
                            <w:left w:val="none" w:sz="0" w:space="0" w:color="auto"/>
                            <w:bottom w:val="none" w:sz="0" w:space="0" w:color="auto"/>
                            <w:right w:val="none" w:sz="0" w:space="0" w:color="auto"/>
                          </w:divBdr>
                        </w:div>
                      </w:divsChild>
                    </w:div>
                    <w:div w:id="251821316">
                      <w:marLeft w:val="0"/>
                      <w:marRight w:val="0"/>
                      <w:marTop w:val="0"/>
                      <w:marBottom w:val="0"/>
                      <w:divBdr>
                        <w:top w:val="single" w:sz="2" w:space="1" w:color="FFFFFF"/>
                        <w:left w:val="single" w:sz="2" w:space="11" w:color="FFFFFF"/>
                        <w:bottom w:val="single" w:sz="2" w:space="1" w:color="FFFFFF"/>
                        <w:right w:val="single" w:sz="2" w:space="4" w:color="FFFFFF"/>
                      </w:divBdr>
                      <w:divsChild>
                        <w:div w:id="759301808">
                          <w:marLeft w:val="0"/>
                          <w:marRight w:val="0"/>
                          <w:marTop w:val="0"/>
                          <w:marBottom w:val="0"/>
                          <w:divBdr>
                            <w:top w:val="none" w:sz="0" w:space="0" w:color="auto"/>
                            <w:left w:val="none" w:sz="0" w:space="0" w:color="auto"/>
                            <w:bottom w:val="none" w:sz="0" w:space="0" w:color="auto"/>
                            <w:right w:val="none" w:sz="0" w:space="0" w:color="auto"/>
                          </w:divBdr>
                        </w:div>
                      </w:divsChild>
                    </w:div>
                    <w:div w:id="1068069340">
                      <w:marLeft w:val="0"/>
                      <w:marRight w:val="0"/>
                      <w:marTop w:val="0"/>
                      <w:marBottom w:val="0"/>
                      <w:divBdr>
                        <w:top w:val="single" w:sz="2" w:space="1" w:color="FFFFFF"/>
                        <w:left w:val="single" w:sz="2" w:space="11" w:color="FFFFFF"/>
                        <w:bottom w:val="single" w:sz="2" w:space="1" w:color="FFFFFF"/>
                        <w:right w:val="single" w:sz="2" w:space="4" w:color="FFFFFF"/>
                      </w:divBdr>
                      <w:divsChild>
                        <w:div w:id="1085296720">
                          <w:marLeft w:val="0"/>
                          <w:marRight w:val="0"/>
                          <w:marTop w:val="0"/>
                          <w:marBottom w:val="0"/>
                          <w:divBdr>
                            <w:top w:val="none" w:sz="0" w:space="0" w:color="auto"/>
                            <w:left w:val="none" w:sz="0" w:space="0" w:color="auto"/>
                            <w:bottom w:val="none" w:sz="0" w:space="0" w:color="auto"/>
                            <w:right w:val="none" w:sz="0" w:space="0" w:color="auto"/>
                          </w:divBdr>
                        </w:div>
                      </w:divsChild>
                    </w:div>
                    <w:div w:id="353117280">
                      <w:marLeft w:val="0"/>
                      <w:marRight w:val="0"/>
                      <w:marTop w:val="0"/>
                      <w:marBottom w:val="0"/>
                      <w:divBdr>
                        <w:top w:val="single" w:sz="2" w:space="1" w:color="FFFFFF"/>
                        <w:left w:val="single" w:sz="2" w:space="11" w:color="FFFFFF"/>
                        <w:bottom w:val="single" w:sz="2" w:space="1" w:color="FFFFFF"/>
                        <w:right w:val="single" w:sz="2" w:space="4" w:color="FFFFFF"/>
                      </w:divBdr>
                      <w:divsChild>
                        <w:div w:id="523399884">
                          <w:marLeft w:val="0"/>
                          <w:marRight w:val="0"/>
                          <w:marTop w:val="0"/>
                          <w:marBottom w:val="0"/>
                          <w:divBdr>
                            <w:top w:val="none" w:sz="0" w:space="0" w:color="auto"/>
                            <w:left w:val="none" w:sz="0" w:space="0" w:color="auto"/>
                            <w:bottom w:val="none" w:sz="0" w:space="0" w:color="auto"/>
                            <w:right w:val="none" w:sz="0" w:space="0" w:color="auto"/>
                          </w:divBdr>
                        </w:div>
                      </w:divsChild>
                    </w:div>
                    <w:div w:id="734009749">
                      <w:marLeft w:val="0"/>
                      <w:marRight w:val="0"/>
                      <w:marTop w:val="0"/>
                      <w:marBottom w:val="0"/>
                      <w:divBdr>
                        <w:top w:val="single" w:sz="2" w:space="1" w:color="FFFFFF"/>
                        <w:left w:val="single" w:sz="2" w:space="11" w:color="FFFFFF"/>
                        <w:bottom w:val="single" w:sz="2" w:space="1" w:color="FFFFFF"/>
                        <w:right w:val="single" w:sz="2" w:space="4" w:color="FFFFFF"/>
                      </w:divBdr>
                      <w:divsChild>
                        <w:div w:id="135874576">
                          <w:marLeft w:val="0"/>
                          <w:marRight w:val="0"/>
                          <w:marTop w:val="0"/>
                          <w:marBottom w:val="0"/>
                          <w:divBdr>
                            <w:top w:val="none" w:sz="0" w:space="0" w:color="auto"/>
                            <w:left w:val="none" w:sz="0" w:space="0" w:color="auto"/>
                            <w:bottom w:val="none" w:sz="0" w:space="0" w:color="auto"/>
                            <w:right w:val="none" w:sz="0" w:space="0" w:color="auto"/>
                          </w:divBdr>
                        </w:div>
                      </w:divsChild>
                    </w:div>
                    <w:div w:id="48575790">
                      <w:marLeft w:val="0"/>
                      <w:marRight w:val="0"/>
                      <w:marTop w:val="0"/>
                      <w:marBottom w:val="0"/>
                      <w:divBdr>
                        <w:top w:val="single" w:sz="2" w:space="1" w:color="FFFFFF"/>
                        <w:left w:val="single" w:sz="2" w:space="11" w:color="FFFFFF"/>
                        <w:bottom w:val="single" w:sz="2" w:space="1" w:color="FFFFFF"/>
                        <w:right w:val="single" w:sz="2" w:space="4" w:color="FFFFFF"/>
                      </w:divBdr>
                      <w:divsChild>
                        <w:div w:id="2100056106">
                          <w:marLeft w:val="0"/>
                          <w:marRight w:val="0"/>
                          <w:marTop w:val="0"/>
                          <w:marBottom w:val="0"/>
                          <w:divBdr>
                            <w:top w:val="none" w:sz="0" w:space="0" w:color="auto"/>
                            <w:left w:val="none" w:sz="0" w:space="0" w:color="auto"/>
                            <w:bottom w:val="none" w:sz="0" w:space="0" w:color="auto"/>
                            <w:right w:val="none" w:sz="0" w:space="0" w:color="auto"/>
                          </w:divBdr>
                        </w:div>
                      </w:divsChild>
                    </w:div>
                    <w:div w:id="489367897">
                      <w:marLeft w:val="0"/>
                      <w:marRight w:val="0"/>
                      <w:marTop w:val="0"/>
                      <w:marBottom w:val="0"/>
                      <w:divBdr>
                        <w:top w:val="single" w:sz="2" w:space="1" w:color="FFFFFF"/>
                        <w:left w:val="single" w:sz="2" w:space="11" w:color="FFFFFF"/>
                        <w:bottom w:val="single" w:sz="2" w:space="1" w:color="FFFFFF"/>
                        <w:right w:val="single" w:sz="2" w:space="4" w:color="FFFFFF"/>
                      </w:divBdr>
                      <w:divsChild>
                        <w:div w:id="1108280174">
                          <w:marLeft w:val="0"/>
                          <w:marRight w:val="0"/>
                          <w:marTop w:val="0"/>
                          <w:marBottom w:val="0"/>
                          <w:divBdr>
                            <w:top w:val="none" w:sz="0" w:space="0" w:color="auto"/>
                            <w:left w:val="none" w:sz="0" w:space="0" w:color="auto"/>
                            <w:bottom w:val="none" w:sz="0" w:space="0" w:color="auto"/>
                            <w:right w:val="none" w:sz="0" w:space="0" w:color="auto"/>
                          </w:divBdr>
                        </w:div>
                      </w:divsChild>
                    </w:div>
                    <w:div w:id="791090989">
                      <w:marLeft w:val="0"/>
                      <w:marRight w:val="0"/>
                      <w:marTop w:val="0"/>
                      <w:marBottom w:val="0"/>
                      <w:divBdr>
                        <w:top w:val="single" w:sz="2" w:space="1" w:color="FFFFFF"/>
                        <w:left w:val="single" w:sz="2" w:space="11" w:color="FFFFFF"/>
                        <w:bottom w:val="single" w:sz="2" w:space="1" w:color="FFFFFF"/>
                        <w:right w:val="single" w:sz="2" w:space="4" w:color="FFFFFF"/>
                      </w:divBdr>
                      <w:divsChild>
                        <w:div w:id="1509952224">
                          <w:marLeft w:val="0"/>
                          <w:marRight w:val="0"/>
                          <w:marTop w:val="0"/>
                          <w:marBottom w:val="0"/>
                          <w:divBdr>
                            <w:top w:val="none" w:sz="0" w:space="0" w:color="auto"/>
                            <w:left w:val="none" w:sz="0" w:space="0" w:color="auto"/>
                            <w:bottom w:val="none" w:sz="0" w:space="0" w:color="auto"/>
                            <w:right w:val="none" w:sz="0" w:space="0" w:color="auto"/>
                          </w:divBdr>
                        </w:div>
                      </w:divsChild>
                    </w:div>
                    <w:div w:id="1537422128">
                      <w:marLeft w:val="0"/>
                      <w:marRight w:val="0"/>
                      <w:marTop w:val="0"/>
                      <w:marBottom w:val="0"/>
                      <w:divBdr>
                        <w:top w:val="single" w:sz="2" w:space="1" w:color="FFFFFF"/>
                        <w:left w:val="single" w:sz="2" w:space="11" w:color="FFFFFF"/>
                        <w:bottom w:val="single" w:sz="2" w:space="1" w:color="FFFFFF"/>
                        <w:right w:val="single" w:sz="2" w:space="4" w:color="FFFFFF"/>
                      </w:divBdr>
                      <w:divsChild>
                        <w:div w:id="585303843">
                          <w:marLeft w:val="0"/>
                          <w:marRight w:val="0"/>
                          <w:marTop w:val="0"/>
                          <w:marBottom w:val="0"/>
                          <w:divBdr>
                            <w:top w:val="none" w:sz="0" w:space="0" w:color="auto"/>
                            <w:left w:val="none" w:sz="0" w:space="0" w:color="auto"/>
                            <w:bottom w:val="none" w:sz="0" w:space="0" w:color="auto"/>
                            <w:right w:val="none" w:sz="0" w:space="0" w:color="auto"/>
                          </w:divBdr>
                        </w:div>
                      </w:divsChild>
                    </w:div>
                    <w:div w:id="2083327214">
                      <w:marLeft w:val="0"/>
                      <w:marRight w:val="0"/>
                      <w:marTop w:val="0"/>
                      <w:marBottom w:val="0"/>
                      <w:divBdr>
                        <w:top w:val="single" w:sz="2" w:space="1" w:color="FFFFFF"/>
                        <w:left w:val="single" w:sz="2" w:space="11" w:color="FFFFFF"/>
                        <w:bottom w:val="single" w:sz="2" w:space="1" w:color="FFFFFF"/>
                        <w:right w:val="single" w:sz="2" w:space="4" w:color="FFFFFF"/>
                      </w:divBdr>
                      <w:divsChild>
                        <w:div w:id="1325165142">
                          <w:marLeft w:val="0"/>
                          <w:marRight w:val="0"/>
                          <w:marTop w:val="0"/>
                          <w:marBottom w:val="0"/>
                          <w:divBdr>
                            <w:top w:val="none" w:sz="0" w:space="0" w:color="auto"/>
                            <w:left w:val="none" w:sz="0" w:space="0" w:color="auto"/>
                            <w:bottom w:val="none" w:sz="0" w:space="0" w:color="auto"/>
                            <w:right w:val="none" w:sz="0" w:space="0" w:color="auto"/>
                          </w:divBdr>
                        </w:div>
                      </w:divsChild>
                    </w:div>
                    <w:div w:id="1642880612">
                      <w:marLeft w:val="0"/>
                      <w:marRight w:val="0"/>
                      <w:marTop w:val="0"/>
                      <w:marBottom w:val="0"/>
                      <w:divBdr>
                        <w:top w:val="single" w:sz="2" w:space="1" w:color="FFFFFF"/>
                        <w:left w:val="single" w:sz="2" w:space="11" w:color="FFFFFF"/>
                        <w:bottom w:val="single" w:sz="2" w:space="1" w:color="FFFFFF"/>
                        <w:right w:val="single" w:sz="2" w:space="4" w:color="FFFFFF"/>
                      </w:divBdr>
                      <w:divsChild>
                        <w:div w:id="181483443">
                          <w:marLeft w:val="0"/>
                          <w:marRight w:val="0"/>
                          <w:marTop w:val="0"/>
                          <w:marBottom w:val="0"/>
                          <w:divBdr>
                            <w:top w:val="none" w:sz="0" w:space="0" w:color="auto"/>
                            <w:left w:val="none" w:sz="0" w:space="0" w:color="auto"/>
                            <w:bottom w:val="none" w:sz="0" w:space="0" w:color="auto"/>
                            <w:right w:val="none" w:sz="0" w:space="0" w:color="auto"/>
                          </w:divBdr>
                        </w:div>
                      </w:divsChild>
                    </w:div>
                    <w:div w:id="535238946">
                      <w:marLeft w:val="0"/>
                      <w:marRight w:val="0"/>
                      <w:marTop w:val="0"/>
                      <w:marBottom w:val="0"/>
                      <w:divBdr>
                        <w:top w:val="single" w:sz="2" w:space="1" w:color="FFFFFF"/>
                        <w:left w:val="single" w:sz="2" w:space="11" w:color="FFFFFF"/>
                        <w:bottom w:val="single" w:sz="2" w:space="1" w:color="FFFFFF"/>
                        <w:right w:val="single" w:sz="2" w:space="4" w:color="FFFFFF"/>
                      </w:divBdr>
                      <w:divsChild>
                        <w:div w:id="1389691481">
                          <w:marLeft w:val="0"/>
                          <w:marRight w:val="0"/>
                          <w:marTop w:val="0"/>
                          <w:marBottom w:val="0"/>
                          <w:divBdr>
                            <w:top w:val="none" w:sz="0" w:space="0" w:color="auto"/>
                            <w:left w:val="none" w:sz="0" w:space="0" w:color="auto"/>
                            <w:bottom w:val="none" w:sz="0" w:space="0" w:color="auto"/>
                            <w:right w:val="none" w:sz="0" w:space="0" w:color="auto"/>
                          </w:divBdr>
                        </w:div>
                      </w:divsChild>
                    </w:div>
                    <w:div w:id="1475025509">
                      <w:marLeft w:val="0"/>
                      <w:marRight w:val="0"/>
                      <w:marTop w:val="0"/>
                      <w:marBottom w:val="0"/>
                      <w:divBdr>
                        <w:top w:val="single" w:sz="2" w:space="1" w:color="FFFFFF"/>
                        <w:left w:val="single" w:sz="2" w:space="11" w:color="FFFFFF"/>
                        <w:bottom w:val="single" w:sz="2" w:space="1" w:color="FFFFFF"/>
                        <w:right w:val="single" w:sz="2" w:space="4" w:color="FFFFFF"/>
                      </w:divBdr>
                      <w:divsChild>
                        <w:div w:id="732698404">
                          <w:marLeft w:val="0"/>
                          <w:marRight w:val="0"/>
                          <w:marTop w:val="0"/>
                          <w:marBottom w:val="0"/>
                          <w:divBdr>
                            <w:top w:val="none" w:sz="0" w:space="0" w:color="auto"/>
                            <w:left w:val="none" w:sz="0" w:space="0" w:color="auto"/>
                            <w:bottom w:val="none" w:sz="0" w:space="0" w:color="auto"/>
                            <w:right w:val="none" w:sz="0" w:space="0" w:color="auto"/>
                          </w:divBdr>
                        </w:div>
                      </w:divsChild>
                    </w:div>
                    <w:div w:id="1657877519">
                      <w:marLeft w:val="0"/>
                      <w:marRight w:val="0"/>
                      <w:marTop w:val="0"/>
                      <w:marBottom w:val="0"/>
                      <w:divBdr>
                        <w:top w:val="single" w:sz="2" w:space="1" w:color="FFFFFF"/>
                        <w:left w:val="single" w:sz="2" w:space="11" w:color="FFFFFF"/>
                        <w:bottom w:val="single" w:sz="2" w:space="1" w:color="FFFFFF"/>
                        <w:right w:val="single" w:sz="2" w:space="4" w:color="FFFFFF"/>
                      </w:divBdr>
                      <w:divsChild>
                        <w:div w:id="628903617">
                          <w:marLeft w:val="0"/>
                          <w:marRight w:val="0"/>
                          <w:marTop w:val="0"/>
                          <w:marBottom w:val="0"/>
                          <w:divBdr>
                            <w:top w:val="none" w:sz="0" w:space="0" w:color="auto"/>
                            <w:left w:val="none" w:sz="0" w:space="0" w:color="auto"/>
                            <w:bottom w:val="none" w:sz="0" w:space="0" w:color="auto"/>
                            <w:right w:val="none" w:sz="0" w:space="0" w:color="auto"/>
                          </w:divBdr>
                        </w:div>
                      </w:divsChild>
                    </w:div>
                    <w:div w:id="465394239">
                      <w:marLeft w:val="0"/>
                      <w:marRight w:val="0"/>
                      <w:marTop w:val="0"/>
                      <w:marBottom w:val="0"/>
                      <w:divBdr>
                        <w:top w:val="single" w:sz="2" w:space="1" w:color="FFFFFF"/>
                        <w:left w:val="single" w:sz="2" w:space="11" w:color="FFFFFF"/>
                        <w:bottom w:val="single" w:sz="2" w:space="1" w:color="FFFFFF"/>
                        <w:right w:val="single" w:sz="2" w:space="4" w:color="FFFFFF"/>
                      </w:divBdr>
                      <w:divsChild>
                        <w:div w:id="1012759828">
                          <w:marLeft w:val="0"/>
                          <w:marRight w:val="0"/>
                          <w:marTop w:val="0"/>
                          <w:marBottom w:val="0"/>
                          <w:divBdr>
                            <w:top w:val="none" w:sz="0" w:space="0" w:color="auto"/>
                            <w:left w:val="none" w:sz="0" w:space="0" w:color="auto"/>
                            <w:bottom w:val="none" w:sz="0" w:space="0" w:color="auto"/>
                            <w:right w:val="none" w:sz="0" w:space="0" w:color="auto"/>
                          </w:divBdr>
                        </w:div>
                      </w:divsChild>
                    </w:div>
                    <w:div w:id="1081294327">
                      <w:marLeft w:val="0"/>
                      <w:marRight w:val="0"/>
                      <w:marTop w:val="0"/>
                      <w:marBottom w:val="0"/>
                      <w:divBdr>
                        <w:top w:val="single" w:sz="2" w:space="1" w:color="FFFFFF"/>
                        <w:left w:val="single" w:sz="2" w:space="11" w:color="FFFFFF"/>
                        <w:bottom w:val="single" w:sz="2" w:space="1" w:color="FFFFFF"/>
                        <w:right w:val="single" w:sz="2" w:space="4" w:color="FFFFFF"/>
                      </w:divBdr>
                      <w:divsChild>
                        <w:div w:id="869420256">
                          <w:marLeft w:val="0"/>
                          <w:marRight w:val="0"/>
                          <w:marTop w:val="0"/>
                          <w:marBottom w:val="0"/>
                          <w:divBdr>
                            <w:top w:val="none" w:sz="0" w:space="0" w:color="auto"/>
                            <w:left w:val="none" w:sz="0" w:space="0" w:color="auto"/>
                            <w:bottom w:val="none" w:sz="0" w:space="0" w:color="auto"/>
                            <w:right w:val="none" w:sz="0" w:space="0" w:color="auto"/>
                          </w:divBdr>
                        </w:div>
                      </w:divsChild>
                    </w:div>
                    <w:div w:id="1806119009">
                      <w:marLeft w:val="0"/>
                      <w:marRight w:val="0"/>
                      <w:marTop w:val="0"/>
                      <w:marBottom w:val="0"/>
                      <w:divBdr>
                        <w:top w:val="single" w:sz="2" w:space="1" w:color="FFFFFF"/>
                        <w:left w:val="single" w:sz="2" w:space="11" w:color="FFFFFF"/>
                        <w:bottom w:val="single" w:sz="2" w:space="1" w:color="FFFFFF"/>
                        <w:right w:val="single" w:sz="2" w:space="4" w:color="FFFFFF"/>
                      </w:divBdr>
                      <w:divsChild>
                        <w:div w:id="1339044690">
                          <w:marLeft w:val="0"/>
                          <w:marRight w:val="0"/>
                          <w:marTop w:val="0"/>
                          <w:marBottom w:val="0"/>
                          <w:divBdr>
                            <w:top w:val="none" w:sz="0" w:space="0" w:color="auto"/>
                            <w:left w:val="none" w:sz="0" w:space="0" w:color="auto"/>
                            <w:bottom w:val="none" w:sz="0" w:space="0" w:color="auto"/>
                            <w:right w:val="none" w:sz="0" w:space="0" w:color="auto"/>
                          </w:divBdr>
                        </w:div>
                      </w:divsChild>
                    </w:div>
                    <w:div w:id="1154880184">
                      <w:marLeft w:val="0"/>
                      <w:marRight w:val="0"/>
                      <w:marTop w:val="0"/>
                      <w:marBottom w:val="0"/>
                      <w:divBdr>
                        <w:top w:val="single" w:sz="2" w:space="1" w:color="FFFFFF"/>
                        <w:left w:val="single" w:sz="2" w:space="11" w:color="FFFFFF"/>
                        <w:bottom w:val="single" w:sz="2" w:space="1" w:color="FFFFFF"/>
                        <w:right w:val="single" w:sz="2" w:space="4" w:color="FFFFFF"/>
                      </w:divBdr>
                      <w:divsChild>
                        <w:div w:id="141778082">
                          <w:marLeft w:val="0"/>
                          <w:marRight w:val="0"/>
                          <w:marTop w:val="0"/>
                          <w:marBottom w:val="0"/>
                          <w:divBdr>
                            <w:top w:val="none" w:sz="0" w:space="0" w:color="auto"/>
                            <w:left w:val="none" w:sz="0" w:space="0" w:color="auto"/>
                            <w:bottom w:val="none" w:sz="0" w:space="0" w:color="auto"/>
                            <w:right w:val="none" w:sz="0" w:space="0" w:color="auto"/>
                          </w:divBdr>
                        </w:div>
                      </w:divsChild>
                    </w:div>
                    <w:div w:id="91634090">
                      <w:marLeft w:val="0"/>
                      <w:marRight w:val="0"/>
                      <w:marTop w:val="0"/>
                      <w:marBottom w:val="0"/>
                      <w:divBdr>
                        <w:top w:val="single" w:sz="2" w:space="1" w:color="FFFFFF"/>
                        <w:left w:val="single" w:sz="2" w:space="11" w:color="FFFFFF"/>
                        <w:bottom w:val="single" w:sz="2" w:space="1" w:color="FFFFFF"/>
                        <w:right w:val="single" w:sz="2" w:space="4" w:color="FFFFFF"/>
                      </w:divBdr>
                      <w:divsChild>
                        <w:div w:id="391926493">
                          <w:marLeft w:val="0"/>
                          <w:marRight w:val="0"/>
                          <w:marTop w:val="0"/>
                          <w:marBottom w:val="0"/>
                          <w:divBdr>
                            <w:top w:val="none" w:sz="0" w:space="0" w:color="auto"/>
                            <w:left w:val="none" w:sz="0" w:space="0" w:color="auto"/>
                            <w:bottom w:val="none" w:sz="0" w:space="0" w:color="auto"/>
                            <w:right w:val="none" w:sz="0" w:space="0" w:color="auto"/>
                          </w:divBdr>
                        </w:div>
                      </w:divsChild>
                    </w:div>
                    <w:div w:id="1993479623">
                      <w:marLeft w:val="0"/>
                      <w:marRight w:val="0"/>
                      <w:marTop w:val="0"/>
                      <w:marBottom w:val="0"/>
                      <w:divBdr>
                        <w:top w:val="single" w:sz="2" w:space="1" w:color="FFFFFF"/>
                        <w:left w:val="single" w:sz="2" w:space="11" w:color="FFFFFF"/>
                        <w:bottom w:val="single" w:sz="2" w:space="1" w:color="FFFFFF"/>
                        <w:right w:val="single" w:sz="2" w:space="4" w:color="FFFFFF"/>
                      </w:divBdr>
                      <w:divsChild>
                        <w:div w:id="941034199">
                          <w:marLeft w:val="0"/>
                          <w:marRight w:val="0"/>
                          <w:marTop w:val="0"/>
                          <w:marBottom w:val="0"/>
                          <w:divBdr>
                            <w:top w:val="none" w:sz="0" w:space="0" w:color="auto"/>
                            <w:left w:val="none" w:sz="0" w:space="0" w:color="auto"/>
                            <w:bottom w:val="none" w:sz="0" w:space="0" w:color="auto"/>
                            <w:right w:val="none" w:sz="0" w:space="0" w:color="auto"/>
                          </w:divBdr>
                        </w:div>
                      </w:divsChild>
                    </w:div>
                    <w:div w:id="76219004">
                      <w:marLeft w:val="0"/>
                      <w:marRight w:val="0"/>
                      <w:marTop w:val="0"/>
                      <w:marBottom w:val="0"/>
                      <w:divBdr>
                        <w:top w:val="single" w:sz="2" w:space="1" w:color="FFFFFF"/>
                        <w:left w:val="single" w:sz="2" w:space="11" w:color="FFFFFF"/>
                        <w:bottom w:val="single" w:sz="2" w:space="4" w:color="FFFFFF"/>
                        <w:right w:val="single" w:sz="2" w:space="4" w:color="FFFFFF"/>
                      </w:divBdr>
                      <w:divsChild>
                        <w:div w:id="20338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60872">
          <w:marLeft w:val="0"/>
          <w:marRight w:val="0"/>
          <w:marTop w:val="0"/>
          <w:marBottom w:val="300"/>
          <w:divBdr>
            <w:top w:val="none" w:sz="0" w:space="0" w:color="auto"/>
            <w:left w:val="none" w:sz="0" w:space="0" w:color="auto"/>
            <w:bottom w:val="none" w:sz="0" w:space="0" w:color="auto"/>
            <w:right w:val="none" w:sz="0" w:space="0" w:color="auto"/>
          </w:divBdr>
          <w:divsChild>
            <w:div w:id="132522601">
              <w:marLeft w:val="0"/>
              <w:marRight w:val="0"/>
              <w:marTop w:val="0"/>
              <w:marBottom w:val="0"/>
              <w:divBdr>
                <w:top w:val="none" w:sz="0" w:space="0" w:color="auto"/>
                <w:left w:val="none" w:sz="0" w:space="0" w:color="auto"/>
                <w:bottom w:val="none" w:sz="0" w:space="0" w:color="auto"/>
                <w:right w:val="none" w:sz="0" w:space="0" w:color="auto"/>
              </w:divBdr>
              <w:divsChild>
                <w:div w:id="249434373">
                  <w:marLeft w:val="0"/>
                  <w:marRight w:val="0"/>
                  <w:marTop w:val="0"/>
                  <w:marBottom w:val="0"/>
                  <w:divBdr>
                    <w:top w:val="none" w:sz="0" w:space="0" w:color="auto"/>
                    <w:left w:val="none" w:sz="0" w:space="0" w:color="auto"/>
                    <w:bottom w:val="none" w:sz="0" w:space="0" w:color="auto"/>
                    <w:right w:val="none" w:sz="0" w:space="0" w:color="auto"/>
                  </w:divBdr>
                  <w:divsChild>
                    <w:div w:id="1445809279">
                      <w:marLeft w:val="0"/>
                      <w:marRight w:val="0"/>
                      <w:marTop w:val="0"/>
                      <w:marBottom w:val="0"/>
                      <w:divBdr>
                        <w:top w:val="single" w:sz="2" w:space="4" w:color="FFFFFF"/>
                        <w:left w:val="single" w:sz="2" w:space="11" w:color="FFFFFF"/>
                        <w:bottom w:val="single" w:sz="2" w:space="1" w:color="FFFFFF"/>
                        <w:right w:val="single" w:sz="2" w:space="4" w:color="FFFFFF"/>
                      </w:divBdr>
                      <w:divsChild>
                        <w:div w:id="471144278">
                          <w:marLeft w:val="0"/>
                          <w:marRight w:val="0"/>
                          <w:marTop w:val="0"/>
                          <w:marBottom w:val="0"/>
                          <w:divBdr>
                            <w:top w:val="none" w:sz="0" w:space="0" w:color="auto"/>
                            <w:left w:val="none" w:sz="0" w:space="0" w:color="auto"/>
                            <w:bottom w:val="none" w:sz="0" w:space="0" w:color="auto"/>
                            <w:right w:val="none" w:sz="0" w:space="0" w:color="auto"/>
                          </w:divBdr>
                        </w:div>
                      </w:divsChild>
                    </w:div>
                    <w:div w:id="439647472">
                      <w:marLeft w:val="0"/>
                      <w:marRight w:val="0"/>
                      <w:marTop w:val="0"/>
                      <w:marBottom w:val="0"/>
                      <w:divBdr>
                        <w:top w:val="single" w:sz="2" w:space="1" w:color="FFFFFF"/>
                        <w:left w:val="single" w:sz="2" w:space="11" w:color="FFFFFF"/>
                        <w:bottom w:val="single" w:sz="2" w:space="1" w:color="FFFFFF"/>
                        <w:right w:val="single" w:sz="2" w:space="4" w:color="FFFFFF"/>
                      </w:divBdr>
                      <w:divsChild>
                        <w:div w:id="862670567">
                          <w:marLeft w:val="0"/>
                          <w:marRight w:val="0"/>
                          <w:marTop w:val="0"/>
                          <w:marBottom w:val="0"/>
                          <w:divBdr>
                            <w:top w:val="none" w:sz="0" w:space="0" w:color="auto"/>
                            <w:left w:val="none" w:sz="0" w:space="0" w:color="auto"/>
                            <w:bottom w:val="none" w:sz="0" w:space="0" w:color="auto"/>
                            <w:right w:val="none" w:sz="0" w:space="0" w:color="auto"/>
                          </w:divBdr>
                        </w:div>
                      </w:divsChild>
                    </w:div>
                    <w:div w:id="1450081007">
                      <w:marLeft w:val="0"/>
                      <w:marRight w:val="0"/>
                      <w:marTop w:val="0"/>
                      <w:marBottom w:val="0"/>
                      <w:divBdr>
                        <w:top w:val="single" w:sz="2" w:space="1" w:color="FFFFFF"/>
                        <w:left w:val="single" w:sz="2" w:space="11" w:color="FFFFFF"/>
                        <w:bottom w:val="single" w:sz="2" w:space="1" w:color="FFFFFF"/>
                        <w:right w:val="single" w:sz="2" w:space="4" w:color="FFFFFF"/>
                      </w:divBdr>
                      <w:divsChild>
                        <w:div w:id="900336586">
                          <w:marLeft w:val="0"/>
                          <w:marRight w:val="0"/>
                          <w:marTop w:val="0"/>
                          <w:marBottom w:val="0"/>
                          <w:divBdr>
                            <w:top w:val="none" w:sz="0" w:space="0" w:color="auto"/>
                            <w:left w:val="none" w:sz="0" w:space="0" w:color="auto"/>
                            <w:bottom w:val="none" w:sz="0" w:space="0" w:color="auto"/>
                            <w:right w:val="none" w:sz="0" w:space="0" w:color="auto"/>
                          </w:divBdr>
                        </w:div>
                      </w:divsChild>
                    </w:div>
                    <w:div w:id="1170218584">
                      <w:marLeft w:val="0"/>
                      <w:marRight w:val="0"/>
                      <w:marTop w:val="0"/>
                      <w:marBottom w:val="0"/>
                      <w:divBdr>
                        <w:top w:val="single" w:sz="2" w:space="1" w:color="FFFFFF"/>
                        <w:left w:val="single" w:sz="2" w:space="11" w:color="FFFFFF"/>
                        <w:bottom w:val="single" w:sz="2" w:space="1" w:color="FFFFFF"/>
                        <w:right w:val="single" w:sz="2" w:space="4" w:color="FFFFFF"/>
                      </w:divBdr>
                      <w:divsChild>
                        <w:div w:id="1328245432">
                          <w:marLeft w:val="0"/>
                          <w:marRight w:val="0"/>
                          <w:marTop w:val="0"/>
                          <w:marBottom w:val="0"/>
                          <w:divBdr>
                            <w:top w:val="none" w:sz="0" w:space="0" w:color="auto"/>
                            <w:left w:val="none" w:sz="0" w:space="0" w:color="auto"/>
                            <w:bottom w:val="none" w:sz="0" w:space="0" w:color="auto"/>
                            <w:right w:val="none" w:sz="0" w:space="0" w:color="auto"/>
                          </w:divBdr>
                        </w:div>
                      </w:divsChild>
                    </w:div>
                    <w:div w:id="1857379831">
                      <w:marLeft w:val="0"/>
                      <w:marRight w:val="0"/>
                      <w:marTop w:val="0"/>
                      <w:marBottom w:val="0"/>
                      <w:divBdr>
                        <w:top w:val="single" w:sz="2" w:space="1" w:color="FFFFFF"/>
                        <w:left w:val="single" w:sz="2" w:space="11" w:color="FFFFFF"/>
                        <w:bottom w:val="single" w:sz="2" w:space="1" w:color="FFFFFF"/>
                        <w:right w:val="single" w:sz="2" w:space="4" w:color="FFFFFF"/>
                      </w:divBdr>
                      <w:divsChild>
                        <w:div w:id="365495262">
                          <w:marLeft w:val="0"/>
                          <w:marRight w:val="0"/>
                          <w:marTop w:val="0"/>
                          <w:marBottom w:val="0"/>
                          <w:divBdr>
                            <w:top w:val="none" w:sz="0" w:space="0" w:color="auto"/>
                            <w:left w:val="none" w:sz="0" w:space="0" w:color="auto"/>
                            <w:bottom w:val="none" w:sz="0" w:space="0" w:color="auto"/>
                            <w:right w:val="none" w:sz="0" w:space="0" w:color="auto"/>
                          </w:divBdr>
                        </w:div>
                      </w:divsChild>
                    </w:div>
                    <w:div w:id="1437410712">
                      <w:marLeft w:val="0"/>
                      <w:marRight w:val="0"/>
                      <w:marTop w:val="0"/>
                      <w:marBottom w:val="0"/>
                      <w:divBdr>
                        <w:top w:val="single" w:sz="2" w:space="1" w:color="FFFFFF"/>
                        <w:left w:val="single" w:sz="2" w:space="11" w:color="FFFFFF"/>
                        <w:bottom w:val="single" w:sz="2" w:space="1" w:color="FFFFFF"/>
                        <w:right w:val="single" w:sz="2" w:space="4" w:color="FFFFFF"/>
                      </w:divBdr>
                      <w:divsChild>
                        <w:div w:id="1800610474">
                          <w:marLeft w:val="0"/>
                          <w:marRight w:val="0"/>
                          <w:marTop w:val="0"/>
                          <w:marBottom w:val="0"/>
                          <w:divBdr>
                            <w:top w:val="none" w:sz="0" w:space="0" w:color="auto"/>
                            <w:left w:val="none" w:sz="0" w:space="0" w:color="auto"/>
                            <w:bottom w:val="none" w:sz="0" w:space="0" w:color="auto"/>
                            <w:right w:val="none" w:sz="0" w:space="0" w:color="auto"/>
                          </w:divBdr>
                        </w:div>
                      </w:divsChild>
                    </w:div>
                    <w:div w:id="1862818659">
                      <w:marLeft w:val="0"/>
                      <w:marRight w:val="0"/>
                      <w:marTop w:val="0"/>
                      <w:marBottom w:val="0"/>
                      <w:divBdr>
                        <w:top w:val="single" w:sz="2" w:space="1" w:color="FFFFFF"/>
                        <w:left w:val="single" w:sz="2" w:space="11" w:color="FFFFFF"/>
                        <w:bottom w:val="single" w:sz="2" w:space="1" w:color="FFFFFF"/>
                        <w:right w:val="single" w:sz="2" w:space="4" w:color="FFFFFF"/>
                      </w:divBdr>
                      <w:divsChild>
                        <w:div w:id="1034041544">
                          <w:marLeft w:val="0"/>
                          <w:marRight w:val="0"/>
                          <w:marTop w:val="0"/>
                          <w:marBottom w:val="0"/>
                          <w:divBdr>
                            <w:top w:val="none" w:sz="0" w:space="0" w:color="auto"/>
                            <w:left w:val="none" w:sz="0" w:space="0" w:color="auto"/>
                            <w:bottom w:val="none" w:sz="0" w:space="0" w:color="auto"/>
                            <w:right w:val="none" w:sz="0" w:space="0" w:color="auto"/>
                          </w:divBdr>
                        </w:div>
                      </w:divsChild>
                    </w:div>
                    <w:div w:id="1513953207">
                      <w:marLeft w:val="0"/>
                      <w:marRight w:val="0"/>
                      <w:marTop w:val="0"/>
                      <w:marBottom w:val="0"/>
                      <w:divBdr>
                        <w:top w:val="single" w:sz="2" w:space="1" w:color="FFFFFF"/>
                        <w:left w:val="single" w:sz="2" w:space="11" w:color="FFFFFF"/>
                        <w:bottom w:val="single" w:sz="2" w:space="1" w:color="FFFFFF"/>
                        <w:right w:val="single" w:sz="2" w:space="4" w:color="FFFFFF"/>
                      </w:divBdr>
                      <w:divsChild>
                        <w:div w:id="104543351">
                          <w:marLeft w:val="0"/>
                          <w:marRight w:val="0"/>
                          <w:marTop w:val="0"/>
                          <w:marBottom w:val="0"/>
                          <w:divBdr>
                            <w:top w:val="none" w:sz="0" w:space="0" w:color="auto"/>
                            <w:left w:val="none" w:sz="0" w:space="0" w:color="auto"/>
                            <w:bottom w:val="none" w:sz="0" w:space="0" w:color="auto"/>
                            <w:right w:val="none" w:sz="0" w:space="0" w:color="auto"/>
                          </w:divBdr>
                        </w:div>
                      </w:divsChild>
                    </w:div>
                    <w:div w:id="1177844890">
                      <w:marLeft w:val="0"/>
                      <w:marRight w:val="0"/>
                      <w:marTop w:val="0"/>
                      <w:marBottom w:val="0"/>
                      <w:divBdr>
                        <w:top w:val="single" w:sz="2" w:space="1" w:color="FFFFFF"/>
                        <w:left w:val="single" w:sz="2" w:space="11" w:color="FFFFFF"/>
                        <w:bottom w:val="single" w:sz="2" w:space="1" w:color="FFFFFF"/>
                        <w:right w:val="single" w:sz="2" w:space="4" w:color="FFFFFF"/>
                      </w:divBdr>
                      <w:divsChild>
                        <w:div w:id="1645085394">
                          <w:marLeft w:val="0"/>
                          <w:marRight w:val="0"/>
                          <w:marTop w:val="0"/>
                          <w:marBottom w:val="0"/>
                          <w:divBdr>
                            <w:top w:val="none" w:sz="0" w:space="0" w:color="auto"/>
                            <w:left w:val="none" w:sz="0" w:space="0" w:color="auto"/>
                            <w:bottom w:val="none" w:sz="0" w:space="0" w:color="auto"/>
                            <w:right w:val="none" w:sz="0" w:space="0" w:color="auto"/>
                          </w:divBdr>
                        </w:div>
                      </w:divsChild>
                    </w:div>
                    <w:div w:id="507058732">
                      <w:marLeft w:val="0"/>
                      <w:marRight w:val="0"/>
                      <w:marTop w:val="0"/>
                      <w:marBottom w:val="0"/>
                      <w:divBdr>
                        <w:top w:val="single" w:sz="2" w:space="1" w:color="FFFFFF"/>
                        <w:left w:val="single" w:sz="2" w:space="11" w:color="FFFFFF"/>
                        <w:bottom w:val="single" w:sz="2" w:space="1" w:color="FFFFFF"/>
                        <w:right w:val="single" w:sz="2" w:space="4" w:color="FFFFFF"/>
                      </w:divBdr>
                      <w:divsChild>
                        <w:div w:id="1586264323">
                          <w:marLeft w:val="0"/>
                          <w:marRight w:val="0"/>
                          <w:marTop w:val="0"/>
                          <w:marBottom w:val="0"/>
                          <w:divBdr>
                            <w:top w:val="none" w:sz="0" w:space="0" w:color="auto"/>
                            <w:left w:val="none" w:sz="0" w:space="0" w:color="auto"/>
                            <w:bottom w:val="none" w:sz="0" w:space="0" w:color="auto"/>
                            <w:right w:val="none" w:sz="0" w:space="0" w:color="auto"/>
                          </w:divBdr>
                        </w:div>
                      </w:divsChild>
                    </w:div>
                    <w:div w:id="433092959">
                      <w:marLeft w:val="0"/>
                      <w:marRight w:val="0"/>
                      <w:marTop w:val="0"/>
                      <w:marBottom w:val="0"/>
                      <w:divBdr>
                        <w:top w:val="single" w:sz="2" w:space="1" w:color="FFFFFF"/>
                        <w:left w:val="single" w:sz="2" w:space="11" w:color="FFFFFF"/>
                        <w:bottom w:val="single" w:sz="2" w:space="1" w:color="FFFFFF"/>
                        <w:right w:val="single" w:sz="2" w:space="4" w:color="FFFFFF"/>
                      </w:divBdr>
                      <w:divsChild>
                        <w:div w:id="147983608">
                          <w:marLeft w:val="0"/>
                          <w:marRight w:val="0"/>
                          <w:marTop w:val="0"/>
                          <w:marBottom w:val="0"/>
                          <w:divBdr>
                            <w:top w:val="none" w:sz="0" w:space="0" w:color="auto"/>
                            <w:left w:val="none" w:sz="0" w:space="0" w:color="auto"/>
                            <w:bottom w:val="none" w:sz="0" w:space="0" w:color="auto"/>
                            <w:right w:val="none" w:sz="0" w:space="0" w:color="auto"/>
                          </w:divBdr>
                        </w:div>
                      </w:divsChild>
                    </w:div>
                    <w:div w:id="1925146629">
                      <w:marLeft w:val="0"/>
                      <w:marRight w:val="0"/>
                      <w:marTop w:val="0"/>
                      <w:marBottom w:val="0"/>
                      <w:divBdr>
                        <w:top w:val="single" w:sz="2" w:space="1" w:color="FFFFFF"/>
                        <w:left w:val="single" w:sz="2" w:space="11" w:color="FFFFFF"/>
                        <w:bottom w:val="single" w:sz="2" w:space="1" w:color="FFFFFF"/>
                        <w:right w:val="single" w:sz="2" w:space="4" w:color="FFFFFF"/>
                      </w:divBdr>
                      <w:divsChild>
                        <w:div w:id="1826435051">
                          <w:marLeft w:val="0"/>
                          <w:marRight w:val="0"/>
                          <w:marTop w:val="0"/>
                          <w:marBottom w:val="0"/>
                          <w:divBdr>
                            <w:top w:val="none" w:sz="0" w:space="0" w:color="auto"/>
                            <w:left w:val="none" w:sz="0" w:space="0" w:color="auto"/>
                            <w:bottom w:val="none" w:sz="0" w:space="0" w:color="auto"/>
                            <w:right w:val="none" w:sz="0" w:space="0" w:color="auto"/>
                          </w:divBdr>
                        </w:div>
                      </w:divsChild>
                    </w:div>
                    <w:div w:id="28071293">
                      <w:marLeft w:val="0"/>
                      <w:marRight w:val="0"/>
                      <w:marTop w:val="0"/>
                      <w:marBottom w:val="0"/>
                      <w:divBdr>
                        <w:top w:val="single" w:sz="2" w:space="1" w:color="FFFFFF"/>
                        <w:left w:val="single" w:sz="2" w:space="11" w:color="FFFFFF"/>
                        <w:bottom w:val="single" w:sz="2" w:space="1" w:color="FFFFFF"/>
                        <w:right w:val="single" w:sz="2" w:space="4" w:color="FFFFFF"/>
                      </w:divBdr>
                      <w:divsChild>
                        <w:div w:id="715155513">
                          <w:marLeft w:val="0"/>
                          <w:marRight w:val="0"/>
                          <w:marTop w:val="0"/>
                          <w:marBottom w:val="0"/>
                          <w:divBdr>
                            <w:top w:val="none" w:sz="0" w:space="0" w:color="auto"/>
                            <w:left w:val="none" w:sz="0" w:space="0" w:color="auto"/>
                            <w:bottom w:val="none" w:sz="0" w:space="0" w:color="auto"/>
                            <w:right w:val="none" w:sz="0" w:space="0" w:color="auto"/>
                          </w:divBdr>
                        </w:div>
                      </w:divsChild>
                    </w:div>
                    <w:div w:id="451094910">
                      <w:marLeft w:val="0"/>
                      <w:marRight w:val="0"/>
                      <w:marTop w:val="0"/>
                      <w:marBottom w:val="0"/>
                      <w:divBdr>
                        <w:top w:val="single" w:sz="2" w:space="1" w:color="FFFFFF"/>
                        <w:left w:val="single" w:sz="2" w:space="11" w:color="FFFFFF"/>
                        <w:bottom w:val="single" w:sz="2" w:space="1" w:color="FFFFFF"/>
                        <w:right w:val="single" w:sz="2" w:space="4" w:color="FFFFFF"/>
                      </w:divBdr>
                      <w:divsChild>
                        <w:div w:id="741296711">
                          <w:marLeft w:val="0"/>
                          <w:marRight w:val="0"/>
                          <w:marTop w:val="0"/>
                          <w:marBottom w:val="0"/>
                          <w:divBdr>
                            <w:top w:val="none" w:sz="0" w:space="0" w:color="auto"/>
                            <w:left w:val="none" w:sz="0" w:space="0" w:color="auto"/>
                            <w:bottom w:val="none" w:sz="0" w:space="0" w:color="auto"/>
                            <w:right w:val="none" w:sz="0" w:space="0" w:color="auto"/>
                          </w:divBdr>
                        </w:div>
                      </w:divsChild>
                    </w:div>
                    <w:div w:id="1767964753">
                      <w:marLeft w:val="0"/>
                      <w:marRight w:val="0"/>
                      <w:marTop w:val="0"/>
                      <w:marBottom w:val="0"/>
                      <w:divBdr>
                        <w:top w:val="single" w:sz="2" w:space="1" w:color="FFFFFF"/>
                        <w:left w:val="single" w:sz="2" w:space="11" w:color="FFFFFF"/>
                        <w:bottom w:val="single" w:sz="2" w:space="1" w:color="FFFFFF"/>
                        <w:right w:val="single" w:sz="2" w:space="4" w:color="FFFFFF"/>
                      </w:divBdr>
                      <w:divsChild>
                        <w:div w:id="1352877907">
                          <w:marLeft w:val="0"/>
                          <w:marRight w:val="0"/>
                          <w:marTop w:val="0"/>
                          <w:marBottom w:val="0"/>
                          <w:divBdr>
                            <w:top w:val="none" w:sz="0" w:space="0" w:color="auto"/>
                            <w:left w:val="none" w:sz="0" w:space="0" w:color="auto"/>
                            <w:bottom w:val="none" w:sz="0" w:space="0" w:color="auto"/>
                            <w:right w:val="none" w:sz="0" w:space="0" w:color="auto"/>
                          </w:divBdr>
                        </w:div>
                      </w:divsChild>
                    </w:div>
                    <w:div w:id="1798597253">
                      <w:marLeft w:val="0"/>
                      <w:marRight w:val="0"/>
                      <w:marTop w:val="0"/>
                      <w:marBottom w:val="0"/>
                      <w:divBdr>
                        <w:top w:val="single" w:sz="2" w:space="1" w:color="FFFFFF"/>
                        <w:left w:val="single" w:sz="2" w:space="11" w:color="FFFFFF"/>
                        <w:bottom w:val="single" w:sz="2" w:space="1" w:color="FFFFFF"/>
                        <w:right w:val="single" w:sz="2" w:space="4" w:color="FFFFFF"/>
                      </w:divBdr>
                      <w:divsChild>
                        <w:div w:id="791480180">
                          <w:marLeft w:val="0"/>
                          <w:marRight w:val="0"/>
                          <w:marTop w:val="0"/>
                          <w:marBottom w:val="0"/>
                          <w:divBdr>
                            <w:top w:val="none" w:sz="0" w:space="0" w:color="auto"/>
                            <w:left w:val="none" w:sz="0" w:space="0" w:color="auto"/>
                            <w:bottom w:val="none" w:sz="0" w:space="0" w:color="auto"/>
                            <w:right w:val="none" w:sz="0" w:space="0" w:color="auto"/>
                          </w:divBdr>
                        </w:div>
                      </w:divsChild>
                    </w:div>
                    <w:div w:id="2076467370">
                      <w:marLeft w:val="0"/>
                      <w:marRight w:val="0"/>
                      <w:marTop w:val="0"/>
                      <w:marBottom w:val="0"/>
                      <w:divBdr>
                        <w:top w:val="single" w:sz="2" w:space="1" w:color="FFFFFF"/>
                        <w:left w:val="single" w:sz="2" w:space="11" w:color="FFFFFF"/>
                        <w:bottom w:val="single" w:sz="2" w:space="1" w:color="FFFFFF"/>
                        <w:right w:val="single" w:sz="2" w:space="4" w:color="FFFFFF"/>
                      </w:divBdr>
                      <w:divsChild>
                        <w:div w:id="453524717">
                          <w:marLeft w:val="0"/>
                          <w:marRight w:val="0"/>
                          <w:marTop w:val="0"/>
                          <w:marBottom w:val="0"/>
                          <w:divBdr>
                            <w:top w:val="none" w:sz="0" w:space="0" w:color="auto"/>
                            <w:left w:val="none" w:sz="0" w:space="0" w:color="auto"/>
                            <w:bottom w:val="none" w:sz="0" w:space="0" w:color="auto"/>
                            <w:right w:val="none" w:sz="0" w:space="0" w:color="auto"/>
                          </w:divBdr>
                        </w:div>
                      </w:divsChild>
                    </w:div>
                    <w:div w:id="1430350032">
                      <w:marLeft w:val="0"/>
                      <w:marRight w:val="0"/>
                      <w:marTop w:val="0"/>
                      <w:marBottom w:val="0"/>
                      <w:divBdr>
                        <w:top w:val="single" w:sz="2" w:space="1" w:color="FFFFFF"/>
                        <w:left w:val="single" w:sz="2" w:space="11" w:color="FFFFFF"/>
                        <w:bottom w:val="single" w:sz="2" w:space="1" w:color="FFFFFF"/>
                        <w:right w:val="single" w:sz="2" w:space="4" w:color="FFFFFF"/>
                      </w:divBdr>
                      <w:divsChild>
                        <w:div w:id="1950579216">
                          <w:marLeft w:val="0"/>
                          <w:marRight w:val="0"/>
                          <w:marTop w:val="0"/>
                          <w:marBottom w:val="0"/>
                          <w:divBdr>
                            <w:top w:val="none" w:sz="0" w:space="0" w:color="auto"/>
                            <w:left w:val="none" w:sz="0" w:space="0" w:color="auto"/>
                            <w:bottom w:val="none" w:sz="0" w:space="0" w:color="auto"/>
                            <w:right w:val="none" w:sz="0" w:space="0" w:color="auto"/>
                          </w:divBdr>
                        </w:div>
                      </w:divsChild>
                    </w:div>
                    <w:div w:id="1935744452">
                      <w:marLeft w:val="0"/>
                      <w:marRight w:val="0"/>
                      <w:marTop w:val="0"/>
                      <w:marBottom w:val="0"/>
                      <w:divBdr>
                        <w:top w:val="single" w:sz="2" w:space="1" w:color="FFFFFF"/>
                        <w:left w:val="single" w:sz="2" w:space="11" w:color="FFFFFF"/>
                        <w:bottom w:val="single" w:sz="2" w:space="1" w:color="FFFFFF"/>
                        <w:right w:val="single" w:sz="2" w:space="4" w:color="FFFFFF"/>
                      </w:divBdr>
                      <w:divsChild>
                        <w:div w:id="684553541">
                          <w:marLeft w:val="0"/>
                          <w:marRight w:val="0"/>
                          <w:marTop w:val="0"/>
                          <w:marBottom w:val="0"/>
                          <w:divBdr>
                            <w:top w:val="none" w:sz="0" w:space="0" w:color="auto"/>
                            <w:left w:val="none" w:sz="0" w:space="0" w:color="auto"/>
                            <w:bottom w:val="none" w:sz="0" w:space="0" w:color="auto"/>
                            <w:right w:val="none" w:sz="0" w:space="0" w:color="auto"/>
                          </w:divBdr>
                        </w:div>
                      </w:divsChild>
                    </w:div>
                    <w:div w:id="1607806596">
                      <w:marLeft w:val="0"/>
                      <w:marRight w:val="0"/>
                      <w:marTop w:val="0"/>
                      <w:marBottom w:val="0"/>
                      <w:divBdr>
                        <w:top w:val="single" w:sz="2" w:space="1" w:color="FFFFFF"/>
                        <w:left w:val="single" w:sz="2" w:space="11" w:color="FFFFFF"/>
                        <w:bottom w:val="single" w:sz="2" w:space="1" w:color="FFFFFF"/>
                        <w:right w:val="single" w:sz="2" w:space="4" w:color="FFFFFF"/>
                      </w:divBdr>
                      <w:divsChild>
                        <w:div w:id="102965643">
                          <w:marLeft w:val="0"/>
                          <w:marRight w:val="0"/>
                          <w:marTop w:val="0"/>
                          <w:marBottom w:val="0"/>
                          <w:divBdr>
                            <w:top w:val="none" w:sz="0" w:space="0" w:color="auto"/>
                            <w:left w:val="none" w:sz="0" w:space="0" w:color="auto"/>
                            <w:bottom w:val="none" w:sz="0" w:space="0" w:color="auto"/>
                            <w:right w:val="none" w:sz="0" w:space="0" w:color="auto"/>
                          </w:divBdr>
                        </w:div>
                      </w:divsChild>
                    </w:div>
                    <w:div w:id="261382682">
                      <w:marLeft w:val="0"/>
                      <w:marRight w:val="0"/>
                      <w:marTop w:val="0"/>
                      <w:marBottom w:val="0"/>
                      <w:divBdr>
                        <w:top w:val="single" w:sz="2" w:space="1" w:color="FFFFFF"/>
                        <w:left w:val="single" w:sz="2" w:space="11" w:color="FFFFFF"/>
                        <w:bottom w:val="single" w:sz="2" w:space="1" w:color="FFFFFF"/>
                        <w:right w:val="single" w:sz="2" w:space="4" w:color="FFFFFF"/>
                      </w:divBdr>
                      <w:divsChild>
                        <w:div w:id="296646348">
                          <w:marLeft w:val="0"/>
                          <w:marRight w:val="0"/>
                          <w:marTop w:val="0"/>
                          <w:marBottom w:val="0"/>
                          <w:divBdr>
                            <w:top w:val="none" w:sz="0" w:space="0" w:color="auto"/>
                            <w:left w:val="none" w:sz="0" w:space="0" w:color="auto"/>
                            <w:bottom w:val="none" w:sz="0" w:space="0" w:color="auto"/>
                            <w:right w:val="none" w:sz="0" w:space="0" w:color="auto"/>
                          </w:divBdr>
                        </w:div>
                      </w:divsChild>
                    </w:div>
                    <w:div w:id="811140762">
                      <w:marLeft w:val="0"/>
                      <w:marRight w:val="0"/>
                      <w:marTop w:val="0"/>
                      <w:marBottom w:val="0"/>
                      <w:divBdr>
                        <w:top w:val="single" w:sz="2" w:space="1" w:color="FFFFFF"/>
                        <w:left w:val="single" w:sz="2" w:space="11" w:color="FFFFFF"/>
                        <w:bottom w:val="single" w:sz="2" w:space="1" w:color="FFFFFF"/>
                        <w:right w:val="single" w:sz="2" w:space="4" w:color="FFFFFF"/>
                      </w:divBdr>
                      <w:divsChild>
                        <w:div w:id="470250192">
                          <w:marLeft w:val="0"/>
                          <w:marRight w:val="0"/>
                          <w:marTop w:val="0"/>
                          <w:marBottom w:val="0"/>
                          <w:divBdr>
                            <w:top w:val="none" w:sz="0" w:space="0" w:color="auto"/>
                            <w:left w:val="none" w:sz="0" w:space="0" w:color="auto"/>
                            <w:bottom w:val="none" w:sz="0" w:space="0" w:color="auto"/>
                            <w:right w:val="none" w:sz="0" w:space="0" w:color="auto"/>
                          </w:divBdr>
                        </w:div>
                      </w:divsChild>
                    </w:div>
                    <w:div w:id="1550920881">
                      <w:marLeft w:val="0"/>
                      <w:marRight w:val="0"/>
                      <w:marTop w:val="0"/>
                      <w:marBottom w:val="0"/>
                      <w:divBdr>
                        <w:top w:val="single" w:sz="2" w:space="1" w:color="FFFFFF"/>
                        <w:left w:val="single" w:sz="2" w:space="11" w:color="FFFFFF"/>
                        <w:bottom w:val="single" w:sz="2" w:space="1" w:color="FFFFFF"/>
                        <w:right w:val="single" w:sz="2" w:space="4" w:color="FFFFFF"/>
                      </w:divBdr>
                      <w:divsChild>
                        <w:div w:id="1194422302">
                          <w:marLeft w:val="0"/>
                          <w:marRight w:val="0"/>
                          <w:marTop w:val="0"/>
                          <w:marBottom w:val="0"/>
                          <w:divBdr>
                            <w:top w:val="none" w:sz="0" w:space="0" w:color="auto"/>
                            <w:left w:val="none" w:sz="0" w:space="0" w:color="auto"/>
                            <w:bottom w:val="none" w:sz="0" w:space="0" w:color="auto"/>
                            <w:right w:val="none" w:sz="0" w:space="0" w:color="auto"/>
                          </w:divBdr>
                        </w:div>
                      </w:divsChild>
                    </w:div>
                    <w:div w:id="1931546222">
                      <w:marLeft w:val="0"/>
                      <w:marRight w:val="0"/>
                      <w:marTop w:val="0"/>
                      <w:marBottom w:val="0"/>
                      <w:divBdr>
                        <w:top w:val="single" w:sz="2" w:space="1" w:color="FFFFFF"/>
                        <w:left w:val="single" w:sz="2" w:space="11" w:color="FFFFFF"/>
                        <w:bottom w:val="single" w:sz="2" w:space="1" w:color="FFFFFF"/>
                        <w:right w:val="single" w:sz="2" w:space="4" w:color="FFFFFF"/>
                      </w:divBdr>
                      <w:divsChild>
                        <w:div w:id="280040395">
                          <w:marLeft w:val="0"/>
                          <w:marRight w:val="0"/>
                          <w:marTop w:val="0"/>
                          <w:marBottom w:val="0"/>
                          <w:divBdr>
                            <w:top w:val="none" w:sz="0" w:space="0" w:color="auto"/>
                            <w:left w:val="none" w:sz="0" w:space="0" w:color="auto"/>
                            <w:bottom w:val="none" w:sz="0" w:space="0" w:color="auto"/>
                            <w:right w:val="none" w:sz="0" w:space="0" w:color="auto"/>
                          </w:divBdr>
                        </w:div>
                      </w:divsChild>
                    </w:div>
                    <w:div w:id="528182325">
                      <w:marLeft w:val="0"/>
                      <w:marRight w:val="0"/>
                      <w:marTop w:val="0"/>
                      <w:marBottom w:val="0"/>
                      <w:divBdr>
                        <w:top w:val="single" w:sz="2" w:space="1" w:color="FFFFFF"/>
                        <w:left w:val="single" w:sz="2" w:space="11" w:color="FFFFFF"/>
                        <w:bottom w:val="single" w:sz="2" w:space="1" w:color="FFFFFF"/>
                        <w:right w:val="single" w:sz="2" w:space="4" w:color="FFFFFF"/>
                      </w:divBdr>
                      <w:divsChild>
                        <w:div w:id="676152793">
                          <w:marLeft w:val="0"/>
                          <w:marRight w:val="0"/>
                          <w:marTop w:val="0"/>
                          <w:marBottom w:val="0"/>
                          <w:divBdr>
                            <w:top w:val="none" w:sz="0" w:space="0" w:color="auto"/>
                            <w:left w:val="none" w:sz="0" w:space="0" w:color="auto"/>
                            <w:bottom w:val="none" w:sz="0" w:space="0" w:color="auto"/>
                            <w:right w:val="none" w:sz="0" w:space="0" w:color="auto"/>
                          </w:divBdr>
                        </w:div>
                      </w:divsChild>
                    </w:div>
                    <w:div w:id="1849057468">
                      <w:marLeft w:val="0"/>
                      <w:marRight w:val="0"/>
                      <w:marTop w:val="0"/>
                      <w:marBottom w:val="0"/>
                      <w:divBdr>
                        <w:top w:val="single" w:sz="2" w:space="1" w:color="FFFFFF"/>
                        <w:left w:val="single" w:sz="2" w:space="11" w:color="FFFFFF"/>
                        <w:bottom w:val="single" w:sz="2" w:space="1" w:color="FFFFFF"/>
                        <w:right w:val="single" w:sz="2" w:space="4" w:color="FFFFFF"/>
                      </w:divBdr>
                      <w:divsChild>
                        <w:div w:id="1699575349">
                          <w:marLeft w:val="0"/>
                          <w:marRight w:val="0"/>
                          <w:marTop w:val="0"/>
                          <w:marBottom w:val="0"/>
                          <w:divBdr>
                            <w:top w:val="none" w:sz="0" w:space="0" w:color="auto"/>
                            <w:left w:val="none" w:sz="0" w:space="0" w:color="auto"/>
                            <w:bottom w:val="none" w:sz="0" w:space="0" w:color="auto"/>
                            <w:right w:val="none" w:sz="0" w:space="0" w:color="auto"/>
                          </w:divBdr>
                        </w:div>
                      </w:divsChild>
                    </w:div>
                    <w:div w:id="907767532">
                      <w:marLeft w:val="0"/>
                      <w:marRight w:val="0"/>
                      <w:marTop w:val="0"/>
                      <w:marBottom w:val="0"/>
                      <w:divBdr>
                        <w:top w:val="single" w:sz="2" w:space="1" w:color="FFFFFF"/>
                        <w:left w:val="single" w:sz="2" w:space="11" w:color="FFFFFF"/>
                        <w:bottom w:val="single" w:sz="2" w:space="1" w:color="FFFFFF"/>
                        <w:right w:val="single" w:sz="2" w:space="4" w:color="FFFFFF"/>
                      </w:divBdr>
                      <w:divsChild>
                        <w:div w:id="802118257">
                          <w:marLeft w:val="0"/>
                          <w:marRight w:val="0"/>
                          <w:marTop w:val="0"/>
                          <w:marBottom w:val="0"/>
                          <w:divBdr>
                            <w:top w:val="none" w:sz="0" w:space="0" w:color="auto"/>
                            <w:left w:val="none" w:sz="0" w:space="0" w:color="auto"/>
                            <w:bottom w:val="none" w:sz="0" w:space="0" w:color="auto"/>
                            <w:right w:val="none" w:sz="0" w:space="0" w:color="auto"/>
                          </w:divBdr>
                        </w:div>
                      </w:divsChild>
                    </w:div>
                    <w:div w:id="1349140054">
                      <w:marLeft w:val="0"/>
                      <w:marRight w:val="0"/>
                      <w:marTop w:val="0"/>
                      <w:marBottom w:val="0"/>
                      <w:divBdr>
                        <w:top w:val="single" w:sz="2" w:space="1" w:color="FFFFFF"/>
                        <w:left w:val="single" w:sz="2" w:space="11" w:color="FFFFFF"/>
                        <w:bottom w:val="single" w:sz="2" w:space="1" w:color="FFFFFF"/>
                        <w:right w:val="single" w:sz="2" w:space="4" w:color="FFFFFF"/>
                      </w:divBdr>
                      <w:divsChild>
                        <w:div w:id="2098820610">
                          <w:marLeft w:val="0"/>
                          <w:marRight w:val="0"/>
                          <w:marTop w:val="0"/>
                          <w:marBottom w:val="0"/>
                          <w:divBdr>
                            <w:top w:val="none" w:sz="0" w:space="0" w:color="auto"/>
                            <w:left w:val="none" w:sz="0" w:space="0" w:color="auto"/>
                            <w:bottom w:val="none" w:sz="0" w:space="0" w:color="auto"/>
                            <w:right w:val="none" w:sz="0" w:space="0" w:color="auto"/>
                          </w:divBdr>
                        </w:div>
                      </w:divsChild>
                    </w:div>
                    <w:div w:id="1684939099">
                      <w:marLeft w:val="0"/>
                      <w:marRight w:val="0"/>
                      <w:marTop w:val="0"/>
                      <w:marBottom w:val="0"/>
                      <w:divBdr>
                        <w:top w:val="single" w:sz="2" w:space="1" w:color="FFFFFF"/>
                        <w:left w:val="single" w:sz="2" w:space="11" w:color="FFFFFF"/>
                        <w:bottom w:val="single" w:sz="2" w:space="1" w:color="FFFFFF"/>
                        <w:right w:val="single" w:sz="2" w:space="4" w:color="FFFFFF"/>
                      </w:divBdr>
                      <w:divsChild>
                        <w:div w:id="1919170470">
                          <w:marLeft w:val="0"/>
                          <w:marRight w:val="0"/>
                          <w:marTop w:val="0"/>
                          <w:marBottom w:val="0"/>
                          <w:divBdr>
                            <w:top w:val="none" w:sz="0" w:space="0" w:color="auto"/>
                            <w:left w:val="none" w:sz="0" w:space="0" w:color="auto"/>
                            <w:bottom w:val="none" w:sz="0" w:space="0" w:color="auto"/>
                            <w:right w:val="none" w:sz="0" w:space="0" w:color="auto"/>
                          </w:divBdr>
                        </w:div>
                      </w:divsChild>
                    </w:div>
                    <w:div w:id="799345442">
                      <w:marLeft w:val="0"/>
                      <w:marRight w:val="0"/>
                      <w:marTop w:val="0"/>
                      <w:marBottom w:val="0"/>
                      <w:divBdr>
                        <w:top w:val="single" w:sz="2" w:space="1" w:color="FFFFFF"/>
                        <w:left w:val="single" w:sz="2" w:space="11" w:color="FFFFFF"/>
                        <w:bottom w:val="single" w:sz="2" w:space="1" w:color="FFFFFF"/>
                        <w:right w:val="single" w:sz="2" w:space="4" w:color="FFFFFF"/>
                      </w:divBdr>
                      <w:divsChild>
                        <w:div w:id="676616119">
                          <w:marLeft w:val="0"/>
                          <w:marRight w:val="0"/>
                          <w:marTop w:val="0"/>
                          <w:marBottom w:val="0"/>
                          <w:divBdr>
                            <w:top w:val="none" w:sz="0" w:space="0" w:color="auto"/>
                            <w:left w:val="none" w:sz="0" w:space="0" w:color="auto"/>
                            <w:bottom w:val="none" w:sz="0" w:space="0" w:color="auto"/>
                            <w:right w:val="none" w:sz="0" w:space="0" w:color="auto"/>
                          </w:divBdr>
                        </w:div>
                      </w:divsChild>
                    </w:div>
                    <w:div w:id="216939750">
                      <w:marLeft w:val="0"/>
                      <w:marRight w:val="0"/>
                      <w:marTop w:val="0"/>
                      <w:marBottom w:val="0"/>
                      <w:divBdr>
                        <w:top w:val="single" w:sz="2" w:space="1" w:color="FFFFFF"/>
                        <w:left w:val="single" w:sz="2" w:space="11" w:color="FFFFFF"/>
                        <w:bottom w:val="single" w:sz="2" w:space="1" w:color="FFFFFF"/>
                        <w:right w:val="single" w:sz="2" w:space="4" w:color="FFFFFF"/>
                      </w:divBdr>
                      <w:divsChild>
                        <w:div w:id="276453429">
                          <w:marLeft w:val="0"/>
                          <w:marRight w:val="0"/>
                          <w:marTop w:val="0"/>
                          <w:marBottom w:val="0"/>
                          <w:divBdr>
                            <w:top w:val="none" w:sz="0" w:space="0" w:color="auto"/>
                            <w:left w:val="none" w:sz="0" w:space="0" w:color="auto"/>
                            <w:bottom w:val="none" w:sz="0" w:space="0" w:color="auto"/>
                            <w:right w:val="none" w:sz="0" w:space="0" w:color="auto"/>
                          </w:divBdr>
                        </w:div>
                      </w:divsChild>
                    </w:div>
                    <w:div w:id="553395732">
                      <w:marLeft w:val="0"/>
                      <w:marRight w:val="0"/>
                      <w:marTop w:val="0"/>
                      <w:marBottom w:val="0"/>
                      <w:divBdr>
                        <w:top w:val="single" w:sz="2" w:space="1" w:color="FFFFFF"/>
                        <w:left w:val="single" w:sz="2" w:space="11" w:color="FFFFFF"/>
                        <w:bottom w:val="single" w:sz="2" w:space="1" w:color="FFFFFF"/>
                        <w:right w:val="single" w:sz="2" w:space="4" w:color="FFFFFF"/>
                      </w:divBdr>
                      <w:divsChild>
                        <w:div w:id="1672827056">
                          <w:marLeft w:val="0"/>
                          <w:marRight w:val="0"/>
                          <w:marTop w:val="0"/>
                          <w:marBottom w:val="0"/>
                          <w:divBdr>
                            <w:top w:val="none" w:sz="0" w:space="0" w:color="auto"/>
                            <w:left w:val="none" w:sz="0" w:space="0" w:color="auto"/>
                            <w:bottom w:val="none" w:sz="0" w:space="0" w:color="auto"/>
                            <w:right w:val="none" w:sz="0" w:space="0" w:color="auto"/>
                          </w:divBdr>
                        </w:div>
                      </w:divsChild>
                    </w:div>
                    <w:div w:id="1776706461">
                      <w:marLeft w:val="0"/>
                      <w:marRight w:val="0"/>
                      <w:marTop w:val="0"/>
                      <w:marBottom w:val="0"/>
                      <w:divBdr>
                        <w:top w:val="single" w:sz="2" w:space="1" w:color="FFFFFF"/>
                        <w:left w:val="single" w:sz="2" w:space="11" w:color="FFFFFF"/>
                        <w:bottom w:val="single" w:sz="2" w:space="1" w:color="FFFFFF"/>
                        <w:right w:val="single" w:sz="2" w:space="4" w:color="FFFFFF"/>
                      </w:divBdr>
                      <w:divsChild>
                        <w:div w:id="1754617715">
                          <w:marLeft w:val="0"/>
                          <w:marRight w:val="0"/>
                          <w:marTop w:val="0"/>
                          <w:marBottom w:val="0"/>
                          <w:divBdr>
                            <w:top w:val="none" w:sz="0" w:space="0" w:color="auto"/>
                            <w:left w:val="none" w:sz="0" w:space="0" w:color="auto"/>
                            <w:bottom w:val="none" w:sz="0" w:space="0" w:color="auto"/>
                            <w:right w:val="none" w:sz="0" w:space="0" w:color="auto"/>
                          </w:divBdr>
                        </w:div>
                      </w:divsChild>
                    </w:div>
                    <w:div w:id="1871140734">
                      <w:marLeft w:val="0"/>
                      <w:marRight w:val="0"/>
                      <w:marTop w:val="0"/>
                      <w:marBottom w:val="0"/>
                      <w:divBdr>
                        <w:top w:val="single" w:sz="2" w:space="1" w:color="FFFFFF"/>
                        <w:left w:val="single" w:sz="2" w:space="11" w:color="FFFFFF"/>
                        <w:bottom w:val="single" w:sz="2" w:space="1" w:color="FFFFFF"/>
                        <w:right w:val="single" w:sz="2" w:space="4" w:color="FFFFFF"/>
                      </w:divBdr>
                      <w:divsChild>
                        <w:div w:id="519586934">
                          <w:marLeft w:val="0"/>
                          <w:marRight w:val="0"/>
                          <w:marTop w:val="0"/>
                          <w:marBottom w:val="0"/>
                          <w:divBdr>
                            <w:top w:val="none" w:sz="0" w:space="0" w:color="auto"/>
                            <w:left w:val="none" w:sz="0" w:space="0" w:color="auto"/>
                            <w:bottom w:val="none" w:sz="0" w:space="0" w:color="auto"/>
                            <w:right w:val="none" w:sz="0" w:space="0" w:color="auto"/>
                          </w:divBdr>
                        </w:div>
                      </w:divsChild>
                    </w:div>
                    <w:div w:id="1536888735">
                      <w:marLeft w:val="0"/>
                      <w:marRight w:val="0"/>
                      <w:marTop w:val="0"/>
                      <w:marBottom w:val="0"/>
                      <w:divBdr>
                        <w:top w:val="single" w:sz="2" w:space="1" w:color="FFFFFF"/>
                        <w:left w:val="single" w:sz="2" w:space="11" w:color="FFFFFF"/>
                        <w:bottom w:val="single" w:sz="2" w:space="1" w:color="FFFFFF"/>
                        <w:right w:val="single" w:sz="2" w:space="4" w:color="FFFFFF"/>
                      </w:divBdr>
                      <w:divsChild>
                        <w:div w:id="619841309">
                          <w:marLeft w:val="0"/>
                          <w:marRight w:val="0"/>
                          <w:marTop w:val="0"/>
                          <w:marBottom w:val="0"/>
                          <w:divBdr>
                            <w:top w:val="none" w:sz="0" w:space="0" w:color="auto"/>
                            <w:left w:val="none" w:sz="0" w:space="0" w:color="auto"/>
                            <w:bottom w:val="none" w:sz="0" w:space="0" w:color="auto"/>
                            <w:right w:val="none" w:sz="0" w:space="0" w:color="auto"/>
                          </w:divBdr>
                        </w:div>
                      </w:divsChild>
                    </w:div>
                    <w:div w:id="598680448">
                      <w:marLeft w:val="0"/>
                      <w:marRight w:val="0"/>
                      <w:marTop w:val="0"/>
                      <w:marBottom w:val="0"/>
                      <w:divBdr>
                        <w:top w:val="single" w:sz="2" w:space="1" w:color="FFFFFF"/>
                        <w:left w:val="single" w:sz="2" w:space="11" w:color="FFFFFF"/>
                        <w:bottom w:val="single" w:sz="2" w:space="1" w:color="FFFFFF"/>
                        <w:right w:val="single" w:sz="2" w:space="4" w:color="FFFFFF"/>
                      </w:divBdr>
                      <w:divsChild>
                        <w:div w:id="1450855310">
                          <w:marLeft w:val="0"/>
                          <w:marRight w:val="0"/>
                          <w:marTop w:val="0"/>
                          <w:marBottom w:val="0"/>
                          <w:divBdr>
                            <w:top w:val="none" w:sz="0" w:space="0" w:color="auto"/>
                            <w:left w:val="none" w:sz="0" w:space="0" w:color="auto"/>
                            <w:bottom w:val="none" w:sz="0" w:space="0" w:color="auto"/>
                            <w:right w:val="none" w:sz="0" w:space="0" w:color="auto"/>
                          </w:divBdr>
                        </w:div>
                      </w:divsChild>
                    </w:div>
                    <w:div w:id="438180557">
                      <w:marLeft w:val="0"/>
                      <w:marRight w:val="0"/>
                      <w:marTop w:val="0"/>
                      <w:marBottom w:val="0"/>
                      <w:divBdr>
                        <w:top w:val="single" w:sz="2" w:space="1" w:color="FFFFFF"/>
                        <w:left w:val="single" w:sz="2" w:space="11" w:color="FFFFFF"/>
                        <w:bottom w:val="single" w:sz="2" w:space="1" w:color="FFFFFF"/>
                        <w:right w:val="single" w:sz="2" w:space="4" w:color="FFFFFF"/>
                      </w:divBdr>
                      <w:divsChild>
                        <w:div w:id="1749422649">
                          <w:marLeft w:val="0"/>
                          <w:marRight w:val="0"/>
                          <w:marTop w:val="0"/>
                          <w:marBottom w:val="0"/>
                          <w:divBdr>
                            <w:top w:val="none" w:sz="0" w:space="0" w:color="auto"/>
                            <w:left w:val="none" w:sz="0" w:space="0" w:color="auto"/>
                            <w:bottom w:val="none" w:sz="0" w:space="0" w:color="auto"/>
                            <w:right w:val="none" w:sz="0" w:space="0" w:color="auto"/>
                          </w:divBdr>
                        </w:div>
                      </w:divsChild>
                    </w:div>
                    <w:div w:id="1350065027">
                      <w:marLeft w:val="0"/>
                      <w:marRight w:val="0"/>
                      <w:marTop w:val="0"/>
                      <w:marBottom w:val="0"/>
                      <w:divBdr>
                        <w:top w:val="single" w:sz="2" w:space="1" w:color="FFFFFF"/>
                        <w:left w:val="single" w:sz="2" w:space="11" w:color="FFFFFF"/>
                        <w:bottom w:val="single" w:sz="2" w:space="1" w:color="FFFFFF"/>
                        <w:right w:val="single" w:sz="2" w:space="4" w:color="FFFFFF"/>
                      </w:divBdr>
                      <w:divsChild>
                        <w:div w:id="978924436">
                          <w:marLeft w:val="0"/>
                          <w:marRight w:val="0"/>
                          <w:marTop w:val="0"/>
                          <w:marBottom w:val="0"/>
                          <w:divBdr>
                            <w:top w:val="none" w:sz="0" w:space="0" w:color="auto"/>
                            <w:left w:val="none" w:sz="0" w:space="0" w:color="auto"/>
                            <w:bottom w:val="none" w:sz="0" w:space="0" w:color="auto"/>
                            <w:right w:val="none" w:sz="0" w:space="0" w:color="auto"/>
                          </w:divBdr>
                        </w:div>
                      </w:divsChild>
                    </w:div>
                    <w:div w:id="1422798074">
                      <w:marLeft w:val="0"/>
                      <w:marRight w:val="0"/>
                      <w:marTop w:val="0"/>
                      <w:marBottom w:val="0"/>
                      <w:divBdr>
                        <w:top w:val="single" w:sz="2" w:space="1" w:color="FFFFFF"/>
                        <w:left w:val="single" w:sz="2" w:space="11" w:color="FFFFFF"/>
                        <w:bottom w:val="single" w:sz="2" w:space="1" w:color="FFFFFF"/>
                        <w:right w:val="single" w:sz="2" w:space="4" w:color="FFFFFF"/>
                      </w:divBdr>
                      <w:divsChild>
                        <w:div w:id="1425421301">
                          <w:marLeft w:val="0"/>
                          <w:marRight w:val="0"/>
                          <w:marTop w:val="0"/>
                          <w:marBottom w:val="0"/>
                          <w:divBdr>
                            <w:top w:val="none" w:sz="0" w:space="0" w:color="auto"/>
                            <w:left w:val="none" w:sz="0" w:space="0" w:color="auto"/>
                            <w:bottom w:val="none" w:sz="0" w:space="0" w:color="auto"/>
                            <w:right w:val="none" w:sz="0" w:space="0" w:color="auto"/>
                          </w:divBdr>
                        </w:div>
                      </w:divsChild>
                    </w:div>
                    <w:div w:id="477113797">
                      <w:marLeft w:val="0"/>
                      <w:marRight w:val="0"/>
                      <w:marTop w:val="0"/>
                      <w:marBottom w:val="0"/>
                      <w:divBdr>
                        <w:top w:val="single" w:sz="2" w:space="1" w:color="FFFFFF"/>
                        <w:left w:val="single" w:sz="2" w:space="11" w:color="FFFFFF"/>
                        <w:bottom w:val="single" w:sz="2" w:space="1" w:color="FFFFFF"/>
                        <w:right w:val="single" w:sz="2" w:space="4" w:color="FFFFFF"/>
                      </w:divBdr>
                      <w:divsChild>
                        <w:div w:id="314533572">
                          <w:marLeft w:val="0"/>
                          <w:marRight w:val="0"/>
                          <w:marTop w:val="0"/>
                          <w:marBottom w:val="0"/>
                          <w:divBdr>
                            <w:top w:val="none" w:sz="0" w:space="0" w:color="auto"/>
                            <w:left w:val="none" w:sz="0" w:space="0" w:color="auto"/>
                            <w:bottom w:val="none" w:sz="0" w:space="0" w:color="auto"/>
                            <w:right w:val="none" w:sz="0" w:space="0" w:color="auto"/>
                          </w:divBdr>
                        </w:div>
                      </w:divsChild>
                    </w:div>
                    <w:div w:id="32197889">
                      <w:marLeft w:val="0"/>
                      <w:marRight w:val="0"/>
                      <w:marTop w:val="0"/>
                      <w:marBottom w:val="0"/>
                      <w:divBdr>
                        <w:top w:val="single" w:sz="2" w:space="1" w:color="FFFFFF"/>
                        <w:left w:val="single" w:sz="2" w:space="11" w:color="FFFFFF"/>
                        <w:bottom w:val="single" w:sz="2" w:space="1" w:color="FFFFFF"/>
                        <w:right w:val="single" w:sz="2" w:space="4" w:color="FFFFFF"/>
                      </w:divBdr>
                      <w:divsChild>
                        <w:div w:id="82071080">
                          <w:marLeft w:val="0"/>
                          <w:marRight w:val="0"/>
                          <w:marTop w:val="0"/>
                          <w:marBottom w:val="0"/>
                          <w:divBdr>
                            <w:top w:val="none" w:sz="0" w:space="0" w:color="auto"/>
                            <w:left w:val="none" w:sz="0" w:space="0" w:color="auto"/>
                            <w:bottom w:val="none" w:sz="0" w:space="0" w:color="auto"/>
                            <w:right w:val="none" w:sz="0" w:space="0" w:color="auto"/>
                          </w:divBdr>
                        </w:div>
                      </w:divsChild>
                    </w:div>
                    <w:div w:id="1015499435">
                      <w:marLeft w:val="0"/>
                      <w:marRight w:val="0"/>
                      <w:marTop w:val="0"/>
                      <w:marBottom w:val="0"/>
                      <w:divBdr>
                        <w:top w:val="single" w:sz="2" w:space="1" w:color="FFFFFF"/>
                        <w:left w:val="single" w:sz="2" w:space="11" w:color="FFFFFF"/>
                        <w:bottom w:val="single" w:sz="2" w:space="1" w:color="FFFFFF"/>
                        <w:right w:val="single" w:sz="2" w:space="4" w:color="FFFFFF"/>
                      </w:divBdr>
                      <w:divsChild>
                        <w:div w:id="1115095992">
                          <w:marLeft w:val="0"/>
                          <w:marRight w:val="0"/>
                          <w:marTop w:val="0"/>
                          <w:marBottom w:val="0"/>
                          <w:divBdr>
                            <w:top w:val="none" w:sz="0" w:space="0" w:color="auto"/>
                            <w:left w:val="none" w:sz="0" w:space="0" w:color="auto"/>
                            <w:bottom w:val="none" w:sz="0" w:space="0" w:color="auto"/>
                            <w:right w:val="none" w:sz="0" w:space="0" w:color="auto"/>
                          </w:divBdr>
                        </w:div>
                      </w:divsChild>
                    </w:div>
                    <w:div w:id="1975599012">
                      <w:marLeft w:val="0"/>
                      <w:marRight w:val="0"/>
                      <w:marTop w:val="0"/>
                      <w:marBottom w:val="0"/>
                      <w:divBdr>
                        <w:top w:val="single" w:sz="2" w:space="1" w:color="FFFFFF"/>
                        <w:left w:val="single" w:sz="2" w:space="11" w:color="FFFFFF"/>
                        <w:bottom w:val="single" w:sz="2" w:space="1" w:color="FFFFFF"/>
                        <w:right w:val="single" w:sz="2" w:space="4" w:color="FFFFFF"/>
                      </w:divBdr>
                      <w:divsChild>
                        <w:div w:id="646667107">
                          <w:marLeft w:val="0"/>
                          <w:marRight w:val="0"/>
                          <w:marTop w:val="0"/>
                          <w:marBottom w:val="0"/>
                          <w:divBdr>
                            <w:top w:val="none" w:sz="0" w:space="0" w:color="auto"/>
                            <w:left w:val="none" w:sz="0" w:space="0" w:color="auto"/>
                            <w:bottom w:val="none" w:sz="0" w:space="0" w:color="auto"/>
                            <w:right w:val="none" w:sz="0" w:space="0" w:color="auto"/>
                          </w:divBdr>
                        </w:div>
                      </w:divsChild>
                    </w:div>
                    <w:div w:id="212816322">
                      <w:marLeft w:val="0"/>
                      <w:marRight w:val="0"/>
                      <w:marTop w:val="0"/>
                      <w:marBottom w:val="0"/>
                      <w:divBdr>
                        <w:top w:val="single" w:sz="2" w:space="1" w:color="FFFFFF"/>
                        <w:left w:val="single" w:sz="2" w:space="11" w:color="FFFFFF"/>
                        <w:bottom w:val="single" w:sz="2" w:space="1" w:color="FFFFFF"/>
                        <w:right w:val="single" w:sz="2" w:space="4" w:color="FFFFFF"/>
                      </w:divBdr>
                      <w:divsChild>
                        <w:div w:id="412628396">
                          <w:marLeft w:val="0"/>
                          <w:marRight w:val="0"/>
                          <w:marTop w:val="0"/>
                          <w:marBottom w:val="0"/>
                          <w:divBdr>
                            <w:top w:val="none" w:sz="0" w:space="0" w:color="auto"/>
                            <w:left w:val="none" w:sz="0" w:space="0" w:color="auto"/>
                            <w:bottom w:val="none" w:sz="0" w:space="0" w:color="auto"/>
                            <w:right w:val="none" w:sz="0" w:space="0" w:color="auto"/>
                          </w:divBdr>
                        </w:div>
                      </w:divsChild>
                    </w:div>
                    <w:div w:id="1350257045">
                      <w:marLeft w:val="0"/>
                      <w:marRight w:val="0"/>
                      <w:marTop w:val="0"/>
                      <w:marBottom w:val="0"/>
                      <w:divBdr>
                        <w:top w:val="single" w:sz="2" w:space="1" w:color="FFFFFF"/>
                        <w:left w:val="single" w:sz="2" w:space="11" w:color="FFFFFF"/>
                        <w:bottom w:val="single" w:sz="2" w:space="1" w:color="FFFFFF"/>
                        <w:right w:val="single" w:sz="2" w:space="4" w:color="FFFFFF"/>
                      </w:divBdr>
                      <w:divsChild>
                        <w:div w:id="824736955">
                          <w:marLeft w:val="0"/>
                          <w:marRight w:val="0"/>
                          <w:marTop w:val="0"/>
                          <w:marBottom w:val="0"/>
                          <w:divBdr>
                            <w:top w:val="none" w:sz="0" w:space="0" w:color="auto"/>
                            <w:left w:val="none" w:sz="0" w:space="0" w:color="auto"/>
                            <w:bottom w:val="none" w:sz="0" w:space="0" w:color="auto"/>
                            <w:right w:val="none" w:sz="0" w:space="0" w:color="auto"/>
                          </w:divBdr>
                        </w:div>
                      </w:divsChild>
                    </w:div>
                    <w:div w:id="1473911391">
                      <w:marLeft w:val="0"/>
                      <w:marRight w:val="0"/>
                      <w:marTop w:val="0"/>
                      <w:marBottom w:val="0"/>
                      <w:divBdr>
                        <w:top w:val="single" w:sz="2" w:space="1" w:color="FFFFFF"/>
                        <w:left w:val="single" w:sz="2" w:space="11" w:color="FFFFFF"/>
                        <w:bottom w:val="single" w:sz="2" w:space="1" w:color="FFFFFF"/>
                        <w:right w:val="single" w:sz="2" w:space="4" w:color="FFFFFF"/>
                      </w:divBdr>
                      <w:divsChild>
                        <w:div w:id="2007702559">
                          <w:marLeft w:val="0"/>
                          <w:marRight w:val="0"/>
                          <w:marTop w:val="0"/>
                          <w:marBottom w:val="0"/>
                          <w:divBdr>
                            <w:top w:val="none" w:sz="0" w:space="0" w:color="auto"/>
                            <w:left w:val="none" w:sz="0" w:space="0" w:color="auto"/>
                            <w:bottom w:val="none" w:sz="0" w:space="0" w:color="auto"/>
                            <w:right w:val="none" w:sz="0" w:space="0" w:color="auto"/>
                          </w:divBdr>
                        </w:div>
                      </w:divsChild>
                    </w:div>
                    <w:div w:id="1305962833">
                      <w:marLeft w:val="0"/>
                      <w:marRight w:val="0"/>
                      <w:marTop w:val="0"/>
                      <w:marBottom w:val="0"/>
                      <w:divBdr>
                        <w:top w:val="single" w:sz="2" w:space="1" w:color="FFFFFF"/>
                        <w:left w:val="single" w:sz="2" w:space="11" w:color="FFFFFF"/>
                        <w:bottom w:val="single" w:sz="2" w:space="1" w:color="FFFFFF"/>
                        <w:right w:val="single" w:sz="2" w:space="4" w:color="FFFFFF"/>
                      </w:divBdr>
                      <w:divsChild>
                        <w:div w:id="787701992">
                          <w:marLeft w:val="0"/>
                          <w:marRight w:val="0"/>
                          <w:marTop w:val="0"/>
                          <w:marBottom w:val="0"/>
                          <w:divBdr>
                            <w:top w:val="none" w:sz="0" w:space="0" w:color="auto"/>
                            <w:left w:val="none" w:sz="0" w:space="0" w:color="auto"/>
                            <w:bottom w:val="none" w:sz="0" w:space="0" w:color="auto"/>
                            <w:right w:val="none" w:sz="0" w:space="0" w:color="auto"/>
                          </w:divBdr>
                        </w:div>
                      </w:divsChild>
                    </w:div>
                    <w:div w:id="438643708">
                      <w:marLeft w:val="0"/>
                      <w:marRight w:val="0"/>
                      <w:marTop w:val="0"/>
                      <w:marBottom w:val="0"/>
                      <w:divBdr>
                        <w:top w:val="single" w:sz="2" w:space="1" w:color="FFFFFF"/>
                        <w:left w:val="single" w:sz="2" w:space="11" w:color="FFFFFF"/>
                        <w:bottom w:val="single" w:sz="2" w:space="1" w:color="FFFFFF"/>
                        <w:right w:val="single" w:sz="2" w:space="4" w:color="FFFFFF"/>
                      </w:divBdr>
                      <w:divsChild>
                        <w:div w:id="1639460474">
                          <w:marLeft w:val="0"/>
                          <w:marRight w:val="0"/>
                          <w:marTop w:val="0"/>
                          <w:marBottom w:val="0"/>
                          <w:divBdr>
                            <w:top w:val="none" w:sz="0" w:space="0" w:color="auto"/>
                            <w:left w:val="none" w:sz="0" w:space="0" w:color="auto"/>
                            <w:bottom w:val="none" w:sz="0" w:space="0" w:color="auto"/>
                            <w:right w:val="none" w:sz="0" w:space="0" w:color="auto"/>
                          </w:divBdr>
                        </w:div>
                      </w:divsChild>
                    </w:div>
                    <w:div w:id="1556618877">
                      <w:marLeft w:val="0"/>
                      <w:marRight w:val="0"/>
                      <w:marTop w:val="0"/>
                      <w:marBottom w:val="0"/>
                      <w:divBdr>
                        <w:top w:val="single" w:sz="2" w:space="1" w:color="FFFFFF"/>
                        <w:left w:val="single" w:sz="2" w:space="11" w:color="FFFFFF"/>
                        <w:bottom w:val="single" w:sz="2" w:space="1" w:color="FFFFFF"/>
                        <w:right w:val="single" w:sz="2" w:space="4" w:color="FFFFFF"/>
                      </w:divBdr>
                      <w:divsChild>
                        <w:div w:id="1778207902">
                          <w:marLeft w:val="0"/>
                          <w:marRight w:val="0"/>
                          <w:marTop w:val="0"/>
                          <w:marBottom w:val="0"/>
                          <w:divBdr>
                            <w:top w:val="none" w:sz="0" w:space="0" w:color="auto"/>
                            <w:left w:val="none" w:sz="0" w:space="0" w:color="auto"/>
                            <w:bottom w:val="none" w:sz="0" w:space="0" w:color="auto"/>
                            <w:right w:val="none" w:sz="0" w:space="0" w:color="auto"/>
                          </w:divBdr>
                        </w:div>
                      </w:divsChild>
                    </w:div>
                    <w:div w:id="1786462964">
                      <w:marLeft w:val="0"/>
                      <w:marRight w:val="0"/>
                      <w:marTop w:val="0"/>
                      <w:marBottom w:val="0"/>
                      <w:divBdr>
                        <w:top w:val="single" w:sz="2" w:space="1" w:color="FFFFFF"/>
                        <w:left w:val="single" w:sz="2" w:space="11" w:color="FFFFFF"/>
                        <w:bottom w:val="single" w:sz="2" w:space="1" w:color="FFFFFF"/>
                        <w:right w:val="single" w:sz="2" w:space="4" w:color="FFFFFF"/>
                      </w:divBdr>
                      <w:divsChild>
                        <w:div w:id="600451788">
                          <w:marLeft w:val="0"/>
                          <w:marRight w:val="0"/>
                          <w:marTop w:val="0"/>
                          <w:marBottom w:val="0"/>
                          <w:divBdr>
                            <w:top w:val="none" w:sz="0" w:space="0" w:color="auto"/>
                            <w:left w:val="none" w:sz="0" w:space="0" w:color="auto"/>
                            <w:bottom w:val="none" w:sz="0" w:space="0" w:color="auto"/>
                            <w:right w:val="none" w:sz="0" w:space="0" w:color="auto"/>
                          </w:divBdr>
                        </w:div>
                      </w:divsChild>
                    </w:div>
                    <w:div w:id="2047556382">
                      <w:marLeft w:val="0"/>
                      <w:marRight w:val="0"/>
                      <w:marTop w:val="0"/>
                      <w:marBottom w:val="0"/>
                      <w:divBdr>
                        <w:top w:val="single" w:sz="2" w:space="1" w:color="FFFFFF"/>
                        <w:left w:val="single" w:sz="2" w:space="11" w:color="FFFFFF"/>
                        <w:bottom w:val="single" w:sz="2" w:space="4" w:color="FFFFFF"/>
                        <w:right w:val="single" w:sz="2" w:space="4" w:color="FFFFFF"/>
                      </w:divBdr>
                      <w:divsChild>
                        <w:div w:id="8710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23345">
          <w:marLeft w:val="0"/>
          <w:marRight w:val="0"/>
          <w:marTop w:val="0"/>
          <w:marBottom w:val="300"/>
          <w:divBdr>
            <w:top w:val="none" w:sz="0" w:space="0" w:color="auto"/>
            <w:left w:val="none" w:sz="0" w:space="0" w:color="auto"/>
            <w:bottom w:val="none" w:sz="0" w:space="0" w:color="auto"/>
            <w:right w:val="none" w:sz="0" w:space="0" w:color="auto"/>
          </w:divBdr>
          <w:divsChild>
            <w:div w:id="939869638">
              <w:marLeft w:val="0"/>
              <w:marRight w:val="0"/>
              <w:marTop w:val="0"/>
              <w:marBottom w:val="0"/>
              <w:divBdr>
                <w:top w:val="none" w:sz="0" w:space="0" w:color="auto"/>
                <w:left w:val="none" w:sz="0" w:space="0" w:color="auto"/>
                <w:bottom w:val="none" w:sz="0" w:space="0" w:color="auto"/>
                <w:right w:val="none" w:sz="0" w:space="0" w:color="auto"/>
              </w:divBdr>
              <w:divsChild>
                <w:div w:id="1012799311">
                  <w:marLeft w:val="0"/>
                  <w:marRight w:val="0"/>
                  <w:marTop w:val="0"/>
                  <w:marBottom w:val="0"/>
                  <w:divBdr>
                    <w:top w:val="none" w:sz="0" w:space="0" w:color="auto"/>
                    <w:left w:val="none" w:sz="0" w:space="0" w:color="auto"/>
                    <w:bottom w:val="none" w:sz="0" w:space="0" w:color="auto"/>
                    <w:right w:val="none" w:sz="0" w:space="0" w:color="auto"/>
                  </w:divBdr>
                  <w:divsChild>
                    <w:div w:id="2141801702">
                      <w:marLeft w:val="0"/>
                      <w:marRight w:val="0"/>
                      <w:marTop w:val="0"/>
                      <w:marBottom w:val="0"/>
                      <w:divBdr>
                        <w:top w:val="single" w:sz="2" w:space="4" w:color="FFFFFF"/>
                        <w:left w:val="single" w:sz="2" w:space="11" w:color="FFFFFF"/>
                        <w:bottom w:val="single" w:sz="2" w:space="1" w:color="FFFFFF"/>
                        <w:right w:val="single" w:sz="2" w:space="4" w:color="FFFFFF"/>
                      </w:divBdr>
                      <w:divsChild>
                        <w:div w:id="320816523">
                          <w:marLeft w:val="0"/>
                          <w:marRight w:val="0"/>
                          <w:marTop w:val="0"/>
                          <w:marBottom w:val="0"/>
                          <w:divBdr>
                            <w:top w:val="none" w:sz="0" w:space="0" w:color="auto"/>
                            <w:left w:val="none" w:sz="0" w:space="0" w:color="auto"/>
                            <w:bottom w:val="none" w:sz="0" w:space="0" w:color="auto"/>
                            <w:right w:val="none" w:sz="0" w:space="0" w:color="auto"/>
                          </w:divBdr>
                        </w:div>
                      </w:divsChild>
                    </w:div>
                    <w:div w:id="2045476820">
                      <w:marLeft w:val="0"/>
                      <w:marRight w:val="0"/>
                      <w:marTop w:val="0"/>
                      <w:marBottom w:val="0"/>
                      <w:divBdr>
                        <w:top w:val="single" w:sz="2" w:space="1" w:color="FFFFFF"/>
                        <w:left w:val="single" w:sz="2" w:space="11" w:color="FFFFFF"/>
                        <w:bottom w:val="single" w:sz="2" w:space="1" w:color="FFFFFF"/>
                        <w:right w:val="single" w:sz="2" w:space="4" w:color="FFFFFF"/>
                      </w:divBdr>
                      <w:divsChild>
                        <w:div w:id="935671194">
                          <w:marLeft w:val="0"/>
                          <w:marRight w:val="0"/>
                          <w:marTop w:val="0"/>
                          <w:marBottom w:val="0"/>
                          <w:divBdr>
                            <w:top w:val="none" w:sz="0" w:space="0" w:color="auto"/>
                            <w:left w:val="none" w:sz="0" w:space="0" w:color="auto"/>
                            <w:bottom w:val="none" w:sz="0" w:space="0" w:color="auto"/>
                            <w:right w:val="none" w:sz="0" w:space="0" w:color="auto"/>
                          </w:divBdr>
                        </w:div>
                      </w:divsChild>
                    </w:div>
                    <w:div w:id="2074427875">
                      <w:marLeft w:val="0"/>
                      <w:marRight w:val="0"/>
                      <w:marTop w:val="0"/>
                      <w:marBottom w:val="0"/>
                      <w:divBdr>
                        <w:top w:val="single" w:sz="2" w:space="1" w:color="FFFFFF"/>
                        <w:left w:val="single" w:sz="2" w:space="11" w:color="FFFFFF"/>
                        <w:bottom w:val="single" w:sz="2" w:space="1" w:color="FFFFFF"/>
                        <w:right w:val="single" w:sz="2" w:space="4" w:color="FFFFFF"/>
                      </w:divBdr>
                      <w:divsChild>
                        <w:div w:id="564268666">
                          <w:marLeft w:val="0"/>
                          <w:marRight w:val="0"/>
                          <w:marTop w:val="0"/>
                          <w:marBottom w:val="0"/>
                          <w:divBdr>
                            <w:top w:val="none" w:sz="0" w:space="0" w:color="auto"/>
                            <w:left w:val="none" w:sz="0" w:space="0" w:color="auto"/>
                            <w:bottom w:val="none" w:sz="0" w:space="0" w:color="auto"/>
                            <w:right w:val="none" w:sz="0" w:space="0" w:color="auto"/>
                          </w:divBdr>
                        </w:div>
                      </w:divsChild>
                    </w:div>
                    <w:div w:id="1096289687">
                      <w:marLeft w:val="0"/>
                      <w:marRight w:val="0"/>
                      <w:marTop w:val="0"/>
                      <w:marBottom w:val="0"/>
                      <w:divBdr>
                        <w:top w:val="single" w:sz="2" w:space="1" w:color="FFFFFF"/>
                        <w:left w:val="single" w:sz="2" w:space="11" w:color="FFFFFF"/>
                        <w:bottom w:val="single" w:sz="2" w:space="1" w:color="FFFFFF"/>
                        <w:right w:val="single" w:sz="2" w:space="4" w:color="FFFFFF"/>
                      </w:divBdr>
                      <w:divsChild>
                        <w:div w:id="966279531">
                          <w:marLeft w:val="0"/>
                          <w:marRight w:val="0"/>
                          <w:marTop w:val="0"/>
                          <w:marBottom w:val="0"/>
                          <w:divBdr>
                            <w:top w:val="none" w:sz="0" w:space="0" w:color="auto"/>
                            <w:left w:val="none" w:sz="0" w:space="0" w:color="auto"/>
                            <w:bottom w:val="none" w:sz="0" w:space="0" w:color="auto"/>
                            <w:right w:val="none" w:sz="0" w:space="0" w:color="auto"/>
                          </w:divBdr>
                        </w:div>
                      </w:divsChild>
                    </w:div>
                    <w:div w:id="53353494">
                      <w:marLeft w:val="0"/>
                      <w:marRight w:val="0"/>
                      <w:marTop w:val="0"/>
                      <w:marBottom w:val="0"/>
                      <w:divBdr>
                        <w:top w:val="single" w:sz="2" w:space="1" w:color="FFFFFF"/>
                        <w:left w:val="single" w:sz="2" w:space="11" w:color="FFFFFF"/>
                        <w:bottom w:val="single" w:sz="2" w:space="1" w:color="FFFFFF"/>
                        <w:right w:val="single" w:sz="2" w:space="4" w:color="FFFFFF"/>
                      </w:divBdr>
                      <w:divsChild>
                        <w:div w:id="1649243831">
                          <w:marLeft w:val="0"/>
                          <w:marRight w:val="0"/>
                          <w:marTop w:val="0"/>
                          <w:marBottom w:val="0"/>
                          <w:divBdr>
                            <w:top w:val="none" w:sz="0" w:space="0" w:color="auto"/>
                            <w:left w:val="none" w:sz="0" w:space="0" w:color="auto"/>
                            <w:bottom w:val="none" w:sz="0" w:space="0" w:color="auto"/>
                            <w:right w:val="none" w:sz="0" w:space="0" w:color="auto"/>
                          </w:divBdr>
                        </w:div>
                      </w:divsChild>
                    </w:div>
                    <w:div w:id="289871692">
                      <w:marLeft w:val="0"/>
                      <w:marRight w:val="0"/>
                      <w:marTop w:val="0"/>
                      <w:marBottom w:val="0"/>
                      <w:divBdr>
                        <w:top w:val="single" w:sz="2" w:space="1" w:color="FFFFFF"/>
                        <w:left w:val="single" w:sz="2" w:space="11" w:color="FFFFFF"/>
                        <w:bottom w:val="single" w:sz="2" w:space="1" w:color="FFFFFF"/>
                        <w:right w:val="single" w:sz="2" w:space="4" w:color="FFFFFF"/>
                      </w:divBdr>
                      <w:divsChild>
                        <w:div w:id="42220709">
                          <w:marLeft w:val="0"/>
                          <w:marRight w:val="0"/>
                          <w:marTop w:val="0"/>
                          <w:marBottom w:val="0"/>
                          <w:divBdr>
                            <w:top w:val="none" w:sz="0" w:space="0" w:color="auto"/>
                            <w:left w:val="none" w:sz="0" w:space="0" w:color="auto"/>
                            <w:bottom w:val="none" w:sz="0" w:space="0" w:color="auto"/>
                            <w:right w:val="none" w:sz="0" w:space="0" w:color="auto"/>
                          </w:divBdr>
                        </w:div>
                      </w:divsChild>
                    </w:div>
                    <w:div w:id="1145466500">
                      <w:marLeft w:val="0"/>
                      <w:marRight w:val="0"/>
                      <w:marTop w:val="0"/>
                      <w:marBottom w:val="0"/>
                      <w:divBdr>
                        <w:top w:val="single" w:sz="2" w:space="1" w:color="FFFFFF"/>
                        <w:left w:val="single" w:sz="2" w:space="11" w:color="FFFFFF"/>
                        <w:bottom w:val="single" w:sz="2" w:space="1" w:color="FFFFFF"/>
                        <w:right w:val="single" w:sz="2" w:space="4" w:color="FFFFFF"/>
                      </w:divBdr>
                      <w:divsChild>
                        <w:div w:id="1457143410">
                          <w:marLeft w:val="0"/>
                          <w:marRight w:val="0"/>
                          <w:marTop w:val="0"/>
                          <w:marBottom w:val="0"/>
                          <w:divBdr>
                            <w:top w:val="none" w:sz="0" w:space="0" w:color="auto"/>
                            <w:left w:val="none" w:sz="0" w:space="0" w:color="auto"/>
                            <w:bottom w:val="none" w:sz="0" w:space="0" w:color="auto"/>
                            <w:right w:val="none" w:sz="0" w:space="0" w:color="auto"/>
                          </w:divBdr>
                        </w:div>
                      </w:divsChild>
                    </w:div>
                    <w:div w:id="602540712">
                      <w:marLeft w:val="0"/>
                      <w:marRight w:val="0"/>
                      <w:marTop w:val="0"/>
                      <w:marBottom w:val="0"/>
                      <w:divBdr>
                        <w:top w:val="single" w:sz="2" w:space="1" w:color="FFFFFF"/>
                        <w:left w:val="single" w:sz="2" w:space="11" w:color="FFFFFF"/>
                        <w:bottom w:val="single" w:sz="2" w:space="1" w:color="FFFFFF"/>
                        <w:right w:val="single" w:sz="2" w:space="4" w:color="FFFFFF"/>
                      </w:divBdr>
                      <w:divsChild>
                        <w:div w:id="2016422896">
                          <w:marLeft w:val="0"/>
                          <w:marRight w:val="0"/>
                          <w:marTop w:val="0"/>
                          <w:marBottom w:val="0"/>
                          <w:divBdr>
                            <w:top w:val="none" w:sz="0" w:space="0" w:color="auto"/>
                            <w:left w:val="none" w:sz="0" w:space="0" w:color="auto"/>
                            <w:bottom w:val="none" w:sz="0" w:space="0" w:color="auto"/>
                            <w:right w:val="none" w:sz="0" w:space="0" w:color="auto"/>
                          </w:divBdr>
                        </w:div>
                      </w:divsChild>
                    </w:div>
                    <w:div w:id="495268891">
                      <w:marLeft w:val="0"/>
                      <w:marRight w:val="0"/>
                      <w:marTop w:val="0"/>
                      <w:marBottom w:val="0"/>
                      <w:divBdr>
                        <w:top w:val="single" w:sz="2" w:space="1" w:color="FFFFFF"/>
                        <w:left w:val="single" w:sz="2" w:space="11" w:color="FFFFFF"/>
                        <w:bottom w:val="single" w:sz="2" w:space="1" w:color="FFFFFF"/>
                        <w:right w:val="single" w:sz="2" w:space="4" w:color="FFFFFF"/>
                      </w:divBdr>
                      <w:divsChild>
                        <w:div w:id="1587567450">
                          <w:marLeft w:val="0"/>
                          <w:marRight w:val="0"/>
                          <w:marTop w:val="0"/>
                          <w:marBottom w:val="0"/>
                          <w:divBdr>
                            <w:top w:val="none" w:sz="0" w:space="0" w:color="auto"/>
                            <w:left w:val="none" w:sz="0" w:space="0" w:color="auto"/>
                            <w:bottom w:val="none" w:sz="0" w:space="0" w:color="auto"/>
                            <w:right w:val="none" w:sz="0" w:space="0" w:color="auto"/>
                          </w:divBdr>
                        </w:div>
                      </w:divsChild>
                    </w:div>
                    <w:div w:id="897201530">
                      <w:marLeft w:val="0"/>
                      <w:marRight w:val="0"/>
                      <w:marTop w:val="0"/>
                      <w:marBottom w:val="0"/>
                      <w:divBdr>
                        <w:top w:val="single" w:sz="2" w:space="1" w:color="FFFFFF"/>
                        <w:left w:val="single" w:sz="2" w:space="11" w:color="FFFFFF"/>
                        <w:bottom w:val="single" w:sz="2" w:space="1" w:color="FFFFFF"/>
                        <w:right w:val="single" w:sz="2" w:space="4" w:color="FFFFFF"/>
                      </w:divBdr>
                      <w:divsChild>
                        <w:div w:id="115150220">
                          <w:marLeft w:val="0"/>
                          <w:marRight w:val="0"/>
                          <w:marTop w:val="0"/>
                          <w:marBottom w:val="0"/>
                          <w:divBdr>
                            <w:top w:val="none" w:sz="0" w:space="0" w:color="auto"/>
                            <w:left w:val="none" w:sz="0" w:space="0" w:color="auto"/>
                            <w:bottom w:val="none" w:sz="0" w:space="0" w:color="auto"/>
                            <w:right w:val="none" w:sz="0" w:space="0" w:color="auto"/>
                          </w:divBdr>
                        </w:div>
                      </w:divsChild>
                    </w:div>
                    <w:div w:id="1257593866">
                      <w:marLeft w:val="0"/>
                      <w:marRight w:val="0"/>
                      <w:marTop w:val="0"/>
                      <w:marBottom w:val="0"/>
                      <w:divBdr>
                        <w:top w:val="single" w:sz="2" w:space="1" w:color="FFFFFF"/>
                        <w:left w:val="single" w:sz="2" w:space="11" w:color="FFFFFF"/>
                        <w:bottom w:val="single" w:sz="2" w:space="1" w:color="FFFFFF"/>
                        <w:right w:val="single" w:sz="2" w:space="4" w:color="FFFFFF"/>
                      </w:divBdr>
                      <w:divsChild>
                        <w:div w:id="802430166">
                          <w:marLeft w:val="0"/>
                          <w:marRight w:val="0"/>
                          <w:marTop w:val="0"/>
                          <w:marBottom w:val="0"/>
                          <w:divBdr>
                            <w:top w:val="none" w:sz="0" w:space="0" w:color="auto"/>
                            <w:left w:val="none" w:sz="0" w:space="0" w:color="auto"/>
                            <w:bottom w:val="none" w:sz="0" w:space="0" w:color="auto"/>
                            <w:right w:val="none" w:sz="0" w:space="0" w:color="auto"/>
                          </w:divBdr>
                        </w:div>
                      </w:divsChild>
                    </w:div>
                    <w:div w:id="1932928243">
                      <w:marLeft w:val="0"/>
                      <w:marRight w:val="0"/>
                      <w:marTop w:val="0"/>
                      <w:marBottom w:val="0"/>
                      <w:divBdr>
                        <w:top w:val="single" w:sz="2" w:space="1" w:color="FFFFFF"/>
                        <w:left w:val="single" w:sz="2" w:space="11" w:color="FFFFFF"/>
                        <w:bottom w:val="single" w:sz="2" w:space="1" w:color="FFFFFF"/>
                        <w:right w:val="single" w:sz="2" w:space="4" w:color="FFFFFF"/>
                      </w:divBdr>
                      <w:divsChild>
                        <w:div w:id="298340861">
                          <w:marLeft w:val="0"/>
                          <w:marRight w:val="0"/>
                          <w:marTop w:val="0"/>
                          <w:marBottom w:val="0"/>
                          <w:divBdr>
                            <w:top w:val="none" w:sz="0" w:space="0" w:color="auto"/>
                            <w:left w:val="none" w:sz="0" w:space="0" w:color="auto"/>
                            <w:bottom w:val="none" w:sz="0" w:space="0" w:color="auto"/>
                            <w:right w:val="none" w:sz="0" w:space="0" w:color="auto"/>
                          </w:divBdr>
                        </w:div>
                      </w:divsChild>
                    </w:div>
                    <w:div w:id="2120172436">
                      <w:marLeft w:val="0"/>
                      <w:marRight w:val="0"/>
                      <w:marTop w:val="0"/>
                      <w:marBottom w:val="0"/>
                      <w:divBdr>
                        <w:top w:val="single" w:sz="2" w:space="1" w:color="FFFFFF"/>
                        <w:left w:val="single" w:sz="2" w:space="11" w:color="FFFFFF"/>
                        <w:bottom w:val="single" w:sz="2" w:space="1" w:color="FFFFFF"/>
                        <w:right w:val="single" w:sz="2" w:space="4" w:color="FFFFFF"/>
                      </w:divBdr>
                      <w:divsChild>
                        <w:div w:id="326522442">
                          <w:marLeft w:val="0"/>
                          <w:marRight w:val="0"/>
                          <w:marTop w:val="0"/>
                          <w:marBottom w:val="0"/>
                          <w:divBdr>
                            <w:top w:val="none" w:sz="0" w:space="0" w:color="auto"/>
                            <w:left w:val="none" w:sz="0" w:space="0" w:color="auto"/>
                            <w:bottom w:val="none" w:sz="0" w:space="0" w:color="auto"/>
                            <w:right w:val="none" w:sz="0" w:space="0" w:color="auto"/>
                          </w:divBdr>
                        </w:div>
                      </w:divsChild>
                    </w:div>
                    <w:div w:id="1520195439">
                      <w:marLeft w:val="0"/>
                      <w:marRight w:val="0"/>
                      <w:marTop w:val="0"/>
                      <w:marBottom w:val="0"/>
                      <w:divBdr>
                        <w:top w:val="single" w:sz="2" w:space="1" w:color="FFFFFF"/>
                        <w:left w:val="single" w:sz="2" w:space="11" w:color="FFFFFF"/>
                        <w:bottom w:val="single" w:sz="2" w:space="1" w:color="FFFFFF"/>
                        <w:right w:val="single" w:sz="2" w:space="4" w:color="FFFFFF"/>
                      </w:divBdr>
                      <w:divsChild>
                        <w:div w:id="774327784">
                          <w:marLeft w:val="0"/>
                          <w:marRight w:val="0"/>
                          <w:marTop w:val="0"/>
                          <w:marBottom w:val="0"/>
                          <w:divBdr>
                            <w:top w:val="none" w:sz="0" w:space="0" w:color="auto"/>
                            <w:left w:val="none" w:sz="0" w:space="0" w:color="auto"/>
                            <w:bottom w:val="none" w:sz="0" w:space="0" w:color="auto"/>
                            <w:right w:val="none" w:sz="0" w:space="0" w:color="auto"/>
                          </w:divBdr>
                        </w:div>
                      </w:divsChild>
                    </w:div>
                    <w:div w:id="1058699969">
                      <w:marLeft w:val="0"/>
                      <w:marRight w:val="0"/>
                      <w:marTop w:val="0"/>
                      <w:marBottom w:val="0"/>
                      <w:divBdr>
                        <w:top w:val="single" w:sz="2" w:space="1" w:color="FFFFFF"/>
                        <w:left w:val="single" w:sz="2" w:space="11" w:color="FFFFFF"/>
                        <w:bottom w:val="single" w:sz="2" w:space="1" w:color="FFFFFF"/>
                        <w:right w:val="single" w:sz="2" w:space="4" w:color="FFFFFF"/>
                      </w:divBdr>
                      <w:divsChild>
                        <w:div w:id="1309550550">
                          <w:marLeft w:val="0"/>
                          <w:marRight w:val="0"/>
                          <w:marTop w:val="0"/>
                          <w:marBottom w:val="0"/>
                          <w:divBdr>
                            <w:top w:val="none" w:sz="0" w:space="0" w:color="auto"/>
                            <w:left w:val="none" w:sz="0" w:space="0" w:color="auto"/>
                            <w:bottom w:val="none" w:sz="0" w:space="0" w:color="auto"/>
                            <w:right w:val="none" w:sz="0" w:space="0" w:color="auto"/>
                          </w:divBdr>
                        </w:div>
                      </w:divsChild>
                    </w:div>
                    <w:div w:id="1683125368">
                      <w:marLeft w:val="0"/>
                      <w:marRight w:val="0"/>
                      <w:marTop w:val="0"/>
                      <w:marBottom w:val="0"/>
                      <w:divBdr>
                        <w:top w:val="single" w:sz="2" w:space="1" w:color="FFFFFF"/>
                        <w:left w:val="single" w:sz="2" w:space="11" w:color="FFFFFF"/>
                        <w:bottom w:val="single" w:sz="2" w:space="1" w:color="FFFFFF"/>
                        <w:right w:val="single" w:sz="2" w:space="4" w:color="FFFFFF"/>
                      </w:divBdr>
                      <w:divsChild>
                        <w:div w:id="1710102178">
                          <w:marLeft w:val="0"/>
                          <w:marRight w:val="0"/>
                          <w:marTop w:val="0"/>
                          <w:marBottom w:val="0"/>
                          <w:divBdr>
                            <w:top w:val="none" w:sz="0" w:space="0" w:color="auto"/>
                            <w:left w:val="none" w:sz="0" w:space="0" w:color="auto"/>
                            <w:bottom w:val="none" w:sz="0" w:space="0" w:color="auto"/>
                            <w:right w:val="none" w:sz="0" w:space="0" w:color="auto"/>
                          </w:divBdr>
                        </w:div>
                      </w:divsChild>
                    </w:div>
                    <w:div w:id="109714238">
                      <w:marLeft w:val="0"/>
                      <w:marRight w:val="0"/>
                      <w:marTop w:val="0"/>
                      <w:marBottom w:val="0"/>
                      <w:divBdr>
                        <w:top w:val="single" w:sz="2" w:space="1" w:color="FFFFFF"/>
                        <w:left w:val="single" w:sz="2" w:space="11" w:color="FFFFFF"/>
                        <w:bottom w:val="single" w:sz="2" w:space="1" w:color="FFFFFF"/>
                        <w:right w:val="single" w:sz="2" w:space="4" w:color="FFFFFF"/>
                      </w:divBdr>
                      <w:divsChild>
                        <w:div w:id="1276254703">
                          <w:marLeft w:val="0"/>
                          <w:marRight w:val="0"/>
                          <w:marTop w:val="0"/>
                          <w:marBottom w:val="0"/>
                          <w:divBdr>
                            <w:top w:val="none" w:sz="0" w:space="0" w:color="auto"/>
                            <w:left w:val="none" w:sz="0" w:space="0" w:color="auto"/>
                            <w:bottom w:val="none" w:sz="0" w:space="0" w:color="auto"/>
                            <w:right w:val="none" w:sz="0" w:space="0" w:color="auto"/>
                          </w:divBdr>
                        </w:div>
                      </w:divsChild>
                    </w:div>
                    <w:div w:id="270434053">
                      <w:marLeft w:val="0"/>
                      <w:marRight w:val="0"/>
                      <w:marTop w:val="0"/>
                      <w:marBottom w:val="0"/>
                      <w:divBdr>
                        <w:top w:val="single" w:sz="2" w:space="1" w:color="FFFFFF"/>
                        <w:left w:val="single" w:sz="2" w:space="11" w:color="FFFFFF"/>
                        <w:bottom w:val="single" w:sz="2" w:space="1" w:color="FFFFFF"/>
                        <w:right w:val="single" w:sz="2" w:space="4" w:color="FFFFFF"/>
                      </w:divBdr>
                      <w:divsChild>
                        <w:div w:id="510267770">
                          <w:marLeft w:val="0"/>
                          <w:marRight w:val="0"/>
                          <w:marTop w:val="0"/>
                          <w:marBottom w:val="0"/>
                          <w:divBdr>
                            <w:top w:val="none" w:sz="0" w:space="0" w:color="auto"/>
                            <w:left w:val="none" w:sz="0" w:space="0" w:color="auto"/>
                            <w:bottom w:val="none" w:sz="0" w:space="0" w:color="auto"/>
                            <w:right w:val="none" w:sz="0" w:space="0" w:color="auto"/>
                          </w:divBdr>
                        </w:div>
                      </w:divsChild>
                    </w:div>
                    <w:div w:id="967859728">
                      <w:marLeft w:val="0"/>
                      <w:marRight w:val="0"/>
                      <w:marTop w:val="0"/>
                      <w:marBottom w:val="0"/>
                      <w:divBdr>
                        <w:top w:val="single" w:sz="2" w:space="1" w:color="FFFFFF"/>
                        <w:left w:val="single" w:sz="2" w:space="11" w:color="FFFFFF"/>
                        <w:bottom w:val="single" w:sz="2" w:space="1" w:color="FFFFFF"/>
                        <w:right w:val="single" w:sz="2" w:space="4" w:color="FFFFFF"/>
                      </w:divBdr>
                      <w:divsChild>
                        <w:div w:id="272828725">
                          <w:marLeft w:val="0"/>
                          <w:marRight w:val="0"/>
                          <w:marTop w:val="0"/>
                          <w:marBottom w:val="0"/>
                          <w:divBdr>
                            <w:top w:val="none" w:sz="0" w:space="0" w:color="auto"/>
                            <w:left w:val="none" w:sz="0" w:space="0" w:color="auto"/>
                            <w:bottom w:val="none" w:sz="0" w:space="0" w:color="auto"/>
                            <w:right w:val="none" w:sz="0" w:space="0" w:color="auto"/>
                          </w:divBdr>
                        </w:div>
                      </w:divsChild>
                    </w:div>
                    <w:div w:id="1673142609">
                      <w:marLeft w:val="0"/>
                      <w:marRight w:val="0"/>
                      <w:marTop w:val="0"/>
                      <w:marBottom w:val="0"/>
                      <w:divBdr>
                        <w:top w:val="single" w:sz="2" w:space="1" w:color="FFFFFF"/>
                        <w:left w:val="single" w:sz="2" w:space="11" w:color="FFFFFF"/>
                        <w:bottom w:val="single" w:sz="2" w:space="1" w:color="FFFFFF"/>
                        <w:right w:val="single" w:sz="2" w:space="4" w:color="FFFFFF"/>
                      </w:divBdr>
                      <w:divsChild>
                        <w:div w:id="672994848">
                          <w:marLeft w:val="0"/>
                          <w:marRight w:val="0"/>
                          <w:marTop w:val="0"/>
                          <w:marBottom w:val="0"/>
                          <w:divBdr>
                            <w:top w:val="none" w:sz="0" w:space="0" w:color="auto"/>
                            <w:left w:val="none" w:sz="0" w:space="0" w:color="auto"/>
                            <w:bottom w:val="none" w:sz="0" w:space="0" w:color="auto"/>
                            <w:right w:val="none" w:sz="0" w:space="0" w:color="auto"/>
                          </w:divBdr>
                        </w:div>
                      </w:divsChild>
                    </w:div>
                    <w:div w:id="563687619">
                      <w:marLeft w:val="0"/>
                      <w:marRight w:val="0"/>
                      <w:marTop w:val="0"/>
                      <w:marBottom w:val="0"/>
                      <w:divBdr>
                        <w:top w:val="single" w:sz="2" w:space="1" w:color="FFFFFF"/>
                        <w:left w:val="single" w:sz="2" w:space="11" w:color="FFFFFF"/>
                        <w:bottom w:val="single" w:sz="2" w:space="1" w:color="FFFFFF"/>
                        <w:right w:val="single" w:sz="2" w:space="4" w:color="FFFFFF"/>
                      </w:divBdr>
                      <w:divsChild>
                        <w:div w:id="681783103">
                          <w:marLeft w:val="0"/>
                          <w:marRight w:val="0"/>
                          <w:marTop w:val="0"/>
                          <w:marBottom w:val="0"/>
                          <w:divBdr>
                            <w:top w:val="none" w:sz="0" w:space="0" w:color="auto"/>
                            <w:left w:val="none" w:sz="0" w:space="0" w:color="auto"/>
                            <w:bottom w:val="none" w:sz="0" w:space="0" w:color="auto"/>
                            <w:right w:val="none" w:sz="0" w:space="0" w:color="auto"/>
                          </w:divBdr>
                        </w:div>
                      </w:divsChild>
                    </w:div>
                    <w:div w:id="1157913611">
                      <w:marLeft w:val="0"/>
                      <w:marRight w:val="0"/>
                      <w:marTop w:val="0"/>
                      <w:marBottom w:val="0"/>
                      <w:divBdr>
                        <w:top w:val="single" w:sz="2" w:space="1" w:color="FFFFFF"/>
                        <w:left w:val="single" w:sz="2" w:space="11" w:color="FFFFFF"/>
                        <w:bottom w:val="single" w:sz="2" w:space="4" w:color="FFFFFF"/>
                        <w:right w:val="single" w:sz="2" w:space="4" w:color="FFFFFF"/>
                      </w:divBdr>
                      <w:divsChild>
                        <w:div w:id="7494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6415">
          <w:marLeft w:val="0"/>
          <w:marRight w:val="0"/>
          <w:marTop w:val="0"/>
          <w:marBottom w:val="300"/>
          <w:divBdr>
            <w:top w:val="none" w:sz="0" w:space="0" w:color="auto"/>
            <w:left w:val="none" w:sz="0" w:space="0" w:color="auto"/>
            <w:bottom w:val="none" w:sz="0" w:space="0" w:color="auto"/>
            <w:right w:val="none" w:sz="0" w:space="0" w:color="auto"/>
          </w:divBdr>
          <w:divsChild>
            <w:div w:id="1770933065">
              <w:marLeft w:val="0"/>
              <w:marRight w:val="0"/>
              <w:marTop w:val="0"/>
              <w:marBottom w:val="0"/>
              <w:divBdr>
                <w:top w:val="none" w:sz="0" w:space="0" w:color="auto"/>
                <w:left w:val="none" w:sz="0" w:space="0" w:color="auto"/>
                <w:bottom w:val="none" w:sz="0" w:space="0" w:color="auto"/>
                <w:right w:val="none" w:sz="0" w:space="0" w:color="auto"/>
              </w:divBdr>
              <w:divsChild>
                <w:div w:id="1726876422">
                  <w:marLeft w:val="0"/>
                  <w:marRight w:val="0"/>
                  <w:marTop w:val="0"/>
                  <w:marBottom w:val="0"/>
                  <w:divBdr>
                    <w:top w:val="none" w:sz="0" w:space="0" w:color="auto"/>
                    <w:left w:val="none" w:sz="0" w:space="0" w:color="auto"/>
                    <w:bottom w:val="none" w:sz="0" w:space="0" w:color="auto"/>
                    <w:right w:val="none" w:sz="0" w:space="0" w:color="auto"/>
                  </w:divBdr>
                  <w:divsChild>
                    <w:div w:id="1962034434">
                      <w:marLeft w:val="0"/>
                      <w:marRight w:val="0"/>
                      <w:marTop w:val="0"/>
                      <w:marBottom w:val="0"/>
                      <w:divBdr>
                        <w:top w:val="single" w:sz="2" w:space="4" w:color="FFFFFF"/>
                        <w:left w:val="single" w:sz="2" w:space="11" w:color="FFFFFF"/>
                        <w:bottom w:val="single" w:sz="2" w:space="1" w:color="FFFFFF"/>
                        <w:right w:val="single" w:sz="2" w:space="4" w:color="FFFFFF"/>
                      </w:divBdr>
                      <w:divsChild>
                        <w:div w:id="490675949">
                          <w:marLeft w:val="0"/>
                          <w:marRight w:val="0"/>
                          <w:marTop w:val="0"/>
                          <w:marBottom w:val="0"/>
                          <w:divBdr>
                            <w:top w:val="none" w:sz="0" w:space="0" w:color="auto"/>
                            <w:left w:val="none" w:sz="0" w:space="0" w:color="auto"/>
                            <w:bottom w:val="none" w:sz="0" w:space="0" w:color="auto"/>
                            <w:right w:val="none" w:sz="0" w:space="0" w:color="auto"/>
                          </w:divBdr>
                        </w:div>
                      </w:divsChild>
                    </w:div>
                    <w:div w:id="2070961401">
                      <w:marLeft w:val="0"/>
                      <w:marRight w:val="0"/>
                      <w:marTop w:val="0"/>
                      <w:marBottom w:val="0"/>
                      <w:divBdr>
                        <w:top w:val="single" w:sz="2" w:space="1" w:color="FFFFFF"/>
                        <w:left w:val="single" w:sz="2" w:space="11" w:color="FFFFFF"/>
                        <w:bottom w:val="single" w:sz="2" w:space="1" w:color="FFFFFF"/>
                        <w:right w:val="single" w:sz="2" w:space="4" w:color="FFFFFF"/>
                      </w:divBdr>
                      <w:divsChild>
                        <w:div w:id="165218568">
                          <w:marLeft w:val="0"/>
                          <w:marRight w:val="0"/>
                          <w:marTop w:val="0"/>
                          <w:marBottom w:val="0"/>
                          <w:divBdr>
                            <w:top w:val="none" w:sz="0" w:space="0" w:color="auto"/>
                            <w:left w:val="none" w:sz="0" w:space="0" w:color="auto"/>
                            <w:bottom w:val="none" w:sz="0" w:space="0" w:color="auto"/>
                            <w:right w:val="none" w:sz="0" w:space="0" w:color="auto"/>
                          </w:divBdr>
                        </w:div>
                      </w:divsChild>
                    </w:div>
                    <w:div w:id="685905537">
                      <w:marLeft w:val="0"/>
                      <w:marRight w:val="0"/>
                      <w:marTop w:val="0"/>
                      <w:marBottom w:val="0"/>
                      <w:divBdr>
                        <w:top w:val="single" w:sz="2" w:space="1" w:color="FFFFFF"/>
                        <w:left w:val="single" w:sz="2" w:space="11" w:color="FFFFFF"/>
                        <w:bottom w:val="single" w:sz="2" w:space="1" w:color="FFFFFF"/>
                        <w:right w:val="single" w:sz="2" w:space="4" w:color="FFFFFF"/>
                      </w:divBdr>
                      <w:divsChild>
                        <w:div w:id="1623068961">
                          <w:marLeft w:val="0"/>
                          <w:marRight w:val="0"/>
                          <w:marTop w:val="0"/>
                          <w:marBottom w:val="0"/>
                          <w:divBdr>
                            <w:top w:val="none" w:sz="0" w:space="0" w:color="auto"/>
                            <w:left w:val="none" w:sz="0" w:space="0" w:color="auto"/>
                            <w:bottom w:val="none" w:sz="0" w:space="0" w:color="auto"/>
                            <w:right w:val="none" w:sz="0" w:space="0" w:color="auto"/>
                          </w:divBdr>
                        </w:div>
                      </w:divsChild>
                    </w:div>
                    <w:div w:id="1027604994">
                      <w:marLeft w:val="0"/>
                      <w:marRight w:val="0"/>
                      <w:marTop w:val="0"/>
                      <w:marBottom w:val="0"/>
                      <w:divBdr>
                        <w:top w:val="single" w:sz="2" w:space="1" w:color="FFFFFF"/>
                        <w:left w:val="single" w:sz="2" w:space="11" w:color="FFFFFF"/>
                        <w:bottom w:val="single" w:sz="2" w:space="1" w:color="FFFFFF"/>
                        <w:right w:val="single" w:sz="2" w:space="4" w:color="FFFFFF"/>
                      </w:divBdr>
                      <w:divsChild>
                        <w:div w:id="1505317805">
                          <w:marLeft w:val="0"/>
                          <w:marRight w:val="0"/>
                          <w:marTop w:val="0"/>
                          <w:marBottom w:val="0"/>
                          <w:divBdr>
                            <w:top w:val="none" w:sz="0" w:space="0" w:color="auto"/>
                            <w:left w:val="none" w:sz="0" w:space="0" w:color="auto"/>
                            <w:bottom w:val="none" w:sz="0" w:space="0" w:color="auto"/>
                            <w:right w:val="none" w:sz="0" w:space="0" w:color="auto"/>
                          </w:divBdr>
                        </w:div>
                      </w:divsChild>
                    </w:div>
                    <w:div w:id="276060319">
                      <w:marLeft w:val="0"/>
                      <w:marRight w:val="0"/>
                      <w:marTop w:val="0"/>
                      <w:marBottom w:val="0"/>
                      <w:divBdr>
                        <w:top w:val="single" w:sz="2" w:space="1" w:color="FFFFFF"/>
                        <w:left w:val="single" w:sz="2" w:space="11" w:color="FFFFFF"/>
                        <w:bottom w:val="single" w:sz="2" w:space="1" w:color="FFFFFF"/>
                        <w:right w:val="single" w:sz="2" w:space="4" w:color="FFFFFF"/>
                      </w:divBdr>
                      <w:divsChild>
                        <w:div w:id="125660241">
                          <w:marLeft w:val="0"/>
                          <w:marRight w:val="0"/>
                          <w:marTop w:val="0"/>
                          <w:marBottom w:val="0"/>
                          <w:divBdr>
                            <w:top w:val="none" w:sz="0" w:space="0" w:color="auto"/>
                            <w:left w:val="none" w:sz="0" w:space="0" w:color="auto"/>
                            <w:bottom w:val="none" w:sz="0" w:space="0" w:color="auto"/>
                            <w:right w:val="none" w:sz="0" w:space="0" w:color="auto"/>
                          </w:divBdr>
                        </w:div>
                      </w:divsChild>
                    </w:div>
                    <w:div w:id="1912697414">
                      <w:marLeft w:val="0"/>
                      <w:marRight w:val="0"/>
                      <w:marTop w:val="0"/>
                      <w:marBottom w:val="0"/>
                      <w:divBdr>
                        <w:top w:val="single" w:sz="2" w:space="1" w:color="FFFFFF"/>
                        <w:left w:val="single" w:sz="2" w:space="11" w:color="FFFFFF"/>
                        <w:bottom w:val="single" w:sz="2" w:space="1" w:color="FFFFFF"/>
                        <w:right w:val="single" w:sz="2" w:space="4" w:color="FFFFFF"/>
                      </w:divBdr>
                      <w:divsChild>
                        <w:div w:id="1831095194">
                          <w:marLeft w:val="0"/>
                          <w:marRight w:val="0"/>
                          <w:marTop w:val="0"/>
                          <w:marBottom w:val="0"/>
                          <w:divBdr>
                            <w:top w:val="none" w:sz="0" w:space="0" w:color="auto"/>
                            <w:left w:val="none" w:sz="0" w:space="0" w:color="auto"/>
                            <w:bottom w:val="none" w:sz="0" w:space="0" w:color="auto"/>
                            <w:right w:val="none" w:sz="0" w:space="0" w:color="auto"/>
                          </w:divBdr>
                        </w:div>
                      </w:divsChild>
                    </w:div>
                    <w:div w:id="1974291681">
                      <w:marLeft w:val="0"/>
                      <w:marRight w:val="0"/>
                      <w:marTop w:val="0"/>
                      <w:marBottom w:val="0"/>
                      <w:divBdr>
                        <w:top w:val="single" w:sz="2" w:space="1" w:color="FFFFFF"/>
                        <w:left w:val="single" w:sz="2" w:space="11" w:color="FFFFFF"/>
                        <w:bottom w:val="single" w:sz="2" w:space="1" w:color="FFFFFF"/>
                        <w:right w:val="single" w:sz="2" w:space="4" w:color="FFFFFF"/>
                      </w:divBdr>
                      <w:divsChild>
                        <w:div w:id="76169387">
                          <w:marLeft w:val="0"/>
                          <w:marRight w:val="0"/>
                          <w:marTop w:val="0"/>
                          <w:marBottom w:val="0"/>
                          <w:divBdr>
                            <w:top w:val="none" w:sz="0" w:space="0" w:color="auto"/>
                            <w:left w:val="none" w:sz="0" w:space="0" w:color="auto"/>
                            <w:bottom w:val="none" w:sz="0" w:space="0" w:color="auto"/>
                            <w:right w:val="none" w:sz="0" w:space="0" w:color="auto"/>
                          </w:divBdr>
                        </w:div>
                      </w:divsChild>
                    </w:div>
                    <w:div w:id="1472214556">
                      <w:marLeft w:val="0"/>
                      <w:marRight w:val="0"/>
                      <w:marTop w:val="0"/>
                      <w:marBottom w:val="0"/>
                      <w:divBdr>
                        <w:top w:val="single" w:sz="2" w:space="1" w:color="FFFFFF"/>
                        <w:left w:val="single" w:sz="2" w:space="11" w:color="FFFFFF"/>
                        <w:bottom w:val="single" w:sz="2" w:space="1" w:color="FFFFFF"/>
                        <w:right w:val="single" w:sz="2" w:space="4" w:color="FFFFFF"/>
                      </w:divBdr>
                      <w:divsChild>
                        <w:div w:id="1958290033">
                          <w:marLeft w:val="0"/>
                          <w:marRight w:val="0"/>
                          <w:marTop w:val="0"/>
                          <w:marBottom w:val="0"/>
                          <w:divBdr>
                            <w:top w:val="none" w:sz="0" w:space="0" w:color="auto"/>
                            <w:left w:val="none" w:sz="0" w:space="0" w:color="auto"/>
                            <w:bottom w:val="none" w:sz="0" w:space="0" w:color="auto"/>
                            <w:right w:val="none" w:sz="0" w:space="0" w:color="auto"/>
                          </w:divBdr>
                        </w:div>
                      </w:divsChild>
                    </w:div>
                    <w:div w:id="774449422">
                      <w:marLeft w:val="0"/>
                      <w:marRight w:val="0"/>
                      <w:marTop w:val="0"/>
                      <w:marBottom w:val="0"/>
                      <w:divBdr>
                        <w:top w:val="single" w:sz="2" w:space="1" w:color="FFFFFF"/>
                        <w:left w:val="single" w:sz="2" w:space="11" w:color="FFFFFF"/>
                        <w:bottom w:val="single" w:sz="2" w:space="1" w:color="FFFFFF"/>
                        <w:right w:val="single" w:sz="2" w:space="4" w:color="FFFFFF"/>
                      </w:divBdr>
                      <w:divsChild>
                        <w:div w:id="1854612757">
                          <w:marLeft w:val="0"/>
                          <w:marRight w:val="0"/>
                          <w:marTop w:val="0"/>
                          <w:marBottom w:val="0"/>
                          <w:divBdr>
                            <w:top w:val="none" w:sz="0" w:space="0" w:color="auto"/>
                            <w:left w:val="none" w:sz="0" w:space="0" w:color="auto"/>
                            <w:bottom w:val="none" w:sz="0" w:space="0" w:color="auto"/>
                            <w:right w:val="none" w:sz="0" w:space="0" w:color="auto"/>
                          </w:divBdr>
                        </w:div>
                      </w:divsChild>
                    </w:div>
                    <w:div w:id="1922639995">
                      <w:marLeft w:val="0"/>
                      <w:marRight w:val="0"/>
                      <w:marTop w:val="0"/>
                      <w:marBottom w:val="0"/>
                      <w:divBdr>
                        <w:top w:val="single" w:sz="2" w:space="1" w:color="FFFFFF"/>
                        <w:left w:val="single" w:sz="2" w:space="11" w:color="FFFFFF"/>
                        <w:bottom w:val="single" w:sz="2" w:space="1" w:color="FFFFFF"/>
                        <w:right w:val="single" w:sz="2" w:space="4" w:color="FFFFFF"/>
                      </w:divBdr>
                      <w:divsChild>
                        <w:div w:id="58285856">
                          <w:marLeft w:val="0"/>
                          <w:marRight w:val="0"/>
                          <w:marTop w:val="0"/>
                          <w:marBottom w:val="0"/>
                          <w:divBdr>
                            <w:top w:val="none" w:sz="0" w:space="0" w:color="auto"/>
                            <w:left w:val="none" w:sz="0" w:space="0" w:color="auto"/>
                            <w:bottom w:val="none" w:sz="0" w:space="0" w:color="auto"/>
                            <w:right w:val="none" w:sz="0" w:space="0" w:color="auto"/>
                          </w:divBdr>
                        </w:div>
                      </w:divsChild>
                    </w:div>
                    <w:div w:id="325595889">
                      <w:marLeft w:val="0"/>
                      <w:marRight w:val="0"/>
                      <w:marTop w:val="0"/>
                      <w:marBottom w:val="0"/>
                      <w:divBdr>
                        <w:top w:val="single" w:sz="2" w:space="1" w:color="FFFFFF"/>
                        <w:left w:val="single" w:sz="2" w:space="11" w:color="FFFFFF"/>
                        <w:bottom w:val="single" w:sz="2" w:space="1" w:color="FFFFFF"/>
                        <w:right w:val="single" w:sz="2" w:space="4" w:color="FFFFFF"/>
                      </w:divBdr>
                      <w:divsChild>
                        <w:div w:id="2134058194">
                          <w:marLeft w:val="0"/>
                          <w:marRight w:val="0"/>
                          <w:marTop w:val="0"/>
                          <w:marBottom w:val="0"/>
                          <w:divBdr>
                            <w:top w:val="none" w:sz="0" w:space="0" w:color="auto"/>
                            <w:left w:val="none" w:sz="0" w:space="0" w:color="auto"/>
                            <w:bottom w:val="none" w:sz="0" w:space="0" w:color="auto"/>
                            <w:right w:val="none" w:sz="0" w:space="0" w:color="auto"/>
                          </w:divBdr>
                        </w:div>
                      </w:divsChild>
                    </w:div>
                    <w:div w:id="1871216036">
                      <w:marLeft w:val="0"/>
                      <w:marRight w:val="0"/>
                      <w:marTop w:val="0"/>
                      <w:marBottom w:val="0"/>
                      <w:divBdr>
                        <w:top w:val="single" w:sz="2" w:space="1" w:color="FFFFFF"/>
                        <w:left w:val="single" w:sz="2" w:space="11" w:color="FFFFFF"/>
                        <w:bottom w:val="single" w:sz="2" w:space="1" w:color="FFFFFF"/>
                        <w:right w:val="single" w:sz="2" w:space="4" w:color="FFFFFF"/>
                      </w:divBdr>
                      <w:divsChild>
                        <w:div w:id="1427264157">
                          <w:marLeft w:val="0"/>
                          <w:marRight w:val="0"/>
                          <w:marTop w:val="0"/>
                          <w:marBottom w:val="0"/>
                          <w:divBdr>
                            <w:top w:val="none" w:sz="0" w:space="0" w:color="auto"/>
                            <w:left w:val="none" w:sz="0" w:space="0" w:color="auto"/>
                            <w:bottom w:val="none" w:sz="0" w:space="0" w:color="auto"/>
                            <w:right w:val="none" w:sz="0" w:space="0" w:color="auto"/>
                          </w:divBdr>
                        </w:div>
                      </w:divsChild>
                    </w:div>
                    <w:div w:id="1139567774">
                      <w:marLeft w:val="0"/>
                      <w:marRight w:val="0"/>
                      <w:marTop w:val="0"/>
                      <w:marBottom w:val="0"/>
                      <w:divBdr>
                        <w:top w:val="single" w:sz="2" w:space="1" w:color="FFFFFF"/>
                        <w:left w:val="single" w:sz="2" w:space="11" w:color="FFFFFF"/>
                        <w:bottom w:val="single" w:sz="2" w:space="1" w:color="FFFFFF"/>
                        <w:right w:val="single" w:sz="2" w:space="4" w:color="FFFFFF"/>
                      </w:divBdr>
                      <w:divsChild>
                        <w:div w:id="529757764">
                          <w:marLeft w:val="0"/>
                          <w:marRight w:val="0"/>
                          <w:marTop w:val="0"/>
                          <w:marBottom w:val="0"/>
                          <w:divBdr>
                            <w:top w:val="none" w:sz="0" w:space="0" w:color="auto"/>
                            <w:left w:val="none" w:sz="0" w:space="0" w:color="auto"/>
                            <w:bottom w:val="none" w:sz="0" w:space="0" w:color="auto"/>
                            <w:right w:val="none" w:sz="0" w:space="0" w:color="auto"/>
                          </w:divBdr>
                        </w:div>
                      </w:divsChild>
                    </w:div>
                    <w:div w:id="15278482">
                      <w:marLeft w:val="0"/>
                      <w:marRight w:val="0"/>
                      <w:marTop w:val="0"/>
                      <w:marBottom w:val="0"/>
                      <w:divBdr>
                        <w:top w:val="single" w:sz="2" w:space="1" w:color="FFFFFF"/>
                        <w:left w:val="single" w:sz="2" w:space="11" w:color="FFFFFF"/>
                        <w:bottom w:val="single" w:sz="2" w:space="1" w:color="FFFFFF"/>
                        <w:right w:val="single" w:sz="2" w:space="4" w:color="FFFFFF"/>
                      </w:divBdr>
                      <w:divsChild>
                        <w:div w:id="395515795">
                          <w:marLeft w:val="0"/>
                          <w:marRight w:val="0"/>
                          <w:marTop w:val="0"/>
                          <w:marBottom w:val="0"/>
                          <w:divBdr>
                            <w:top w:val="none" w:sz="0" w:space="0" w:color="auto"/>
                            <w:left w:val="none" w:sz="0" w:space="0" w:color="auto"/>
                            <w:bottom w:val="none" w:sz="0" w:space="0" w:color="auto"/>
                            <w:right w:val="none" w:sz="0" w:space="0" w:color="auto"/>
                          </w:divBdr>
                        </w:div>
                      </w:divsChild>
                    </w:div>
                    <w:div w:id="302464494">
                      <w:marLeft w:val="0"/>
                      <w:marRight w:val="0"/>
                      <w:marTop w:val="0"/>
                      <w:marBottom w:val="0"/>
                      <w:divBdr>
                        <w:top w:val="single" w:sz="2" w:space="1" w:color="FFFFFF"/>
                        <w:left w:val="single" w:sz="2" w:space="11" w:color="FFFFFF"/>
                        <w:bottom w:val="single" w:sz="2" w:space="1" w:color="FFFFFF"/>
                        <w:right w:val="single" w:sz="2" w:space="4" w:color="FFFFFF"/>
                      </w:divBdr>
                      <w:divsChild>
                        <w:div w:id="1695500133">
                          <w:marLeft w:val="0"/>
                          <w:marRight w:val="0"/>
                          <w:marTop w:val="0"/>
                          <w:marBottom w:val="0"/>
                          <w:divBdr>
                            <w:top w:val="none" w:sz="0" w:space="0" w:color="auto"/>
                            <w:left w:val="none" w:sz="0" w:space="0" w:color="auto"/>
                            <w:bottom w:val="none" w:sz="0" w:space="0" w:color="auto"/>
                            <w:right w:val="none" w:sz="0" w:space="0" w:color="auto"/>
                          </w:divBdr>
                        </w:div>
                      </w:divsChild>
                    </w:div>
                    <w:div w:id="606546890">
                      <w:marLeft w:val="0"/>
                      <w:marRight w:val="0"/>
                      <w:marTop w:val="0"/>
                      <w:marBottom w:val="0"/>
                      <w:divBdr>
                        <w:top w:val="single" w:sz="2" w:space="1" w:color="FFFFFF"/>
                        <w:left w:val="single" w:sz="2" w:space="11" w:color="FFFFFF"/>
                        <w:bottom w:val="single" w:sz="2" w:space="4" w:color="FFFFFF"/>
                        <w:right w:val="single" w:sz="2" w:space="4" w:color="FFFFFF"/>
                      </w:divBdr>
                      <w:divsChild>
                        <w:div w:id="18488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830250">
          <w:marLeft w:val="0"/>
          <w:marRight w:val="0"/>
          <w:marTop w:val="0"/>
          <w:marBottom w:val="300"/>
          <w:divBdr>
            <w:top w:val="none" w:sz="0" w:space="0" w:color="auto"/>
            <w:left w:val="none" w:sz="0" w:space="0" w:color="auto"/>
            <w:bottom w:val="none" w:sz="0" w:space="0" w:color="auto"/>
            <w:right w:val="none" w:sz="0" w:space="0" w:color="auto"/>
          </w:divBdr>
          <w:divsChild>
            <w:div w:id="499928202">
              <w:marLeft w:val="0"/>
              <w:marRight w:val="0"/>
              <w:marTop w:val="0"/>
              <w:marBottom w:val="0"/>
              <w:divBdr>
                <w:top w:val="none" w:sz="0" w:space="0" w:color="auto"/>
                <w:left w:val="none" w:sz="0" w:space="0" w:color="auto"/>
                <w:bottom w:val="none" w:sz="0" w:space="0" w:color="auto"/>
                <w:right w:val="none" w:sz="0" w:space="0" w:color="auto"/>
              </w:divBdr>
              <w:divsChild>
                <w:div w:id="130221637">
                  <w:marLeft w:val="0"/>
                  <w:marRight w:val="0"/>
                  <w:marTop w:val="0"/>
                  <w:marBottom w:val="0"/>
                  <w:divBdr>
                    <w:top w:val="none" w:sz="0" w:space="0" w:color="auto"/>
                    <w:left w:val="none" w:sz="0" w:space="0" w:color="auto"/>
                    <w:bottom w:val="none" w:sz="0" w:space="0" w:color="auto"/>
                    <w:right w:val="none" w:sz="0" w:space="0" w:color="auto"/>
                  </w:divBdr>
                  <w:divsChild>
                    <w:div w:id="233972248">
                      <w:marLeft w:val="0"/>
                      <w:marRight w:val="0"/>
                      <w:marTop w:val="0"/>
                      <w:marBottom w:val="0"/>
                      <w:divBdr>
                        <w:top w:val="single" w:sz="2" w:space="4" w:color="FFFFFF"/>
                        <w:left w:val="single" w:sz="2" w:space="11" w:color="FFFFFF"/>
                        <w:bottom w:val="single" w:sz="2" w:space="1" w:color="FFFFFF"/>
                        <w:right w:val="single" w:sz="2" w:space="4" w:color="FFFFFF"/>
                      </w:divBdr>
                      <w:divsChild>
                        <w:div w:id="347291786">
                          <w:marLeft w:val="0"/>
                          <w:marRight w:val="0"/>
                          <w:marTop w:val="0"/>
                          <w:marBottom w:val="0"/>
                          <w:divBdr>
                            <w:top w:val="none" w:sz="0" w:space="0" w:color="auto"/>
                            <w:left w:val="none" w:sz="0" w:space="0" w:color="auto"/>
                            <w:bottom w:val="none" w:sz="0" w:space="0" w:color="auto"/>
                            <w:right w:val="none" w:sz="0" w:space="0" w:color="auto"/>
                          </w:divBdr>
                        </w:div>
                      </w:divsChild>
                    </w:div>
                    <w:div w:id="761419587">
                      <w:marLeft w:val="0"/>
                      <w:marRight w:val="0"/>
                      <w:marTop w:val="0"/>
                      <w:marBottom w:val="0"/>
                      <w:divBdr>
                        <w:top w:val="single" w:sz="2" w:space="1" w:color="FFFFFF"/>
                        <w:left w:val="single" w:sz="2" w:space="11" w:color="FFFFFF"/>
                        <w:bottom w:val="single" w:sz="2" w:space="1" w:color="FFFFFF"/>
                        <w:right w:val="single" w:sz="2" w:space="4" w:color="FFFFFF"/>
                      </w:divBdr>
                      <w:divsChild>
                        <w:div w:id="1924027572">
                          <w:marLeft w:val="0"/>
                          <w:marRight w:val="0"/>
                          <w:marTop w:val="0"/>
                          <w:marBottom w:val="0"/>
                          <w:divBdr>
                            <w:top w:val="none" w:sz="0" w:space="0" w:color="auto"/>
                            <w:left w:val="none" w:sz="0" w:space="0" w:color="auto"/>
                            <w:bottom w:val="none" w:sz="0" w:space="0" w:color="auto"/>
                            <w:right w:val="none" w:sz="0" w:space="0" w:color="auto"/>
                          </w:divBdr>
                        </w:div>
                      </w:divsChild>
                    </w:div>
                    <w:div w:id="1566603833">
                      <w:marLeft w:val="0"/>
                      <w:marRight w:val="0"/>
                      <w:marTop w:val="0"/>
                      <w:marBottom w:val="0"/>
                      <w:divBdr>
                        <w:top w:val="single" w:sz="2" w:space="1" w:color="FFFFFF"/>
                        <w:left w:val="single" w:sz="2" w:space="11" w:color="FFFFFF"/>
                        <w:bottom w:val="single" w:sz="2" w:space="1" w:color="FFFFFF"/>
                        <w:right w:val="single" w:sz="2" w:space="4" w:color="FFFFFF"/>
                      </w:divBdr>
                      <w:divsChild>
                        <w:div w:id="906502115">
                          <w:marLeft w:val="0"/>
                          <w:marRight w:val="0"/>
                          <w:marTop w:val="0"/>
                          <w:marBottom w:val="0"/>
                          <w:divBdr>
                            <w:top w:val="none" w:sz="0" w:space="0" w:color="auto"/>
                            <w:left w:val="none" w:sz="0" w:space="0" w:color="auto"/>
                            <w:bottom w:val="none" w:sz="0" w:space="0" w:color="auto"/>
                            <w:right w:val="none" w:sz="0" w:space="0" w:color="auto"/>
                          </w:divBdr>
                        </w:div>
                      </w:divsChild>
                    </w:div>
                    <w:div w:id="1037043706">
                      <w:marLeft w:val="0"/>
                      <w:marRight w:val="0"/>
                      <w:marTop w:val="0"/>
                      <w:marBottom w:val="0"/>
                      <w:divBdr>
                        <w:top w:val="single" w:sz="2" w:space="1" w:color="FFFFFF"/>
                        <w:left w:val="single" w:sz="2" w:space="11" w:color="FFFFFF"/>
                        <w:bottom w:val="single" w:sz="2" w:space="1" w:color="FFFFFF"/>
                        <w:right w:val="single" w:sz="2" w:space="4" w:color="FFFFFF"/>
                      </w:divBdr>
                      <w:divsChild>
                        <w:div w:id="321735006">
                          <w:marLeft w:val="0"/>
                          <w:marRight w:val="0"/>
                          <w:marTop w:val="0"/>
                          <w:marBottom w:val="0"/>
                          <w:divBdr>
                            <w:top w:val="none" w:sz="0" w:space="0" w:color="auto"/>
                            <w:left w:val="none" w:sz="0" w:space="0" w:color="auto"/>
                            <w:bottom w:val="none" w:sz="0" w:space="0" w:color="auto"/>
                            <w:right w:val="none" w:sz="0" w:space="0" w:color="auto"/>
                          </w:divBdr>
                        </w:div>
                      </w:divsChild>
                    </w:div>
                    <w:div w:id="1852376802">
                      <w:marLeft w:val="0"/>
                      <w:marRight w:val="0"/>
                      <w:marTop w:val="0"/>
                      <w:marBottom w:val="0"/>
                      <w:divBdr>
                        <w:top w:val="single" w:sz="2" w:space="1" w:color="FFFFFF"/>
                        <w:left w:val="single" w:sz="2" w:space="11" w:color="FFFFFF"/>
                        <w:bottom w:val="single" w:sz="2" w:space="4" w:color="FFFFFF"/>
                        <w:right w:val="single" w:sz="2" w:space="4" w:color="FFFFFF"/>
                      </w:divBdr>
                      <w:divsChild>
                        <w:div w:id="1155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7276">
          <w:marLeft w:val="0"/>
          <w:marRight w:val="0"/>
          <w:marTop w:val="0"/>
          <w:marBottom w:val="300"/>
          <w:divBdr>
            <w:top w:val="none" w:sz="0" w:space="0" w:color="auto"/>
            <w:left w:val="none" w:sz="0" w:space="0" w:color="auto"/>
            <w:bottom w:val="none" w:sz="0" w:space="0" w:color="auto"/>
            <w:right w:val="none" w:sz="0" w:space="0" w:color="auto"/>
          </w:divBdr>
          <w:divsChild>
            <w:div w:id="1520697998">
              <w:marLeft w:val="0"/>
              <w:marRight w:val="0"/>
              <w:marTop w:val="0"/>
              <w:marBottom w:val="0"/>
              <w:divBdr>
                <w:top w:val="none" w:sz="0" w:space="0" w:color="auto"/>
                <w:left w:val="none" w:sz="0" w:space="0" w:color="auto"/>
                <w:bottom w:val="none" w:sz="0" w:space="0" w:color="auto"/>
                <w:right w:val="none" w:sz="0" w:space="0" w:color="auto"/>
              </w:divBdr>
              <w:divsChild>
                <w:div w:id="1484814497">
                  <w:marLeft w:val="0"/>
                  <w:marRight w:val="0"/>
                  <w:marTop w:val="0"/>
                  <w:marBottom w:val="0"/>
                  <w:divBdr>
                    <w:top w:val="none" w:sz="0" w:space="0" w:color="auto"/>
                    <w:left w:val="none" w:sz="0" w:space="0" w:color="auto"/>
                    <w:bottom w:val="none" w:sz="0" w:space="0" w:color="auto"/>
                    <w:right w:val="none" w:sz="0" w:space="0" w:color="auto"/>
                  </w:divBdr>
                  <w:divsChild>
                    <w:div w:id="667051599">
                      <w:marLeft w:val="0"/>
                      <w:marRight w:val="0"/>
                      <w:marTop w:val="0"/>
                      <w:marBottom w:val="0"/>
                      <w:divBdr>
                        <w:top w:val="single" w:sz="2" w:space="4" w:color="FFFFFF"/>
                        <w:left w:val="single" w:sz="2" w:space="11" w:color="FFFFFF"/>
                        <w:bottom w:val="single" w:sz="2" w:space="1" w:color="FFFFFF"/>
                        <w:right w:val="single" w:sz="2" w:space="4" w:color="FFFFFF"/>
                      </w:divBdr>
                      <w:divsChild>
                        <w:div w:id="802580148">
                          <w:marLeft w:val="0"/>
                          <w:marRight w:val="0"/>
                          <w:marTop w:val="0"/>
                          <w:marBottom w:val="0"/>
                          <w:divBdr>
                            <w:top w:val="none" w:sz="0" w:space="0" w:color="auto"/>
                            <w:left w:val="none" w:sz="0" w:space="0" w:color="auto"/>
                            <w:bottom w:val="none" w:sz="0" w:space="0" w:color="auto"/>
                            <w:right w:val="none" w:sz="0" w:space="0" w:color="auto"/>
                          </w:divBdr>
                        </w:div>
                      </w:divsChild>
                    </w:div>
                    <w:div w:id="1519539102">
                      <w:marLeft w:val="0"/>
                      <w:marRight w:val="0"/>
                      <w:marTop w:val="0"/>
                      <w:marBottom w:val="0"/>
                      <w:divBdr>
                        <w:top w:val="single" w:sz="2" w:space="1" w:color="FFFFFF"/>
                        <w:left w:val="single" w:sz="2" w:space="11" w:color="FFFFFF"/>
                        <w:bottom w:val="single" w:sz="2" w:space="1" w:color="FFFFFF"/>
                        <w:right w:val="single" w:sz="2" w:space="4" w:color="FFFFFF"/>
                      </w:divBdr>
                      <w:divsChild>
                        <w:div w:id="422606308">
                          <w:marLeft w:val="0"/>
                          <w:marRight w:val="0"/>
                          <w:marTop w:val="0"/>
                          <w:marBottom w:val="0"/>
                          <w:divBdr>
                            <w:top w:val="none" w:sz="0" w:space="0" w:color="auto"/>
                            <w:left w:val="none" w:sz="0" w:space="0" w:color="auto"/>
                            <w:bottom w:val="none" w:sz="0" w:space="0" w:color="auto"/>
                            <w:right w:val="none" w:sz="0" w:space="0" w:color="auto"/>
                          </w:divBdr>
                        </w:div>
                      </w:divsChild>
                    </w:div>
                    <w:div w:id="559095026">
                      <w:marLeft w:val="0"/>
                      <w:marRight w:val="0"/>
                      <w:marTop w:val="0"/>
                      <w:marBottom w:val="0"/>
                      <w:divBdr>
                        <w:top w:val="single" w:sz="2" w:space="1" w:color="FFFFFF"/>
                        <w:left w:val="single" w:sz="2" w:space="11" w:color="FFFFFF"/>
                        <w:bottom w:val="single" w:sz="2" w:space="1" w:color="FFFFFF"/>
                        <w:right w:val="single" w:sz="2" w:space="4" w:color="FFFFFF"/>
                      </w:divBdr>
                      <w:divsChild>
                        <w:div w:id="553866">
                          <w:marLeft w:val="0"/>
                          <w:marRight w:val="0"/>
                          <w:marTop w:val="0"/>
                          <w:marBottom w:val="0"/>
                          <w:divBdr>
                            <w:top w:val="none" w:sz="0" w:space="0" w:color="auto"/>
                            <w:left w:val="none" w:sz="0" w:space="0" w:color="auto"/>
                            <w:bottom w:val="none" w:sz="0" w:space="0" w:color="auto"/>
                            <w:right w:val="none" w:sz="0" w:space="0" w:color="auto"/>
                          </w:divBdr>
                        </w:div>
                      </w:divsChild>
                    </w:div>
                    <w:div w:id="2121755199">
                      <w:marLeft w:val="0"/>
                      <w:marRight w:val="0"/>
                      <w:marTop w:val="0"/>
                      <w:marBottom w:val="0"/>
                      <w:divBdr>
                        <w:top w:val="single" w:sz="2" w:space="1" w:color="FFFFFF"/>
                        <w:left w:val="single" w:sz="2" w:space="11" w:color="FFFFFF"/>
                        <w:bottom w:val="single" w:sz="2" w:space="1" w:color="FFFFFF"/>
                        <w:right w:val="single" w:sz="2" w:space="4" w:color="FFFFFF"/>
                      </w:divBdr>
                      <w:divsChild>
                        <w:div w:id="306935142">
                          <w:marLeft w:val="0"/>
                          <w:marRight w:val="0"/>
                          <w:marTop w:val="0"/>
                          <w:marBottom w:val="0"/>
                          <w:divBdr>
                            <w:top w:val="none" w:sz="0" w:space="0" w:color="auto"/>
                            <w:left w:val="none" w:sz="0" w:space="0" w:color="auto"/>
                            <w:bottom w:val="none" w:sz="0" w:space="0" w:color="auto"/>
                            <w:right w:val="none" w:sz="0" w:space="0" w:color="auto"/>
                          </w:divBdr>
                        </w:div>
                      </w:divsChild>
                    </w:div>
                    <w:div w:id="1564293671">
                      <w:marLeft w:val="0"/>
                      <w:marRight w:val="0"/>
                      <w:marTop w:val="0"/>
                      <w:marBottom w:val="0"/>
                      <w:divBdr>
                        <w:top w:val="single" w:sz="2" w:space="1" w:color="FFFFFF"/>
                        <w:left w:val="single" w:sz="2" w:space="11" w:color="FFFFFF"/>
                        <w:bottom w:val="single" w:sz="2" w:space="1" w:color="FFFFFF"/>
                        <w:right w:val="single" w:sz="2" w:space="4" w:color="FFFFFF"/>
                      </w:divBdr>
                      <w:divsChild>
                        <w:div w:id="709305402">
                          <w:marLeft w:val="0"/>
                          <w:marRight w:val="0"/>
                          <w:marTop w:val="0"/>
                          <w:marBottom w:val="0"/>
                          <w:divBdr>
                            <w:top w:val="none" w:sz="0" w:space="0" w:color="auto"/>
                            <w:left w:val="none" w:sz="0" w:space="0" w:color="auto"/>
                            <w:bottom w:val="none" w:sz="0" w:space="0" w:color="auto"/>
                            <w:right w:val="none" w:sz="0" w:space="0" w:color="auto"/>
                          </w:divBdr>
                        </w:div>
                      </w:divsChild>
                    </w:div>
                    <w:div w:id="1726416470">
                      <w:marLeft w:val="0"/>
                      <w:marRight w:val="0"/>
                      <w:marTop w:val="0"/>
                      <w:marBottom w:val="0"/>
                      <w:divBdr>
                        <w:top w:val="single" w:sz="2" w:space="1" w:color="FFFFFF"/>
                        <w:left w:val="single" w:sz="2" w:space="11" w:color="FFFFFF"/>
                        <w:bottom w:val="single" w:sz="2" w:space="1" w:color="FFFFFF"/>
                        <w:right w:val="single" w:sz="2" w:space="4" w:color="FFFFFF"/>
                      </w:divBdr>
                      <w:divsChild>
                        <w:div w:id="23556950">
                          <w:marLeft w:val="0"/>
                          <w:marRight w:val="0"/>
                          <w:marTop w:val="0"/>
                          <w:marBottom w:val="0"/>
                          <w:divBdr>
                            <w:top w:val="none" w:sz="0" w:space="0" w:color="auto"/>
                            <w:left w:val="none" w:sz="0" w:space="0" w:color="auto"/>
                            <w:bottom w:val="none" w:sz="0" w:space="0" w:color="auto"/>
                            <w:right w:val="none" w:sz="0" w:space="0" w:color="auto"/>
                          </w:divBdr>
                        </w:div>
                      </w:divsChild>
                    </w:div>
                    <w:div w:id="943532759">
                      <w:marLeft w:val="0"/>
                      <w:marRight w:val="0"/>
                      <w:marTop w:val="0"/>
                      <w:marBottom w:val="0"/>
                      <w:divBdr>
                        <w:top w:val="single" w:sz="2" w:space="1" w:color="FFFFFF"/>
                        <w:left w:val="single" w:sz="2" w:space="11" w:color="FFFFFF"/>
                        <w:bottom w:val="single" w:sz="2" w:space="1" w:color="FFFFFF"/>
                        <w:right w:val="single" w:sz="2" w:space="4" w:color="FFFFFF"/>
                      </w:divBdr>
                      <w:divsChild>
                        <w:div w:id="481582078">
                          <w:marLeft w:val="0"/>
                          <w:marRight w:val="0"/>
                          <w:marTop w:val="0"/>
                          <w:marBottom w:val="0"/>
                          <w:divBdr>
                            <w:top w:val="none" w:sz="0" w:space="0" w:color="auto"/>
                            <w:left w:val="none" w:sz="0" w:space="0" w:color="auto"/>
                            <w:bottom w:val="none" w:sz="0" w:space="0" w:color="auto"/>
                            <w:right w:val="none" w:sz="0" w:space="0" w:color="auto"/>
                          </w:divBdr>
                        </w:div>
                      </w:divsChild>
                    </w:div>
                    <w:div w:id="1146702658">
                      <w:marLeft w:val="0"/>
                      <w:marRight w:val="0"/>
                      <w:marTop w:val="0"/>
                      <w:marBottom w:val="0"/>
                      <w:divBdr>
                        <w:top w:val="single" w:sz="2" w:space="1" w:color="FFFFFF"/>
                        <w:left w:val="single" w:sz="2" w:space="11" w:color="FFFFFF"/>
                        <w:bottom w:val="single" w:sz="2" w:space="1" w:color="FFFFFF"/>
                        <w:right w:val="single" w:sz="2" w:space="4" w:color="FFFFFF"/>
                      </w:divBdr>
                      <w:divsChild>
                        <w:div w:id="539130233">
                          <w:marLeft w:val="0"/>
                          <w:marRight w:val="0"/>
                          <w:marTop w:val="0"/>
                          <w:marBottom w:val="0"/>
                          <w:divBdr>
                            <w:top w:val="none" w:sz="0" w:space="0" w:color="auto"/>
                            <w:left w:val="none" w:sz="0" w:space="0" w:color="auto"/>
                            <w:bottom w:val="none" w:sz="0" w:space="0" w:color="auto"/>
                            <w:right w:val="none" w:sz="0" w:space="0" w:color="auto"/>
                          </w:divBdr>
                        </w:div>
                      </w:divsChild>
                    </w:div>
                    <w:div w:id="1670982371">
                      <w:marLeft w:val="0"/>
                      <w:marRight w:val="0"/>
                      <w:marTop w:val="0"/>
                      <w:marBottom w:val="0"/>
                      <w:divBdr>
                        <w:top w:val="single" w:sz="2" w:space="1" w:color="FFFFFF"/>
                        <w:left w:val="single" w:sz="2" w:space="11" w:color="FFFFFF"/>
                        <w:bottom w:val="single" w:sz="2" w:space="1" w:color="FFFFFF"/>
                        <w:right w:val="single" w:sz="2" w:space="4" w:color="FFFFFF"/>
                      </w:divBdr>
                      <w:divsChild>
                        <w:div w:id="870612850">
                          <w:marLeft w:val="0"/>
                          <w:marRight w:val="0"/>
                          <w:marTop w:val="0"/>
                          <w:marBottom w:val="0"/>
                          <w:divBdr>
                            <w:top w:val="none" w:sz="0" w:space="0" w:color="auto"/>
                            <w:left w:val="none" w:sz="0" w:space="0" w:color="auto"/>
                            <w:bottom w:val="none" w:sz="0" w:space="0" w:color="auto"/>
                            <w:right w:val="none" w:sz="0" w:space="0" w:color="auto"/>
                          </w:divBdr>
                        </w:div>
                      </w:divsChild>
                    </w:div>
                    <w:div w:id="1299336554">
                      <w:marLeft w:val="0"/>
                      <w:marRight w:val="0"/>
                      <w:marTop w:val="0"/>
                      <w:marBottom w:val="0"/>
                      <w:divBdr>
                        <w:top w:val="single" w:sz="2" w:space="1" w:color="FFFFFF"/>
                        <w:left w:val="single" w:sz="2" w:space="11" w:color="FFFFFF"/>
                        <w:bottom w:val="single" w:sz="2" w:space="1" w:color="FFFFFF"/>
                        <w:right w:val="single" w:sz="2" w:space="4" w:color="FFFFFF"/>
                      </w:divBdr>
                      <w:divsChild>
                        <w:div w:id="1752581597">
                          <w:marLeft w:val="0"/>
                          <w:marRight w:val="0"/>
                          <w:marTop w:val="0"/>
                          <w:marBottom w:val="0"/>
                          <w:divBdr>
                            <w:top w:val="none" w:sz="0" w:space="0" w:color="auto"/>
                            <w:left w:val="none" w:sz="0" w:space="0" w:color="auto"/>
                            <w:bottom w:val="none" w:sz="0" w:space="0" w:color="auto"/>
                            <w:right w:val="none" w:sz="0" w:space="0" w:color="auto"/>
                          </w:divBdr>
                        </w:div>
                      </w:divsChild>
                    </w:div>
                    <w:div w:id="1260681478">
                      <w:marLeft w:val="0"/>
                      <w:marRight w:val="0"/>
                      <w:marTop w:val="0"/>
                      <w:marBottom w:val="0"/>
                      <w:divBdr>
                        <w:top w:val="single" w:sz="2" w:space="1" w:color="FFFFFF"/>
                        <w:left w:val="single" w:sz="2" w:space="11" w:color="FFFFFF"/>
                        <w:bottom w:val="single" w:sz="2" w:space="1" w:color="FFFFFF"/>
                        <w:right w:val="single" w:sz="2" w:space="4" w:color="FFFFFF"/>
                      </w:divBdr>
                      <w:divsChild>
                        <w:div w:id="149298984">
                          <w:marLeft w:val="0"/>
                          <w:marRight w:val="0"/>
                          <w:marTop w:val="0"/>
                          <w:marBottom w:val="0"/>
                          <w:divBdr>
                            <w:top w:val="none" w:sz="0" w:space="0" w:color="auto"/>
                            <w:left w:val="none" w:sz="0" w:space="0" w:color="auto"/>
                            <w:bottom w:val="none" w:sz="0" w:space="0" w:color="auto"/>
                            <w:right w:val="none" w:sz="0" w:space="0" w:color="auto"/>
                          </w:divBdr>
                        </w:div>
                      </w:divsChild>
                    </w:div>
                    <w:div w:id="1857039297">
                      <w:marLeft w:val="0"/>
                      <w:marRight w:val="0"/>
                      <w:marTop w:val="0"/>
                      <w:marBottom w:val="0"/>
                      <w:divBdr>
                        <w:top w:val="single" w:sz="2" w:space="1" w:color="FFFFFF"/>
                        <w:left w:val="single" w:sz="2" w:space="11" w:color="FFFFFF"/>
                        <w:bottom w:val="single" w:sz="2" w:space="1" w:color="FFFFFF"/>
                        <w:right w:val="single" w:sz="2" w:space="4" w:color="FFFFFF"/>
                      </w:divBdr>
                      <w:divsChild>
                        <w:div w:id="127094345">
                          <w:marLeft w:val="0"/>
                          <w:marRight w:val="0"/>
                          <w:marTop w:val="0"/>
                          <w:marBottom w:val="0"/>
                          <w:divBdr>
                            <w:top w:val="none" w:sz="0" w:space="0" w:color="auto"/>
                            <w:left w:val="none" w:sz="0" w:space="0" w:color="auto"/>
                            <w:bottom w:val="none" w:sz="0" w:space="0" w:color="auto"/>
                            <w:right w:val="none" w:sz="0" w:space="0" w:color="auto"/>
                          </w:divBdr>
                        </w:div>
                      </w:divsChild>
                    </w:div>
                    <w:div w:id="1797478877">
                      <w:marLeft w:val="0"/>
                      <w:marRight w:val="0"/>
                      <w:marTop w:val="0"/>
                      <w:marBottom w:val="0"/>
                      <w:divBdr>
                        <w:top w:val="single" w:sz="2" w:space="1" w:color="FFFFFF"/>
                        <w:left w:val="single" w:sz="2" w:space="11" w:color="FFFFFF"/>
                        <w:bottom w:val="single" w:sz="2" w:space="1" w:color="FFFFFF"/>
                        <w:right w:val="single" w:sz="2" w:space="4" w:color="FFFFFF"/>
                      </w:divBdr>
                      <w:divsChild>
                        <w:div w:id="770049080">
                          <w:marLeft w:val="0"/>
                          <w:marRight w:val="0"/>
                          <w:marTop w:val="0"/>
                          <w:marBottom w:val="0"/>
                          <w:divBdr>
                            <w:top w:val="none" w:sz="0" w:space="0" w:color="auto"/>
                            <w:left w:val="none" w:sz="0" w:space="0" w:color="auto"/>
                            <w:bottom w:val="none" w:sz="0" w:space="0" w:color="auto"/>
                            <w:right w:val="none" w:sz="0" w:space="0" w:color="auto"/>
                          </w:divBdr>
                        </w:div>
                      </w:divsChild>
                    </w:div>
                    <w:div w:id="2036270820">
                      <w:marLeft w:val="0"/>
                      <w:marRight w:val="0"/>
                      <w:marTop w:val="0"/>
                      <w:marBottom w:val="0"/>
                      <w:divBdr>
                        <w:top w:val="single" w:sz="2" w:space="1" w:color="FFFFFF"/>
                        <w:left w:val="single" w:sz="2" w:space="11" w:color="FFFFFF"/>
                        <w:bottom w:val="single" w:sz="2" w:space="1" w:color="FFFFFF"/>
                        <w:right w:val="single" w:sz="2" w:space="4" w:color="FFFFFF"/>
                      </w:divBdr>
                      <w:divsChild>
                        <w:div w:id="483665919">
                          <w:marLeft w:val="0"/>
                          <w:marRight w:val="0"/>
                          <w:marTop w:val="0"/>
                          <w:marBottom w:val="0"/>
                          <w:divBdr>
                            <w:top w:val="none" w:sz="0" w:space="0" w:color="auto"/>
                            <w:left w:val="none" w:sz="0" w:space="0" w:color="auto"/>
                            <w:bottom w:val="none" w:sz="0" w:space="0" w:color="auto"/>
                            <w:right w:val="none" w:sz="0" w:space="0" w:color="auto"/>
                          </w:divBdr>
                        </w:div>
                      </w:divsChild>
                    </w:div>
                    <w:div w:id="611474217">
                      <w:marLeft w:val="0"/>
                      <w:marRight w:val="0"/>
                      <w:marTop w:val="0"/>
                      <w:marBottom w:val="0"/>
                      <w:divBdr>
                        <w:top w:val="single" w:sz="2" w:space="1" w:color="FFFFFF"/>
                        <w:left w:val="single" w:sz="2" w:space="11" w:color="FFFFFF"/>
                        <w:bottom w:val="single" w:sz="2" w:space="1" w:color="FFFFFF"/>
                        <w:right w:val="single" w:sz="2" w:space="4" w:color="FFFFFF"/>
                      </w:divBdr>
                      <w:divsChild>
                        <w:div w:id="1370492152">
                          <w:marLeft w:val="0"/>
                          <w:marRight w:val="0"/>
                          <w:marTop w:val="0"/>
                          <w:marBottom w:val="0"/>
                          <w:divBdr>
                            <w:top w:val="none" w:sz="0" w:space="0" w:color="auto"/>
                            <w:left w:val="none" w:sz="0" w:space="0" w:color="auto"/>
                            <w:bottom w:val="none" w:sz="0" w:space="0" w:color="auto"/>
                            <w:right w:val="none" w:sz="0" w:space="0" w:color="auto"/>
                          </w:divBdr>
                        </w:div>
                      </w:divsChild>
                    </w:div>
                    <w:div w:id="51201493">
                      <w:marLeft w:val="0"/>
                      <w:marRight w:val="0"/>
                      <w:marTop w:val="0"/>
                      <w:marBottom w:val="0"/>
                      <w:divBdr>
                        <w:top w:val="single" w:sz="2" w:space="1" w:color="FFFFFF"/>
                        <w:left w:val="single" w:sz="2" w:space="11" w:color="FFFFFF"/>
                        <w:bottom w:val="single" w:sz="2" w:space="1" w:color="FFFFFF"/>
                        <w:right w:val="single" w:sz="2" w:space="4" w:color="FFFFFF"/>
                      </w:divBdr>
                      <w:divsChild>
                        <w:div w:id="1566254606">
                          <w:marLeft w:val="0"/>
                          <w:marRight w:val="0"/>
                          <w:marTop w:val="0"/>
                          <w:marBottom w:val="0"/>
                          <w:divBdr>
                            <w:top w:val="none" w:sz="0" w:space="0" w:color="auto"/>
                            <w:left w:val="none" w:sz="0" w:space="0" w:color="auto"/>
                            <w:bottom w:val="none" w:sz="0" w:space="0" w:color="auto"/>
                            <w:right w:val="none" w:sz="0" w:space="0" w:color="auto"/>
                          </w:divBdr>
                        </w:div>
                      </w:divsChild>
                    </w:div>
                    <w:div w:id="757795203">
                      <w:marLeft w:val="0"/>
                      <w:marRight w:val="0"/>
                      <w:marTop w:val="0"/>
                      <w:marBottom w:val="0"/>
                      <w:divBdr>
                        <w:top w:val="single" w:sz="2" w:space="1" w:color="FFFFFF"/>
                        <w:left w:val="single" w:sz="2" w:space="11" w:color="FFFFFF"/>
                        <w:bottom w:val="single" w:sz="2" w:space="1" w:color="FFFFFF"/>
                        <w:right w:val="single" w:sz="2" w:space="4" w:color="FFFFFF"/>
                      </w:divBdr>
                      <w:divsChild>
                        <w:div w:id="388310043">
                          <w:marLeft w:val="0"/>
                          <w:marRight w:val="0"/>
                          <w:marTop w:val="0"/>
                          <w:marBottom w:val="0"/>
                          <w:divBdr>
                            <w:top w:val="none" w:sz="0" w:space="0" w:color="auto"/>
                            <w:left w:val="none" w:sz="0" w:space="0" w:color="auto"/>
                            <w:bottom w:val="none" w:sz="0" w:space="0" w:color="auto"/>
                            <w:right w:val="none" w:sz="0" w:space="0" w:color="auto"/>
                          </w:divBdr>
                        </w:div>
                      </w:divsChild>
                    </w:div>
                    <w:div w:id="1617903724">
                      <w:marLeft w:val="0"/>
                      <w:marRight w:val="0"/>
                      <w:marTop w:val="0"/>
                      <w:marBottom w:val="0"/>
                      <w:divBdr>
                        <w:top w:val="single" w:sz="2" w:space="1" w:color="FFFFFF"/>
                        <w:left w:val="single" w:sz="2" w:space="11" w:color="FFFFFF"/>
                        <w:bottom w:val="single" w:sz="2" w:space="1" w:color="FFFFFF"/>
                        <w:right w:val="single" w:sz="2" w:space="4" w:color="FFFFFF"/>
                      </w:divBdr>
                      <w:divsChild>
                        <w:div w:id="20472111">
                          <w:marLeft w:val="0"/>
                          <w:marRight w:val="0"/>
                          <w:marTop w:val="0"/>
                          <w:marBottom w:val="0"/>
                          <w:divBdr>
                            <w:top w:val="none" w:sz="0" w:space="0" w:color="auto"/>
                            <w:left w:val="none" w:sz="0" w:space="0" w:color="auto"/>
                            <w:bottom w:val="none" w:sz="0" w:space="0" w:color="auto"/>
                            <w:right w:val="none" w:sz="0" w:space="0" w:color="auto"/>
                          </w:divBdr>
                        </w:div>
                      </w:divsChild>
                    </w:div>
                    <w:div w:id="42213693">
                      <w:marLeft w:val="0"/>
                      <w:marRight w:val="0"/>
                      <w:marTop w:val="0"/>
                      <w:marBottom w:val="0"/>
                      <w:divBdr>
                        <w:top w:val="single" w:sz="2" w:space="1" w:color="FFFFFF"/>
                        <w:left w:val="single" w:sz="2" w:space="11" w:color="FFFFFF"/>
                        <w:bottom w:val="single" w:sz="2" w:space="1" w:color="FFFFFF"/>
                        <w:right w:val="single" w:sz="2" w:space="4" w:color="FFFFFF"/>
                      </w:divBdr>
                      <w:divsChild>
                        <w:div w:id="279801287">
                          <w:marLeft w:val="0"/>
                          <w:marRight w:val="0"/>
                          <w:marTop w:val="0"/>
                          <w:marBottom w:val="0"/>
                          <w:divBdr>
                            <w:top w:val="none" w:sz="0" w:space="0" w:color="auto"/>
                            <w:left w:val="none" w:sz="0" w:space="0" w:color="auto"/>
                            <w:bottom w:val="none" w:sz="0" w:space="0" w:color="auto"/>
                            <w:right w:val="none" w:sz="0" w:space="0" w:color="auto"/>
                          </w:divBdr>
                        </w:div>
                      </w:divsChild>
                    </w:div>
                    <w:div w:id="1839810809">
                      <w:marLeft w:val="0"/>
                      <w:marRight w:val="0"/>
                      <w:marTop w:val="0"/>
                      <w:marBottom w:val="0"/>
                      <w:divBdr>
                        <w:top w:val="single" w:sz="2" w:space="1" w:color="FFFFFF"/>
                        <w:left w:val="single" w:sz="2" w:space="11" w:color="FFFFFF"/>
                        <w:bottom w:val="single" w:sz="2" w:space="1" w:color="FFFFFF"/>
                        <w:right w:val="single" w:sz="2" w:space="4" w:color="FFFFFF"/>
                      </w:divBdr>
                      <w:divsChild>
                        <w:div w:id="783690244">
                          <w:marLeft w:val="0"/>
                          <w:marRight w:val="0"/>
                          <w:marTop w:val="0"/>
                          <w:marBottom w:val="0"/>
                          <w:divBdr>
                            <w:top w:val="none" w:sz="0" w:space="0" w:color="auto"/>
                            <w:left w:val="none" w:sz="0" w:space="0" w:color="auto"/>
                            <w:bottom w:val="none" w:sz="0" w:space="0" w:color="auto"/>
                            <w:right w:val="none" w:sz="0" w:space="0" w:color="auto"/>
                          </w:divBdr>
                        </w:div>
                      </w:divsChild>
                    </w:div>
                    <w:div w:id="1857959016">
                      <w:marLeft w:val="0"/>
                      <w:marRight w:val="0"/>
                      <w:marTop w:val="0"/>
                      <w:marBottom w:val="0"/>
                      <w:divBdr>
                        <w:top w:val="single" w:sz="2" w:space="1" w:color="FFFFFF"/>
                        <w:left w:val="single" w:sz="2" w:space="11" w:color="FFFFFF"/>
                        <w:bottom w:val="single" w:sz="2" w:space="1" w:color="FFFFFF"/>
                        <w:right w:val="single" w:sz="2" w:space="4" w:color="FFFFFF"/>
                      </w:divBdr>
                      <w:divsChild>
                        <w:div w:id="371149255">
                          <w:marLeft w:val="0"/>
                          <w:marRight w:val="0"/>
                          <w:marTop w:val="0"/>
                          <w:marBottom w:val="0"/>
                          <w:divBdr>
                            <w:top w:val="none" w:sz="0" w:space="0" w:color="auto"/>
                            <w:left w:val="none" w:sz="0" w:space="0" w:color="auto"/>
                            <w:bottom w:val="none" w:sz="0" w:space="0" w:color="auto"/>
                            <w:right w:val="none" w:sz="0" w:space="0" w:color="auto"/>
                          </w:divBdr>
                        </w:div>
                      </w:divsChild>
                    </w:div>
                    <w:div w:id="902373669">
                      <w:marLeft w:val="0"/>
                      <w:marRight w:val="0"/>
                      <w:marTop w:val="0"/>
                      <w:marBottom w:val="0"/>
                      <w:divBdr>
                        <w:top w:val="single" w:sz="2" w:space="1" w:color="FFFFFF"/>
                        <w:left w:val="single" w:sz="2" w:space="11" w:color="FFFFFF"/>
                        <w:bottom w:val="single" w:sz="2" w:space="1" w:color="FFFFFF"/>
                        <w:right w:val="single" w:sz="2" w:space="4" w:color="FFFFFF"/>
                      </w:divBdr>
                      <w:divsChild>
                        <w:div w:id="559286104">
                          <w:marLeft w:val="0"/>
                          <w:marRight w:val="0"/>
                          <w:marTop w:val="0"/>
                          <w:marBottom w:val="0"/>
                          <w:divBdr>
                            <w:top w:val="none" w:sz="0" w:space="0" w:color="auto"/>
                            <w:left w:val="none" w:sz="0" w:space="0" w:color="auto"/>
                            <w:bottom w:val="none" w:sz="0" w:space="0" w:color="auto"/>
                            <w:right w:val="none" w:sz="0" w:space="0" w:color="auto"/>
                          </w:divBdr>
                        </w:div>
                      </w:divsChild>
                    </w:div>
                    <w:div w:id="1375352802">
                      <w:marLeft w:val="0"/>
                      <w:marRight w:val="0"/>
                      <w:marTop w:val="0"/>
                      <w:marBottom w:val="0"/>
                      <w:divBdr>
                        <w:top w:val="single" w:sz="2" w:space="1" w:color="FFFFFF"/>
                        <w:left w:val="single" w:sz="2" w:space="11" w:color="FFFFFF"/>
                        <w:bottom w:val="single" w:sz="2" w:space="1" w:color="FFFFFF"/>
                        <w:right w:val="single" w:sz="2" w:space="4" w:color="FFFFFF"/>
                      </w:divBdr>
                      <w:divsChild>
                        <w:div w:id="314378640">
                          <w:marLeft w:val="0"/>
                          <w:marRight w:val="0"/>
                          <w:marTop w:val="0"/>
                          <w:marBottom w:val="0"/>
                          <w:divBdr>
                            <w:top w:val="none" w:sz="0" w:space="0" w:color="auto"/>
                            <w:left w:val="none" w:sz="0" w:space="0" w:color="auto"/>
                            <w:bottom w:val="none" w:sz="0" w:space="0" w:color="auto"/>
                            <w:right w:val="none" w:sz="0" w:space="0" w:color="auto"/>
                          </w:divBdr>
                        </w:div>
                      </w:divsChild>
                    </w:div>
                    <w:div w:id="1095709191">
                      <w:marLeft w:val="0"/>
                      <w:marRight w:val="0"/>
                      <w:marTop w:val="0"/>
                      <w:marBottom w:val="0"/>
                      <w:divBdr>
                        <w:top w:val="single" w:sz="2" w:space="1" w:color="FFFFFF"/>
                        <w:left w:val="single" w:sz="2" w:space="11" w:color="FFFFFF"/>
                        <w:bottom w:val="single" w:sz="2" w:space="1" w:color="FFFFFF"/>
                        <w:right w:val="single" w:sz="2" w:space="4" w:color="FFFFFF"/>
                      </w:divBdr>
                      <w:divsChild>
                        <w:div w:id="2099667756">
                          <w:marLeft w:val="0"/>
                          <w:marRight w:val="0"/>
                          <w:marTop w:val="0"/>
                          <w:marBottom w:val="0"/>
                          <w:divBdr>
                            <w:top w:val="none" w:sz="0" w:space="0" w:color="auto"/>
                            <w:left w:val="none" w:sz="0" w:space="0" w:color="auto"/>
                            <w:bottom w:val="none" w:sz="0" w:space="0" w:color="auto"/>
                            <w:right w:val="none" w:sz="0" w:space="0" w:color="auto"/>
                          </w:divBdr>
                        </w:div>
                      </w:divsChild>
                    </w:div>
                    <w:div w:id="1656445554">
                      <w:marLeft w:val="0"/>
                      <w:marRight w:val="0"/>
                      <w:marTop w:val="0"/>
                      <w:marBottom w:val="0"/>
                      <w:divBdr>
                        <w:top w:val="single" w:sz="2" w:space="1" w:color="FFFFFF"/>
                        <w:left w:val="single" w:sz="2" w:space="11" w:color="FFFFFF"/>
                        <w:bottom w:val="single" w:sz="2" w:space="1" w:color="FFFFFF"/>
                        <w:right w:val="single" w:sz="2" w:space="4" w:color="FFFFFF"/>
                      </w:divBdr>
                      <w:divsChild>
                        <w:div w:id="1398241668">
                          <w:marLeft w:val="0"/>
                          <w:marRight w:val="0"/>
                          <w:marTop w:val="0"/>
                          <w:marBottom w:val="0"/>
                          <w:divBdr>
                            <w:top w:val="none" w:sz="0" w:space="0" w:color="auto"/>
                            <w:left w:val="none" w:sz="0" w:space="0" w:color="auto"/>
                            <w:bottom w:val="none" w:sz="0" w:space="0" w:color="auto"/>
                            <w:right w:val="none" w:sz="0" w:space="0" w:color="auto"/>
                          </w:divBdr>
                        </w:div>
                      </w:divsChild>
                    </w:div>
                    <w:div w:id="1324699475">
                      <w:marLeft w:val="0"/>
                      <w:marRight w:val="0"/>
                      <w:marTop w:val="0"/>
                      <w:marBottom w:val="0"/>
                      <w:divBdr>
                        <w:top w:val="single" w:sz="2" w:space="1" w:color="FFFFFF"/>
                        <w:left w:val="single" w:sz="2" w:space="11" w:color="FFFFFF"/>
                        <w:bottom w:val="single" w:sz="2" w:space="1" w:color="FFFFFF"/>
                        <w:right w:val="single" w:sz="2" w:space="4" w:color="FFFFFF"/>
                      </w:divBdr>
                      <w:divsChild>
                        <w:div w:id="2047371343">
                          <w:marLeft w:val="0"/>
                          <w:marRight w:val="0"/>
                          <w:marTop w:val="0"/>
                          <w:marBottom w:val="0"/>
                          <w:divBdr>
                            <w:top w:val="none" w:sz="0" w:space="0" w:color="auto"/>
                            <w:left w:val="none" w:sz="0" w:space="0" w:color="auto"/>
                            <w:bottom w:val="none" w:sz="0" w:space="0" w:color="auto"/>
                            <w:right w:val="none" w:sz="0" w:space="0" w:color="auto"/>
                          </w:divBdr>
                        </w:div>
                      </w:divsChild>
                    </w:div>
                    <w:div w:id="1250038562">
                      <w:marLeft w:val="0"/>
                      <w:marRight w:val="0"/>
                      <w:marTop w:val="0"/>
                      <w:marBottom w:val="0"/>
                      <w:divBdr>
                        <w:top w:val="single" w:sz="2" w:space="1" w:color="FFFFFF"/>
                        <w:left w:val="single" w:sz="2" w:space="11" w:color="FFFFFF"/>
                        <w:bottom w:val="single" w:sz="2" w:space="1" w:color="FFFFFF"/>
                        <w:right w:val="single" w:sz="2" w:space="4" w:color="FFFFFF"/>
                      </w:divBdr>
                      <w:divsChild>
                        <w:div w:id="1151367632">
                          <w:marLeft w:val="0"/>
                          <w:marRight w:val="0"/>
                          <w:marTop w:val="0"/>
                          <w:marBottom w:val="0"/>
                          <w:divBdr>
                            <w:top w:val="none" w:sz="0" w:space="0" w:color="auto"/>
                            <w:left w:val="none" w:sz="0" w:space="0" w:color="auto"/>
                            <w:bottom w:val="none" w:sz="0" w:space="0" w:color="auto"/>
                            <w:right w:val="none" w:sz="0" w:space="0" w:color="auto"/>
                          </w:divBdr>
                        </w:div>
                      </w:divsChild>
                    </w:div>
                    <w:div w:id="1893419364">
                      <w:marLeft w:val="0"/>
                      <w:marRight w:val="0"/>
                      <w:marTop w:val="0"/>
                      <w:marBottom w:val="0"/>
                      <w:divBdr>
                        <w:top w:val="single" w:sz="2" w:space="1" w:color="FFFFFF"/>
                        <w:left w:val="single" w:sz="2" w:space="11" w:color="FFFFFF"/>
                        <w:bottom w:val="single" w:sz="2" w:space="1" w:color="FFFFFF"/>
                        <w:right w:val="single" w:sz="2" w:space="4" w:color="FFFFFF"/>
                      </w:divBdr>
                      <w:divsChild>
                        <w:div w:id="79252705">
                          <w:marLeft w:val="0"/>
                          <w:marRight w:val="0"/>
                          <w:marTop w:val="0"/>
                          <w:marBottom w:val="0"/>
                          <w:divBdr>
                            <w:top w:val="none" w:sz="0" w:space="0" w:color="auto"/>
                            <w:left w:val="none" w:sz="0" w:space="0" w:color="auto"/>
                            <w:bottom w:val="none" w:sz="0" w:space="0" w:color="auto"/>
                            <w:right w:val="none" w:sz="0" w:space="0" w:color="auto"/>
                          </w:divBdr>
                        </w:div>
                      </w:divsChild>
                    </w:div>
                    <w:div w:id="991758066">
                      <w:marLeft w:val="0"/>
                      <w:marRight w:val="0"/>
                      <w:marTop w:val="0"/>
                      <w:marBottom w:val="0"/>
                      <w:divBdr>
                        <w:top w:val="single" w:sz="2" w:space="1" w:color="FFFFFF"/>
                        <w:left w:val="single" w:sz="2" w:space="11" w:color="FFFFFF"/>
                        <w:bottom w:val="single" w:sz="2" w:space="1" w:color="FFFFFF"/>
                        <w:right w:val="single" w:sz="2" w:space="4" w:color="FFFFFF"/>
                      </w:divBdr>
                      <w:divsChild>
                        <w:div w:id="264773242">
                          <w:marLeft w:val="0"/>
                          <w:marRight w:val="0"/>
                          <w:marTop w:val="0"/>
                          <w:marBottom w:val="0"/>
                          <w:divBdr>
                            <w:top w:val="none" w:sz="0" w:space="0" w:color="auto"/>
                            <w:left w:val="none" w:sz="0" w:space="0" w:color="auto"/>
                            <w:bottom w:val="none" w:sz="0" w:space="0" w:color="auto"/>
                            <w:right w:val="none" w:sz="0" w:space="0" w:color="auto"/>
                          </w:divBdr>
                        </w:div>
                      </w:divsChild>
                    </w:div>
                    <w:div w:id="735979413">
                      <w:marLeft w:val="0"/>
                      <w:marRight w:val="0"/>
                      <w:marTop w:val="0"/>
                      <w:marBottom w:val="0"/>
                      <w:divBdr>
                        <w:top w:val="single" w:sz="2" w:space="1" w:color="FFFFFF"/>
                        <w:left w:val="single" w:sz="2" w:space="11" w:color="FFFFFF"/>
                        <w:bottom w:val="single" w:sz="2" w:space="1" w:color="FFFFFF"/>
                        <w:right w:val="single" w:sz="2" w:space="4" w:color="FFFFFF"/>
                      </w:divBdr>
                      <w:divsChild>
                        <w:div w:id="1953049657">
                          <w:marLeft w:val="0"/>
                          <w:marRight w:val="0"/>
                          <w:marTop w:val="0"/>
                          <w:marBottom w:val="0"/>
                          <w:divBdr>
                            <w:top w:val="none" w:sz="0" w:space="0" w:color="auto"/>
                            <w:left w:val="none" w:sz="0" w:space="0" w:color="auto"/>
                            <w:bottom w:val="none" w:sz="0" w:space="0" w:color="auto"/>
                            <w:right w:val="none" w:sz="0" w:space="0" w:color="auto"/>
                          </w:divBdr>
                        </w:div>
                      </w:divsChild>
                    </w:div>
                    <w:div w:id="1828325036">
                      <w:marLeft w:val="0"/>
                      <w:marRight w:val="0"/>
                      <w:marTop w:val="0"/>
                      <w:marBottom w:val="0"/>
                      <w:divBdr>
                        <w:top w:val="single" w:sz="2" w:space="1" w:color="FFFFFF"/>
                        <w:left w:val="single" w:sz="2" w:space="11" w:color="FFFFFF"/>
                        <w:bottom w:val="single" w:sz="2" w:space="1" w:color="FFFFFF"/>
                        <w:right w:val="single" w:sz="2" w:space="4" w:color="FFFFFF"/>
                      </w:divBdr>
                      <w:divsChild>
                        <w:div w:id="373316691">
                          <w:marLeft w:val="0"/>
                          <w:marRight w:val="0"/>
                          <w:marTop w:val="0"/>
                          <w:marBottom w:val="0"/>
                          <w:divBdr>
                            <w:top w:val="none" w:sz="0" w:space="0" w:color="auto"/>
                            <w:left w:val="none" w:sz="0" w:space="0" w:color="auto"/>
                            <w:bottom w:val="none" w:sz="0" w:space="0" w:color="auto"/>
                            <w:right w:val="none" w:sz="0" w:space="0" w:color="auto"/>
                          </w:divBdr>
                        </w:div>
                      </w:divsChild>
                    </w:div>
                    <w:div w:id="1282764441">
                      <w:marLeft w:val="0"/>
                      <w:marRight w:val="0"/>
                      <w:marTop w:val="0"/>
                      <w:marBottom w:val="0"/>
                      <w:divBdr>
                        <w:top w:val="single" w:sz="2" w:space="1" w:color="FFFFFF"/>
                        <w:left w:val="single" w:sz="2" w:space="11" w:color="FFFFFF"/>
                        <w:bottom w:val="single" w:sz="2" w:space="1" w:color="FFFFFF"/>
                        <w:right w:val="single" w:sz="2" w:space="4" w:color="FFFFFF"/>
                      </w:divBdr>
                      <w:divsChild>
                        <w:div w:id="1901671433">
                          <w:marLeft w:val="0"/>
                          <w:marRight w:val="0"/>
                          <w:marTop w:val="0"/>
                          <w:marBottom w:val="0"/>
                          <w:divBdr>
                            <w:top w:val="none" w:sz="0" w:space="0" w:color="auto"/>
                            <w:left w:val="none" w:sz="0" w:space="0" w:color="auto"/>
                            <w:bottom w:val="none" w:sz="0" w:space="0" w:color="auto"/>
                            <w:right w:val="none" w:sz="0" w:space="0" w:color="auto"/>
                          </w:divBdr>
                        </w:div>
                      </w:divsChild>
                    </w:div>
                    <w:div w:id="1460954423">
                      <w:marLeft w:val="0"/>
                      <w:marRight w:val="0"/>
                      <w:marTop w:val="0"/>
                      <w:marBottom w:val="0"/>
                      <w:divBdr>
                        <w:top w:val="single" w:sz="2" w:space="1" w:color="FFFFFF"/>
                        <w:left w:val="single" w:sz="2" w:space="11" w:color="FFFFFF"/>
                        <w:bottom w:val="single" w:sz="2" w:space="1" w:color="FFFFFF"/>
                        <w:right w:val="single" w:sz="2" w:space="4" w:color="FFFFFF"/>
                      </w:divBdr>
                      <w:divsChild>
                        <w:div w:id="520246714">
                          <w:marLeft w:val="0"/>
                          <w:marRight w:val="0"/>
                          <w:marTop w:val="0"/>
                          <w:marBottom w:val="0"/>
                          <w:divBdr>
                            <w:top w:val="none" w:sz="0" w:space="0" w:color="auto"/>
                            <w:left w:val="none" w:sz="0" w:space="0" w:color="auto"/>
                            <w:bottom w:val="none" w:sz="0" w:space="0" w:color="auto"/>
                            <w:right w:val="none" w:sz="0" w:space="0" w:color="auto"/>
                          </w:divBdr>
                        </w:div>
                      </w:divsChild>
                    </w:div>
                    <w:div w:id="1205217165">
                      <w:marLeft w:val="0"/>
                      <w:marRight w:val="0"/>
                      <w:marTop w:val="0"/>
                      <w:marBottom w:val="0"/>
                      <w:divBdr>
                        <w:top w:val="single" w:sz="2" w:space="1" w:color="FFFFFF"/>
                        <w:left w:val="single" w:sz="2" w:space="11" w:color="FFFFFF"/>
                        <w:bottom w:val="single" w:sz="2" w:space="1" w:color="FFFFFF"/>
                        <w:right w:val="single" w:sz="2" w:space="4" w:color="FFFFFF"/>
                      </w:divBdr>
                      <w:divsChild>
                        <w:div w:id="274753468">
                          <w:marLeft w:val="0"/>
                          <w:marRight w:val="0"/>
                          <w:marTop w:val="0"/>
                          <w:marBottom w:val="0"/>
                          <w:divBdr>
                            <w:top w:val="none" w:sz="0" w:space="0" w:color="auto"/>
                            <w:left w:val="none" w:sz="0" w:space="0" w:color="auto"/>
                            <w:bottom w:val="none" w:sz="0" w:space="0" w:color="auto"/>
                            <w:right w:val="none" w:sz="0" w:space="0" w:color="auto"/>
                          </w:divBdr>
                        </w:div>
                      </w:divsChild>
                    </w:div>
                    <w:div w:id="514806665">
                      <w:marLeft w:val="0"/>
                      <w:marRight w:val="0"/>
                      <w:marTop w:val="0"/>
                      <w:marBottom w:val="0"/>
                      <w:divBdr>
                        <w:top w:val="single" w:sz="2" w:space="1" w:color="FFFFFF"/>
                        <w:left w:val="single" w:sz="2" w:space="11" w:color="FFFFFF"/>
                        <w:bottom w:val="single" w:sz="2" w:space="1" w:color="FFFFFF"/>
                        <w:right w:val="single" w:sz="2" w:space="4" w:color="FFFFFF"/>
                      </w:divBdr>
                      <w:divsChild>
                        <w:div w:id="1500270074">
                          <w:marLeft w:val="0"/>
                          <w:marRight w:val="0"/>
                          <w:marTop w:val="0"/>
                          <w:marBottom w:val="0"/>
                          <w:divBdr>
                            <w:top w:val="none" w:sz="0" w:space="0" w:color="auto"/>
                            <w:left w:val="none" w:sz="0" w:space="0" w:color="auto"/>
                            <w:bottom w:val="none" w:sz="0" w:space="0" w:color="auto"/>
                            <w:right w:val="none" w:sz="0" w:space="0" w:color="auto"/>
                          </w:divBdr>
                        </w:div>
                      </w:divsChild>
                    </w:div>
                    <w:div w:id="186911773">
                      <w:marLeft w:val="0"/>
                      <w:marRight w:val="0"/>
                      <w:marTop w:val="0"/>
                      <w:marBottom w:val="0"/>
                      <w:divBdr>
                        <w:top w:val="single" w:sz="2" w:space="1" w:color="FFFFFF"/>
                        <w:left w:val="single" w:sz="2" w:space="11" w:color="FFFFFF"/>
                        <w:bottom w:val="single" w:sz="2" w:space="1" w:color="FFFFFF"/>
                        <w:right w:val="single" w:sz="2" w:space="4" w:color="FFFFFF"/>
                      </w:divBdr>
                      <w:divsChild>
                        <w:div w:id="1636717644">
                          <w:marLeft w:val="0"/>
                          <w:marRight w:val="0"/>
                          <w:marTop w:val="0"/>
                          <w:marBottom w:val="0"/>
                          <w:divBdr>
                            <w:top w:val="none" w:sz="0" w:space="0" w:color="auto"/>
                            <w:left w:val="none" w:sz="0" w:space="0" w:color="auto"/>
                            <w:bottom w:val="none" w:sz="0" w:space="0" w:color="auto"/>
                            <w:right w:val="none" w:sz="0" w:space="0" w:color="auto"/>
                          </w:divBdr>
                        </w:div>
                      </w:divsChild>
                    </w:div>
                    <w:div w:id="436365999">
                      <w:marLeft w:val="0"/>
                      <w:marRight w:val="0"/>
                      <w:marTop w:val="0"/>
                      <w:marBottom w:val="0"/>
                      <w:divBdr>
                        <w:top w:val="single" w:sz="2" w:space="1" w:color="FFFFFF"/>
                        <w:left w:val="single" w:sz="2" w:space="11" w:color="FFFFFF"/>
                        <w:bottom w:val="single" w:sz="2" w:space="1" w:color="FFFFFF"/>
                        <w:right w:val="single" w:sz="2" w:space="4" w:color="FFFFFF"/>
                      </w:divBdr>
                      <w:divsChild>
                        <w:div w:id="1185823525">
                          <w:marLeft w:val="0"/>
                          <w:marRight w:val="0"/>
                          <w:marTop w:val="0"/>
                          <w:marBottom w:val="0"/>
                          <w:divBdr>
                            <w:top w:val="none" w:sz="0" w:space="0" w:color="auto"/>
                            <w:left w:val="none" w:sz="0" w:space="0" w:color="auto"/>
                            <w:bottom w:val="none" w:sz="0" w:space="0" w:color="auto"/>
                            <w:right w:val="none" w:sz="0" w:space="0" w:color="auto"/>
                          </w:divBdr>
                        </w:div>
                      </w:divsChild>
                    </w:div>
                    <w:div w:id="239289301">
                      <w:marLeft w:val="0"/>
                      <w:marRight w:val="0"/>
                      <w:marTop w:val="0"/>
                      <w:marBottom w:val="0"/>
                      <w:divBdr>
                        <w:top w:val="single" w:sz="2" w:space="1" w:color="FFFFFF"/>
                        <w:left w:val="single" w:sz="2" w:space="11" w:color="FFFFFF"/>
                        <w:bottom w:val="single" w:sz="2" w:space="1" w:color="FFFFFF"/>
                        <w:right w:val="single" w:sz="2" w:space="4" w:color="FFFFFF"/>
                      </w:divBdr>
                      <w:divsChild>
                        <w:div w:id="1438254010">
                          <w:marLeft w:val="0"/>
                          <w:marRight w:val="0"/>
                          <w:marTop w:val="0"/>
                          <w:marBottom w:val="0"/>
                          <w:divBdr>
                            <w:top w:val="none" w:sz="0" w:space="0" w:color="auto"/>
                            <w:left w:val="none" w:sz="0" w:space="0" w:color="auto"/>
                            <w:bottom w:val="none" w:sz="0" w:space="0" w:color="auto"/>
                            <w:right w:val="none" w:sz="0" w:space="0" w:color="auto"/>
                          </w:divBdr>
                        </w:div>
                      </w:divsChild>
                    </w:div>
                    <w:div w:id="1255482674">
                      <w:marLeft w:val="0"/>
                      <w:marRight w:val="0"/>
                      <w:marTop w:val="0"/>
                      <w:marBottom w:val="0"/>
                      <w:divBdr>
                        <w:top w:val="single" w:sz="2" w:space="1" w:color="FFFFFF"/>
                        <w:left w:val="single" w:sz="2" w:space="11" w:color="FFFFFF"/>
                        <w:bottom w:val="single" w:sz="2" w:space="1" w:color="FFFFFF"/>
                        <w:right w:val="single" w:sz="2" w:space="4" w:color="FFFFFF"/>
                      </w:divBdr>
                      <w:divsChild>
                        <w:div w:id="1866089225">
                          <w:marLeft w:val="0"/>
                          <w:marRight w:val="0"/>
                          <w:marTop w:val="0"/>
                          <w:marBottom w:val="0"/>
                          <w:divBdr>
                            <w:top w:val="none" w:sz="0" w:space="0" w:color="auto"/>
                            <w:left w:val="none" w:sz="0" w:space="0" w:color="auto"/>
                            <w:bottom w:val="none" w:sz="0" w:space="0" w:color="auto"/>
                            <w:right w:val="none" w:sz="0" w:space="0" w:color="auto"/>
                          </w:divBdr>
                        </w:div>
                      </w:divsChild>
                    </w:div>
                    <w:div w:id="1910841789">
                      <w:marLeft w:val="0"/>
                      <w:marRight w:val="0"/>
                      <w:marTop w:val="0"/>
                      <w:marBottom w:val="0"/>
                      <w:divBdr>
                        <w:top w:val="single" w:sz="2" w:space="1" w:color="FFFFFF"/>
                        <w:left w:val="single" w:sz="2" w:space="11" w:color="FFFFFF"/>
                        <w:bottom w:val="single" w:sz="2" w:space="1" w:color="FFFFFF"/>
                        <w:right w:val="single" w:sz="2" w:space="4" w:color="FFFFFF"/>
                      </w:divBdr>
                      <w:divsChild>
                        <w:div w:id="93131180">
                          <w:marLeft w:val="0"/>
                          <w:marRight w:val="0"/>
                          <w:marTop w:val="0"/>
                          <w:marBottom w:val="0"/>
                          <w:divBdr>
                            <w:top w:val="none" w:sz="0" w:space="0" w:color="auto"/>
                            <w:left w:val="none" w:sz="0" w:space="0" w:color="auto"/>
                            <w:bottom w:val="none" w:sz="0" w:space="0" w:color="auto"/>
                            <w:right w:val="none" w:sz="0" w:space="0" w:color="auto"/>
                          </w:divBdr>
                        </w:div>
                      </w:divsChild>
                    </w:div>
                    <w:div w:id="1947731664">
                      <w:marLeft w:val="0"/>
                      <w:marRight w:val="0"/>
                      <w:marTop w:val="0"/>
                      <w:marBottom w:val="0"/>
                      <w:divBdr>
                        <w:top w:val="single" w:sz="2" w:space="1" w:color="FFFFFF"/>
                        <w:left w:val="single" w:sz="2" w:space="11" w:color="FFFFFF"/>
                        <w:bottom w:val="single" w:sz="2" w:space="1" w:color="FFFFFF"/>
                        <w:right w:val="single" w:sz="2" w:space="4" w:color="FFFFFF"/>
                      </w:divBdr>
                      <w:divsChild>
                        <w:div w:id="1493332513">
                          <w:marLeft w:val="0"/>
                          <w:marRight w:val="0"/>
                          <w:marTop w:val="0"/>
                          <w:marBottom w:val="0"/>
                          <w:divBdr>
                            <w:top w:val="none" w:sz="0" w:space="0" w:color="auto"/>
                            <w:left w:val="none" w:sz="0" w:space="0" w:color="auto"/>
                            <w:bottom w:val="none" w:sz="0" w:space="0" w:color="auto"/>
                            <w:right w:val="none" w:sz="0" w:space="0" w:color="auto"/>
                          </w:divBdr>
                        </w:div>
                      </w:divsChild>
                    </w:div>
                    <w:div w:id="123160567">
                      <w:marLeft w:val="0"/>
                      <w:marRight w:val="0"/>
                      <w:marTop w:val="0"/>
                      <w:marBottom w:val="0"/>
                      <w:divBdr>
                        <w:top w:val="single" w:sz="2" w:space="1" w:color="FFFFFF"/>
                        <w:left w:val="single" w:sz="2" w:space="11" w:color="FFFFFF"/>
                        <w:bottom w:val="single" w:sz="2" w:space="1" w:color="FFFFFF"/>
                        <w:right w:val="single" w:sz="2" w:space="4" w:color="FFFFFF"/>
                      </w:divBdr>
                      <w:divsChild>
                        <w:div w:id="1407603568">
                          <w:marLeft w:val="0"/>
                          <w:marRight w:val="0"/>
                          <w:marTop w:val="0"/>
                          <w:marBottom w:val="0"/>
                          <w:divBdr>
                            <w:top w:val="none" w:sz="0" w:space="0" w:color="auto"/>
                            <w:left w:val="none" w:sz="0" w:space="0" w:color="auto"/>
                            <w:bottom w:val="none" w:sz="0" w:space="0" w:color="auto"/>
                            <w:right w:val="none" w:sz="0" w:space="0" w:color="auto"/>
                          </w:divBdr>
                        </w:div>
                      </w:divsChild>
                    </w:div>
                    <w:div w:id="907111039">
                      <w:marLeft w:val="0"/>
                      <w:marRight w:val="0"/>
                      <w:marTop w:val="0"/>
                      <w:marBottom w:val="0"/>
                      <w:divBdr>
                        <w:top w:val="single" w:sz="2" w:space="1" w:color="FFFFFF"/>
                        <w:left w:val="single" w:sz="2" w:space="11" w:color="FFFFFF"/>
                        <w:bottom w:val="single" w:sz="2" w:space="1" w:color="FFFFFF"/>
                        <w:right w:val="single" w:sz="2" w:space="4" w:color="FFFFFF"/>
                      </w:divBdr>
                      <w:divsChild>
                        <w:div w:id="1861622270">
                          <w:marLeft w:val="0"/>
                          <w:marRight w:val="0"/>
                          <w:marTop w:val="0"/>
                          <w:marBottom w:val="0"/>
                          <w:divBdr>
                            <w:top w:val="none" w:sz="0" w:space="0" w:color="auto"/>
                            <w:left w:val="none" w:sz="0" w:space="0" w:color="auto"/>
                            <w:bottom w:val="none" w:sz="0" w:space="0" w:color="auto"/>
                            <w:right w:val="none" w:sz="0" w:space="0" w:color="auto"/>
                          </w:divBdr>
                        </w:div>
                      </w:divsChild>
                    </w:div>
                    <w:div w:id="1638727841">
                      <w:marLeft w:val="0"/>
                      <w:marRight w:val="0"/>
                      <w:marTop w:val="0"/>
                      <w:marBottom w:val="0"/>
                      <w:divBdr>
                        <w:top w:val="single" w:sz="2" w:space="1" w:color="FFFFFF"/>
                        <w:left w:val="single" w:sz="2" w:space="11" w:color="FFFFFF"/>
                        <w:bottom w:val="single" w:sz="2" w:space="1" w:color="FFFFFF"/>
                        <w:right w:val="single" w:sz="2" w:space="4" w:color="FFFFFF"/>
                      </w:divBdr>
                      <w:divsChild>
                        <w:div w:id="559370058">
                          <w:marLeft w:val="0"/>
                          <w:marRight w:val="0"/>
                          <w:marTop w:val="0"/>
                          <w:marBottom w:val="0"/>
                          <w:divBdr>
                            <w:top w:val="none" w:sz="0" w:space="0" w:color="auto"/>
                            <w:left w:val="none" w:sz="0" w:space="0" w:color="auto"/>
                            <w:bottom w:val="none" w:sz="0" w:space="0" w:color="auto"/>
                            <w:right w:val="none" w:sz="0" w:space="0" w:color="auto"/>
                          </w:divBdr>
                        </w:div>
                      </w:divsChild>
                    </w:div>
                    <w:div w:id="1114979580">
                      <w:marLeft w:val="0"/>
                      <w:marRight w:val="0"/>
                      <w:marTop w:val="0"/>
                      <w:marBottom w:val="0"/>
                      <w:divBdr>
                        <w:top w:val="single" w:sz="2" w:space="1" w:color="FFFFFF"/>
                        <w:left w:val="single" w:sz="2" w:space="11" w:color="FFFFFF"/>
                        <w:bottom w:val="single" w:sz="2" w:space="1" w:color="FFFFFF"/>
                        <w:right w:val="single" w:sz="2" w:space="4" w:color="FFFFFF"/>
                      </w:divBdr>
                      <w:divsChild>
                        <w:div w:id="616377018">
                          <w:marLeft w:val="0"/>
                          <w:marRight w:val="0"/>
                          <w:marTop w:val="0"/>
                          <w:marBottom w:val="0"/>
                          <w:divBdr>
                            <w:top w:val="none" w:sz="0" w:space="0" w:color="auto"/>
                            <w:left w:val="none" w:sz="0" w:space="0" w:color="auto"/>
                            <w:bottom w:val="none" w:sz="0" w:space="0" w:color="auto"/>
                            <w:right w:val="none" w:sz="0" w:space="0" w:color="auto"/>
                          </w:divBdr>
                        </w:div>
                      </w:divsChild>
                    </w:div>
                    <w:div w:id="530994023">
                      <w:marLeft w:val="0"/>
                      <w:marRight w:val="0"/>
                      <w:marTop w:val="0"/>
                      <w:marBottom w:val="0"/>
                      <w:divBdr>
                        <w:top w:val="single" w:sz="2" w:space="1" w:color="FFFFFF"/>
                        <w:left w:val="single" w:sz="2" w:space="11" w:color="FFFFFF"/>
                        <w:bottom w:val="single" w:sz="2" w:space="1" w:color="FFFFFF"/>
                        <w:right w:val="single" w:sz="2" w:space="4" w:color="FFFFFF"/>
                      </w:divBdr>
                      <w:divsChild>
                        <w:div w:id="955523642">
                          <w:marLeft w:val="0"/>
                          <w:marRight w:val="0"/>
                          <w:marTop w:val="0"/>
                          <w:marBottom w:val="0"/>
                          <w:divBdr>
                            <w:top w:val="none" w:sz="0" w:space="0" w:color="auto"/>
                            <w:left w:val="none" w:sz="0" w:space="0" w:color="auto"/>
                            <w:bottom w:val="none" w:sz="0" w:space="0" w:color="auto"/>
                            <w:right w:val="none" w:sz="0" w:space="0" w:color="auto"/>
                          </w:divBdr>
                        </w:div>
                      </w:divsChild>
                    </w:div>
                    <w:div w:id="367609507">
                      <w:marLeft w:val="0"/>
                      <w:marRight w:val="0"/>
                      <w:marTop w:val="0"/>
                      <w:marBottom w:val="0"/>
                      <w:divBdr>
                        <w:top w:val="single" w:sz="2" w:space="1" w:color="FFFFFF"/>
                        <w:left w:val="single" w:sz="2" w:space="11" w:color="FFFFFF"/>
                        <w:bottom w:val="single" w:sz="2" w:space="1" w:color="FFFFFF"/>
                        <w:right w:val="single" w:sz="2" w:space="4" w:color="FFFFFF"/>
                      </w:divBdr>
                      <w:divsChild>
                        <w:div w:id="839731209">
                          <w:marLeft w:val="0"/>
                          <w:marRight w:val="0"/>
                          <w:marTop w:val="0"/>
                          <w:marBottom w:val="0"/>
                          <w:divBdr>
                            <w:top w:val="none" w:sz="0" w:space="0" w:color="auto"/>
                            <w:left w:val="none" w:sz="0" w:space="0" w:color="auto"/>
                            <w:bottom w:val="none" w:sz="0" w:space="0" w:color="auto"/>
                            <w:right w:val="none" w:sz="0" w:space="0" w:color="auto"/>
                          </w:divBdr>
                        </w:div>
                      </w:divsChild>
                    </w:div>
                    <w:div w:id="501356575">
                      <w:marLeft w:val="0"/>
                      <w:marRight w:val="0"/>
                      <w:marTop w:val="0"/>
                      <w:marBottom w:val="0"/>
                      <w:divBdr>
                        <w:top w:val="single" w:sz="2" w:space="1" w:color="FFFFFF"/>
                        <w:left w:val="single" w:sz="2" w:space="11" w:color="FFFFFF"/>
                        <w:bottom w:val="single" w:sz="2" w:space="1" w:color="FFFFFF"/>
                        <w:right w:val="single" w:sz="2" w:space="4" w:color="FFFFFF"/>
                      </w:divBdr>
                      <w:divsChild>
                        <w:div w:id="99955726">
                          <w:marLeft w:val="0"/>
                          <w:marRight w:val="0"/>
                          <w:marTop w:val="0"/>
                          <w:marBottom w:val="0"/>
                          <w:divBdr>
                            <w:top w:val="none" w:sz="0" w:space="0" w:color="auto"/>
                            <w:left w:val="none" w:sz="0" w:space="0" w:color="auto"/>
                            <w:bottom w:val="none" w:sz="0" w:space="0" w:color="auto"/>
                            <w:right w:val="none" w:sz="0" w:space="0" w:color="auto"/>
                          </w:divBdr>
                        </w:div>
                      </w:divsChild>
                    </w:div>
                    <w:div w:id="960113531">
                      <w:marLeft w:val="0"/>
                      <w:marRight w:val="0"/>
                      <w:marTop w:val="0"/>
                      <w:marBottom w:val="0"/>
                      <w:divBdr>
                        <w:top w:val="single" w:sz="2" w:space="1" w:color="FFFFFF"/>
                        <w:left w:val="single" w:sz="2" w:space="11" w:color="FFFFFF"/>
                        <w:bottom w:val="single" w:sz="2" w:space="1" w:color="FFFFFF"/>
                        <w:right w:val="single" w:sz="2" w:space="4" w:color="FFFFFF"/>
                      </w:divBdr>
                      <w:divsChild>
                        <w:div w:id="2057309687">
                          <w:marLeft w:val="0"/>
                          <w:marRight w:val="0"/>
                          <w:marTop w:val="0"/>
                          <w:marBottom w:val="0"/>
                          <w:divBdr>
                            <w:top w:val="none" w:sz="0" w:space="0" w:color="auto"/>
                            <w:left w:val="none" w:sz="0" w:space="0" w:color="auto"/>
                            <w:bottom w:val="none" w:sz="0" w:space="0" w:color="auto"/>
                            <w:right w:val="none" w:sz="0" w:space="0" w:color="auto"/>
                          </w:divBdr>
                        </w:div>
                      </w:divsChild>
                    </w:div>
                    <w:div w:id="644551049">
                      <w:marLeft w:val="0"/>
                      <w:marRight w:val="0"/>
                      <w:marTop w:val="0"/>
                      <w:marBottom w:val="0"/>
                      <w:divBdr>
                        <w:top w:val="single" w:sz="2" w:space="1" w:color="FFFFFF"/>
                        <w:left w:val="single" w:sz="2" w:space="11" w:color="FFFFFF"/>
                        <w:bottom w:val="single" w:sz="2" w:space="1" w:color="FFFFFF"/>
                        <w:right w:val="single" w:sz="2" w:space="4" w:color="FFFFFF"/>
                      </w:divBdr>
                      <w:divsChild>
                        <w:div w:id="807209091">
                          <w:marLeft w:val="0"/>
                          <w:marRight w:val="0"/>
                          <w:marTop w:val="0"/>
                          <w:marBottom w:val="0"/>
                          <w:divBdr>
                            <w:top w:val="none" w:sz="0" w:space="0" w:color="auto"/>
                            <w:left w:val="none" w:sz="0" w:space="0" w:color="auto"/>
                            <w:bottom w:val="none" w:sz="0" w:space="0" w:color="auto"/>
                            <w:right w:val="none" w:sz="0" w:space="0" w:color="auto"/>
                          </w:divBdr>
                        </w:div>
                      </w:divsChild>
                    </w:div>
                    <w:div w:id="1920554913">
                      <w:marLeft w:val="0"/>
                      <w:marRight w:val="0"/>
                      <w:marTop w:val="0"/>
                      <w:marBottom w:val="0"/>
                      <w:divBdr>
                        <w:top w:val="single" w:sz="2" w:space="1" w:color="FFFFFF"/>
                        <w:left w:val="single" w:sz="2" w:space="11" w:color="FFFFFF"/>
                        <w:bottom w:val="single" w:sz="2" w:space="4" w:color="FFFFFF"/>
                        <w:right w:val="single" w:sz="2" w:space="4" w:color="FFFFFF"/>
                      </w:divBdr>
                      <w:divsChild>
                        <w:div w:id="14116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89256">
          <w:marLeft w:val="0"/>
          <w:marRight w:val="0"/>
          <w:marTop w:val="0"/>
          <w:marBottom w:val="300"/>
          <w:divBdr>
            <w:top w:val="none" w:sz="0" w:space="0" w:color="auto"/>
            <w:left w:val="none" w:sz="0" w:space="0" w:color="auto"/>
            <w:bottom w:val="none" w:sz="0" w:space="0" w:color="auto"/>
            <w:right w:val="none" w:sz="0" w:space="0" w:color="auto"/>
          </w:divBdr>
          <w:divsChild>
            <w:div w:id="1516731239">
              <w:marLeft w:val="0"/>
              <w:marRight w:val="0"/>
              <w:marTop w:val="0"/>
              <w:marBottom w:val="0"/>
              <w:divBdr>
                <w:top w:val="none" w:sz="0" w:space="0" w:color="auto"/>
                <w:left w:val="none" w:sz="0" w:space="0" w:color="auto"/>
                <w:bottom w:val="none" w:sz="0" w:space="0" w:color="auto"/>
                <w:right w:val="none" w:sz="0" w:space="0" w:color="auto"/>
              </w:divBdr>
              <w:divsChild>
                <w:div w:id="1534078361">
                  <w:marLeft w:val="0"/>
                  <w:marRight w:val="0"/>
                  <w:marTop w:val="0"/>
                  <w:marBottom w:val="0"/>
                  <w:divBdr>
                    <w:top w:val="none" w:sz="0" w:space="0" w:color="auto"/>
                    <w:left w:val="none" w:sz="0" w:space="0" w:color="auto"/>
                    <w:bottom w:val="none" w:sz="0" w:space="0" w:color="auto"/>
                    <w:right w:val="none" w:sz="0" w:space="0" w:color="auto"/>
                  </w:divBdr>
                  <w:divsChild>
                    <w:div w:id="725956988">
                      <w:marLeft w:val="0"/>
                      <w:marRight w:val="0"/>
                      <w:marTop w:val="0"/>
                      <w:marBottom w:val="0"/>
                      <w:divBdr>
                        <w:top w:val="single" w:sz="2" w:space="4" w:color="FFFFFF"/>
                        <w:left w:val="single" w:sz="2" w:space="11" w:color="FFFFFF"/>
                        <w:bottom w:val="single" w:sz="2" w:space="1" w:color="FFFFFF"/>
                        <w:right w:val="single" w:sz="2" w:space="4" w:color="FFFFFF"/>
                      </w:divBdr>
                      <w:divsChild>
                        <w:div w:id="1993291581">
                          <w:marLeft w:val="0"/>
                          <w:marRight w:val="0"/>
                          <w:marTop w:val="0"/>
                          <w:marBottom w:val="0"/>
                          <w:divBdr>
                            <w:top w:val="none" w:sz="0" w:space="0" w:color="auto"/>
                            <w:left w:val="none" w:sz="0" w:space="0" w:color="auto"/>
                            <w:bottom w:val="none" w:sz="0" w:space="0" w:color="auto"/>
                            <w:right w:val="none" w:sz="0" w:space="0" w:color="auto"/>
                          </w:divBdr>
                        </w:div>
                      </w:divsChild>
                    </w:div>
                    <w:div w:id="1026636557">
                      <w:marLeft w:val="0"/>
                      <w:marRight w:val="0"/>
                      <w:marTop w:val="0"/>
                      <w:marBottom w:val="0"/>
                      <w:divBdr>
                        <w:top w:val="single" w:sz="2" w:space="1" w:color="FFFFFF"/>
                        <w:left w:val="single" w:sz="2" w:space="11" w:color="FFFFFF"/>
                        <w:bottom w:val="single" w:sz="2" w:space="1" w:color="FFFFFF"/>
                        <w:right w:val="single" w:sz="2" w:space="4" w:color="FFFFFF"/>
                      </w:divBdr>
                      <w:divsChild>
                        <w:div w:id="1521550358">
                          <w:marLeft w:val="0"/>
                          <w:marRight w:val="0"/>
                          <w:marTop w:val="0"/>
                          <w:marBottom w:val="0"/>
                          <w:divBdr>
                            <w:top w:val="none" w:sz="0" w:space="0" w:color="auto"/>
                            <w:left w:val="none" w:sz="0" w:space="0" w:color="auto"/>
                            <w:bottom w:val="none" w:sz="0" w:space="0" w:color="auto"/>
                            <w:right w:val="none" w:sz="0" w:space="0" w:color="auto"/>
                          </w:divBdr>
                        </w:div>
                      </w:divsChild>
                    </w:div>
                    <w:div w:id="622734242">
                      <w:marLeft w:val="0"/>
                      <w:marRight w:val="0"/>
                      <w:marTop w:val="0"/>
                      <w:marBottom w:val="0"/>
                      <w:divBdr>
                        <w:top w:val="single" w:sz="2" w:space="1" w:color="FFFFFF"/>
                        <w:left w:val="single" w:sz="2" w:space="11" w:color="FFFFFF"/>
                        <w:bottom w:val="single" w:sz="2" w:space="1" w:color="FFFFFF"/>
                        <w:right w:val="single" w:sz="2" w:space="4" w:color="FFFFFF"/>
                      </w:divBdr>
                      <w:divsChild>
                        <w:div w:id="1942300082">
                          <w:marLeft w:val="0"/>
                          <w:marRight w:val="0"/>
                          <w:marTop w:val="0"/>
                          <w:marBottom w:val="0"/>
                          <w:divBdr>
                            <w:top w:val="none" w:sz="0" w:space="0" w:color="auto"/>
                            <w:left w:val="none" w:sz="0" w:space="0" w:color="auto"/>
                            <w:bottom w:val="none" w:sz="0" w:space="0" w:color="auto"/>
                            <w:right w:val="none" w:sz="0" w:space="0" w:color="auto"/>
                          </w:divBdr>
                        </w:div>
                      </w:divsChild>
                    </w:div>
                    <w:div w:id="1319269814">
                      <w:marLeft w:val="0"/>
                      <w:marRight w:val="0"/>
                      <w:marTop w:val="0"/>
                      <w:marBottom w:val="0"/>
                      <w:divBdr>
                        <w:top w:val="single" w:sz="2" w:space="1" w:color="FFFFFF"/>
                        <w:left w:val="single" w:sz="2" w:space="11" w:color="FFFFFF"/>
                        <w:bottom w:val="single" w:sz="2" w:space="1" w:color="FFFFFF"/>
                        <w:right w:val="single" w:sz="2" w:space="4" w:color="FFFFFF"/>
                      </w:divBdr>
                      <w:divsChild>
                        <w:div w:id="1815641886">
                          <w:marLeft w:val="0"/>
                          <w:marRight w:val="0"/>
                          <w:marTop w:val="0"/>
                          <w:marBottom w:val="0"/>
                          <w:divBdr>
                            <w:top w:val="none" w:sz="0" w:space="0" w:color="auto"/>
                            <w:left w:val="none" w:sz="0" w:space="0" w:color="auto"/>
                            <w:bottom w:val="none" w:sz="0" w:space="0" w:color="auto"/>
                            <w:right w:val="none" w:sz="0" w:space="0" w:color="auto"/>
                          </w:divBdr>
                        </w:div>
                      </w:divsChild>
                    </w:div>
                    <w:div w:id="1824854554">
                      <w:marLeft w:val="0"/>
                      <w:marRight w:val="0"/>
                      <w:marTop w:val="0"/>
                      <w:marBottom w:val="0"/>
                      <w:divBdr>
                        <w:top w:val="single" w:sz="2" w:space="1" w:color="FFFFFF"/>
                        <w:left w:val="single" w:sz="2" w:space="11" w:color="FFFFFF"/>
                        <w:bottom w:val="single" w:sz="2" w:space="1" w:color="FFFFFF"/>
                        <w:right w:val="single" w:sz="2" w:space="4" w:color="FFFFFF"/>
                      </w:divBdr>
                      <w:divsChild>
                        <w:div w:id="2130514828">
                          <w:marLeft w:val="0"/>
                          <w:marRight w:val="0"/>
                          <w:marTop w:val="0"/>
                          <w:marBottom w:val="0"/>
                          <w:divBdr>
                            <w:top w:val="none" w:sz="0" w:space="0" w:color="auto"/>
                            <w:left w:val="none" w:sz="0" w:space="0" w:color="auto"/>
                            <w:bottom w:val="none" w:sz="0" w:space="0" w:color="auto"/>
                            <w:right w:val="none" w:sz="0" w:space="0" w:color="auto"/>
                          </w:divBdr>
                        </w:div>
                      </w:divsChild>
                    </w:div>
                    <w:div w:id="297998746">
                      <w:marLeft w:val="0"/>
                      <w:marRight w:val="0"/>
                      <w:marTop w:val="0"/>
                      <w:marBottom w:val="0"/>
                      <w:divBdr>
                        <w:top w:val="single" w:sz="2" w:space="1" w:color="FFFFFF"/>
                        <w:left w:val="single" w:sz="2" w:space="11" w:color="FFFFFF"/>
                        <w:bottom w:val="single" w:sz="2" w:space="1" w:color="FFFFFF"/>
                        <w:right w:val="single" w:sz="2" w:space="4" w:color="FFFFFF"/>
                      </w:divBdr>
                      <w:divsChild>
                        <w:div w:id="188420901">
                          <w:marLeft w:val="0"/>
                          <w:marRight w:val="0"/>
                          <w:marTop w:val="0"/>
                          <w:marBottom w:val="0"/>
                          <w:divBdr>
                            <w:top w:val="none" w:sz="0" w:space="0" w:color="auto"/>
                            <w:left w:val="none" w:sz="0" w:space="0" w:color="auto"/>
                            <w:bottom w:val="none" w:sz="0" w:space="0" w:color="auto"/>
                            <w:right w:val="none" w:sz="0" w:space="0" w:color="auto"/>
                          </w:divBdr>
                        </w:div>
                      </w:divsChild>
                    </w:div>
                    <w:div w:id="1825512354">
                      <w:marLeft w:val="0"/>
                      <w:marRight w:val="0"/>
                      <w:marTop w:val="0"/>
                      <w:marBottom w:val="0"/>
                      <w:divBdr>
                        <w:top w:val="single" w:sz="2" w:space="1" w:color="FFFFFF"/>
                        <w:left w:val="single" w:sz="2" w:space="11" w:color="FFFFFF"/>
                        <w:bottom w:val="single" w:sz="2" w:space="1" w:color="FFFFFF"/>
                        <w:right w:val="single" w:sz="2" w:space="4" w:color="FFFFFF"/>
                      </w:divBdr>
                      <w:divsChild>
                        <w:div w:id="650527061">
                          <w:marLeft w:val="0"/>
                          <w:marRight w:val="0"/>
                          <w:marTop w:val="0"/>
                          <w:marBottom w:val="0"/>
                          <w:divBdr>
                            <w:top w:val="none" w:sz="0" w:space="0" w:color="auto"/>
                            <w:left w:val="none" w:sz="0" w:space="0" w:color="auto"/>
                            <w:bottom w:val="none" w:sz="0" w:space="0" w:color="auto"/>
                            <w:right w:val="none" w:sz="0" w:space="0" w:color="auto"/>
                          </w:divBdr>
                        </w:div>
                      </w:divsChild>
                    </w:div>
                    <w:div w:id="2051147034">
                      <w:marLeft w:val="0"/>
                      <w:marRight w:val="0"/>
                      <w:marTop w:val="0"/>
                      <w:marBottom w:val="0"/>
                      <w:divBdr>
                        <w:top w:val="single" w:sz="2" w:space="1" w:color="FFFFFF"/>
                        <w:left w:val="single" w:sz="2" w:space="11" w:color="FFFFFF"/>
                        <w:bottom w:val="single" w:sz="2" w:space="1" w:color="FFFFFF"/>
                        <w:right w:val="single" w:sz="2" w:space="4" w:color="FFFFFF"/>
                      </w:divBdr>
                      <w:divsChild>
                        <w:div w:id="727387283">
                          <w:marLeft w:val="0"/>
                          <w:marRight w:val="0"/>
                          <w:marTop w:val="0"/>
                          <w:marBottom w:val="0"/>
                          <w:divBdr>
                            <w:top w:val="none" w:sz="0" w:space="0" w:color="auto"/>
                            <w:left w:val="none" w:sz="0" w:space="0" w:color="auto"/>
                            <w:bottom w:val="none" w:sz="0" w:space="0" w:color="auto"/>
                            <w:right w:val="none" w:sz="0" w:space="0" w:color="auto"/>
                          </w:divBdr>
                        </w:div>
                      </w:divsChild>
                    </w:div>
                    <w:div w:id="568076661">
                      <w:marLeft w:val="0"/>
                      <w:marRight w:val="0"/>
                      <w:marTop w:val="0"/>
                      <w:marBottom w:val="0"/>
                      <w:divBdr>
                        <w:top w:val="single" w:sz="2" w:space="1" w:color="FFFFFF"/>
                        <w:left w:val="single" w:sz="2" w:space="11" w:color="FFFFFF"/>
                        <w:bottom w:val="single" w:sz="2" w:space="1" w:color="FFFFFF"/>
                        <w:right w:val="single" w:sz="2" w:space="4" w:color="FFFFFF"/>
                      </w:divBdr>
                      <w:divsChild>
                        <w:div w:id="877544647">
                          <w:marLeft w:val="0"/>
                          <w:marRight w:val="0"/>
                          <w:marTop w:val="0"/>
                          <w:marBottom w:val="0"/>
                          <w:divBdr>
                            <w:top w:val="none" w:sz="0" w:space="0" w:color="auto"/>
                            <w:left w:val="none" w:sz="0" w:space="0" w:color="auto"/>
                            <w:bottom w:val="none" w:sz="0" w:space="0" w:color="auto"/>
                            <w:right w:val="none" w:sz="0" w:space="0" w:color="auto"/>
                          </w:divBdr>
                        </w:div>
                      </w:divsChild>
                    </w:div>
                    <w:div w:id="1703363857">
                      <w:marLeft w:val="0"/>
                      <w:marRight w:val="0"/>
                      <w:marTop w:val="0"/>
                      <w:marBottom w:val="0"/>
                      <w:divBdr>
                        <w:top w:val="single" w:sz="2" w:space="1" w:color="FFFFFF"/>
                        <w:left w:val="single" w:sz="2" w:space="11" w:color="FFFFFF"/>
                        <w:bottom w:val="single" w:sz="2" w:space="1" w:color="FFFFFF"/>
                        <w:right w:val="single" w:sz="2" w:space="4" w:color="FFFFFF"/>
                      </w:divBdr>
                      <w:divsChild>
                        <w:div w:id="1895121300">
                          <w:marLeft w:val="0"/>
                          <w:marRight w:val="0"/>
                          <w:marTop w:val="0"/>
                          <w:marBottom w:val="0"/>
                          <w:divBdr>
                            <w:top w:val="none" w:sz="0" w:space="0" w:color="auto"/>
                            <w:left w:val="none" w:sz="0" w:space="0" w:color="auto"/>
                            <w:bottom w:val="none" w:sz="0" w:space="0" w:color="auto"/>
                            <w:right w:val="none" w:sz="0" w:space="0" w:color="auto"/>
                          </w:divBdr>
                        </w:div>
                      </w:divsChild>
                    </w:div>
                    <w:div w:id="13503612">
                      <w:marLeft w:val="0"/>
                      <w:marRight w:val="0"/>
                      <w:marTop w:val="0"/>
                      <w:marBottom w:val="0"/>
                      <w:divBdr>
                        <w:top w:val="single" w:sz="2" w:space="1" w:color="FFFFFF"/>
                        <w:left w:val="single" w:sz="2" w:space="11" w:color="FFFFFF"/>
                        <w:bottom w:val="single" w:sz="2" w:space="1" w:color="FFFFFF"/>
                        <w:right w:val="single" w:sz="2" w:space="4" w:color="FFFFFF"/>
                      </w:divBdr>
                      <w:divsChild>
                        <w:div w:id="652610270">
                          <w:marLeft w:val="0"/>
                          <w:marRight w:val="0"/>
                          <w:marTop w:val="0"/>
                          <w:marBottom w:val="0"/>
                          <w:divBdr>
                            <w:top w:val="none" w:sz="0" w:space="0" w:color="auto"/>
                            <w:left w:val="none" w:sz="0" w:space="0" w:color="auto"/>
                            <w:bottom w:val="none" w:sz="0" w:space="0" w:color="auto"/>
                            <w:right w:val="none" w:sz="0" w:space="0" w:color="auto"/>
                          </w:divBdr>
                        </w:div>
                      </w:divsChild>
                    </w:div>
                    <w:div w:id="495269488">
                      <w:marLeft w:val="0"/>
                      <w:marRight w:val="0"/>
                      <w:marTop w:val="0"/>
                      <w:marBottom w:val="0"/>
                      <w:divBdr>
                        <w:top w:val="single" w:sz="2" w:space="1" w:color="FFFFFF"/>
                        <w:left w:val="single" w:sz="2" w:space="11" w:color="FFFFFF"/>
                        <w:bottom w:val="single" w:sz="2" w:space="1" w:color="FFFFFF"/>
                        <w:right w:val="single" w:sz="2" w:space="4" w:color="FFFFFF"/>
                      </w:divBdr>
                      <w:divsChild>
                        <w:div w:id="2047363495">
                          <w:marLeft w:val="0"/>
                          <w:marRight w:val="0"/>
                          <w:marTop w:val="0"/>
                          <w:marBottom w:val="0"/>
                          <w:divBdr>
                            <w:top w:val="none" w:sz="0" w:space="0" w:color="auto"/>
                            <w:left w:val="none" w:sz="0" w:space="0" w:color="auto"/>
                            <w:bottom w:val="none" w:sz="0" w:space="0" w:color="auto"/>
                            <w:right w:val="none" w:sz="0" w:space="0" w:color="auto"/>
                          </w:divBdr>
                        </w:div>
                      </w:divsChild>
                    </w:div>
                    <w:div w:id="2072579977">
                      <w:marLeft w:val="0"/>
                      <w:marRight w:val="0"/>
                      <w:marTop w:val="0"/>
                      <w:marBottom w:val="0"/>
                      <w:divBdr>
                        <w:top w:val="single" w:sz="2" w:space="1" w:color="FFFFFF"/>
                        <w:left w:val="single" w:sz="2" w:space="11" w:color="FFFFFF"/>
                        <w:bottom w:val="single" w:sz="2" w:space="1" w:color="FFFFFF"/>
                        <w:right w:val="single" w:sz="2" w:space="4" w:color="FFFFFF"/>
                      </w:divBdr>
                      <w:divsChild>
                        <w:div w:id="163668158">
                          <w:marLeft w:val="0"/>
                          <w:marRight w:val="0"/>
                          <w:marTop w:val="0"/>
                          <w:marBottom w:val="0"/>
                          <w:divBdr>
                            <w:top w:val="none" w:sz="0" w:space="0" w:color="auto"/>
                            <w:left w:val="none" w:sz="0" w:space="0" w:color="auto"/>
                            <w:bottom w:val="none" w:sz="0" w:space="0" w:color="auto"/>
                            <w:right w:val="none" w:sz="0" w:space="0" w:color="auto"/>
                          </w:divBdr>
                        </w:div>
                      </w:divsChild>
                    </w:div>
                    <w:div w:id="222450646">
                      <w:marLeft w:val="0"/>
                      <w:marRight w:val="0"/>
                      <w:marTop w:val="0"/>
                      <w:marBottom w:val="0"/>
                      <w:divBdr>
                        <w:top w:val="single" w:sz="2" w:space="1" w:color="FFFFFF"/>
                        <w:left w:val="single" w:sz="2" w:space="11" w:color="FFFFFF"/>
                        <w:bottom w:val="single" w:sz="2" w:space="1" w:color="FFFFFF"/>
                        <w:right w:val="single" w:sz="2" w:space="4" w:color="FFFFFF"/>
                      </w:divBdr>
                      <w:divsChild>
                        <w:div w:id="1989168244">
                          <w:marLeft w:val="0"/>
                          <w:marRight w:val="0"/>
                          <w:marTop w:val="0"/>
                          <w:marBottom w:val="0"/>
                          <w:divBdr>
                            <w:top w:val="none" w:sz="0" w:space="0" w:color="auto"/>
                            <w:left w:val="none" w:sz="0" w:space="0" w:color="auto"/>
                            <w:bottom w:val="none" w:sz="0" w:space="0" w:color="auto"/>
                            <w:right w:val="none" w:sz="0" w:space="0" w:color="auto"/>
                          </w:divBdr>
                        </w:div>
                      </w:divsChild>
                    </w:div>
                    <w:div w:id="1524975315">
                      <w:marLeft w:val="0"/>
                      <w:marRight w:val="0"/>
                      <w:marTop w:val="0"/>
                      <w:marBottom w:val="0"/>
                      <w:divBdr>
                        <w:top w:val="single" w:sz="2" w:space="1" w:color="FFFFFF"/>
                        <w:left w:val="single" w:sz="2" w:space="11" w:color="FFFFFF"/>
                        <w:bottom w:val="single" w:sz="2" w:space="1" w:color="FFFFFF"/>
                        <w:right w:val="single" w:sz="2" w:space="4" w:color="FFFFFF"/>
                      </w:divBdr>
                      <w:divsChild>
                        <w:div w:id="1584296617">
                          <w:marLeft w:val="0"/>
                          <w:marRight w:val="0"/>
                          <w:marTop w:val="0"/>
                          <w:marBottom w:val="0"/>
                          <w:divBdr>
                            <w:top w:val="none" w:sz="0" w:space="0" w:color="auto"/>
                            <w:left w:val="none" w:sz="0" w:space="0" w:color="auto"/>
                            <w:bottom w:val="none" w:sz="0" w:space="0" w:color="auto"/>
                            <w:right w:val="none" w:sz="0" w:space="0" w:color="auto"/>
                          </w:divBdr>
                        </w:div>
                      </w:divsChild>
                    </w:div>
                    <w:div w:id="1015349983">
                      <w:marLeft w:val="0"/>
                      <w:marRight w:val="0"/>
                      <w:marTop w:val="0"/>
                      <w:marBottom w:val="0"/>
                      <w:divBdr>
                        <w:top w:val="single" w:sz="2" w:space="1" w:color="FFFFFF"/>
                        <w:left w:val="single" w:sz="2" w:space="11" w:color="FFFFFF"/>
                        <w:bottom w:val="single" w:sz="2" w:space="1" w:color="FFFFFF"/>
                        <w:right w:val="single" w:sz="2" w:space="4" w:color="FFFFFF"/>
                      </w:divBdr>
                      <w:divsChild>
                        <w:div w:id="722874383">
                          <w:marLeft w:val="0"/>
                          <w:marRight w:val="0"/>
                          <w:marTop w:val="0"/>
                          <w:marBottom w:val="0"/>
                          <w:divBdr>
                            <w:top w:val="none" w:sz="0" w:space="0" w:color="auto"/>
                            <w:left w:val="none" w:sz="0" w:space="0" w:color="auto"/>
                            <w:bottom w:val="none" w:sz="0" w:space="0" w:color="auto"/>
                            <w:right w:val="none" w:sz="0" w:space="0" w:color="auto"/>
                          </w:divBdr>
                        </w:div>
                      </w:divsChild>
                    </w:div>
                    <w:div w:id="1028260854">
                      <w:marLeft w:val="0"/>
                      <w:marRight w:val="0"/>
                      <w:marTop w:val="0"/>
                      <w:marBottom w:val="0"/>
                      <w:divBdr>
                        <w:top w:val="single" w:sz="2" w:space="1" w:color="FFFFFF"/>
                        <w:left w:val="single" w:sz="2" w:space="11" w:color="FFFFFF"/>
                        <w:bottom w:val="single" w:sz="2" w:space="1" w:color="FFFFFF"/>
                        <w:right w:val="single" w:sz="2" w:space="4" w:color="FFFFFF"/>
                      </w:divBdr>
                      <w:divsChild>
                        <w:div w:id="610019336">
                          <w:marLeft w:val="0"/>
                          <w:marRight w:val="0"/>
                          <w:marTop w:val="0"/>
                          <w:marBottom w:val="0"/>
                          <w:divBdr>
                            <w:top w:val="none" w:sz="0" w:space="0" w:color="auto"/>
                            <w:left w:val="none" w:sz="0" w:space="0" w:color="auto"/>
                            <w:bottom w:val="none" w:sz="0" w:space="0" w:color="auto"/>
                            <w:right w:val="none" w:sz="0" w:space="0" w:color="auto"/>
                          </w:divBdr>
                        </w:div>
                      </w:divsChild>
                    </w:div>
                    <w:div w:id="141242347">
                      <w:marLeft w:val="0"/>
                      <w:marRight w:val="0"/>
                      <w:marTop w:val="0"/>
                      <w:marBottom w:val="0"/>
                      <w:divBdr>
                        <w:top w:val="single" w:sz="2" w:space="1" w:color="FFFFFF"/>
                        <w:left w:val="single" w:sz="2" w:space="11" w:color="FFFFFF"/>
                        <w:bottom w:val="single" w:sz="2" w:space="1" w:color="FFFFFF"/>
                        <w:right w:val="single" w:sz="2" w:space="4" w:color="FFFFFF"/>
                      </w:divBdr>
                      <w:divsChild>
                        <w:div w:id="211966482">
                          <w:marLeft w:val="0"/>
                          <w:marRight w:val="0"/>
                          <w:marTop w:val="0"/>
                          <w:marBottom w:val="0"/>
                          <w:divBdr>
                            <w:top w:val="none" w:sz="0" w:space="0" w:color="auto"/>
                            <w:left w:val="none" w:sz="0" w:space="0" w:color="auto"/>
                            <w:bottom w:val="none" w:sz="0" w:space="0" w:color="auto"/>
                            <w:right w:val="none" w:sz="0" w:space="0" w:color="auto"/>
                          </w:divBdr>
                        </w:div>
                      </w:divsChild>
                    </w:div>
                    <w:div w:id="62144518">
                      <w:marLeft w:val="0"/>
                      <w:marRight w:val="0"/>
                      <w:marTop w:val="0"/>
                      <w:marBottom w:val="0"/>
                      <w:divBdr>
                        <w:top w:val="single" w:sz="2" w:space="1" w:color="FFFFFF"/>
                        <w:left w:val="single" w:sz="2" w:space="11" w:color="FFFFFF"/>
                        <w:bottom w:val="single" w:sz="2" w:space="1" w:color="FFFFFF"/>
                        <w:right w:val="single" w:sz="2" w:space="4" w:color="FFFFFF"/>
                      </w:divBdr>
                      <w:divsChild>
                        <w:div w:id="1858470115">
                          <w:marLeft w:val="0"/>
                          <w:marRight w:val="0"/>
                          <w:marTop w:val="0"/>
                          <w:marBottom w:val="0"/>
                          <w:divBdr>
                            <w:top w:val="none" w:sz="0" w:space="0" w:color="auto"/>
                            <w:left w:val="none" w:sz="0" w:space="0" w:color="auto"/>
                            <w:bottom w:val="none" w:sz="0" w:space="0" w:color="auto"/>
                            <w:right w:val="none" w:sz="0" w:space="0" w:color="auto"/>
                          </w:divBdr>
                        </w:div>
                      </w:divsChild>
                    </w:div>
                    <w:div w:id="1611860678">
                      <w:marLeft w:val="0"/>
                      <w:marRight w:val="0"/>
                      <w:marTop w:val="0"/>
                      <w:marBottom w:val="0"/>
                      <w:divBdr>
                        <w:top w:val="single" w:sz="2" w:space="1" w:color="FFFFFF"/>
                        <w:left w:val="single" w:sz="2" w:space="11" w:color="FFFFFF"/>
                        <w:bottom w:val="single" w:sz="2" w:space="1" w:color="FFFFFF"/>
                        <w:right w:val="single" w:sz="2" w:space="4" w:color="FFFFFF"/>
                      </w:divBdr>
                      <w:divsChild>
                        <w:div w:id="1270355161">
                          <w:marLeft w:val="0"/>
                          <w:marRight w:val="0"/>
                          <w:marTop w:val="0"/>
                          <w:marBottom w:val="0"/>
                          <w:divBdr>
                            <w:top w:val="none" w:sz="0" w:space="0" w:color="auto"/>
                            <w:left w:val="none" w:sz="0" w:space="0" w:color="auto"/>
                            <w:bottom w:val="none" w:sz="0" w:space="0" w:color="auto"/>
                            <w:right w:val="none" w:sz="0" w:space="0" w:color="auto"/>
                          </w:divBdr>
                        </w:div>
                      </w:divsChild>
                    </w:div>
                    <w:div w:id="1040663595">
                      <w:marLeft w:val="0"/>
                      <w:marRight w:val="0"/>
                      <w:marTop w:val="0"/>
                      <w:marBottom w:val="0"/>
                      <w:divBdr>
                        <w:top w:val="single" w:sz="2" w:space="1" w:color="FFFFFF"/>
                        <w:left w:val="single" w:sz="2" w:space="11" w:color="FFFFFF"/>
                        <w:bottom w:val="single" w:sz="2" w:space="1" w:color="FFFFFF"/>
                        <w:right w:val="single" w:sz="2" w:space="4" w:color="FFFFFF"/>
                      </w:divBdr>
                      <w:divsChild>
                        <w:div w:id="1273396938">
                          <w:marLeft w:val="0"/>
                          <w:marRight w:val="0"/>
                          <w:marTop w:val="0"/>
                          <w:marBottom w:val="0"/>
                          <w:divBdr>
                            <w:top w:val="none" w:sz="0" w:space="0" w:color="auto"/>
                            <w:left w:val="none" w:sz="0" w:space="0" w:color="auto"/>
                            <w:bottom w:val="none" w:sz="0" w:space="0" w:color="auto"/>
                            <w:right w:val="none" w:sz="0" w:space="0" w:color="auto"/>
                          </w:divBdr>
                        </w:div>
                      </w:divsChild>
                    </w:div>
                    <w:div w:id="302319715">
                      <w:marLeft w:val="0"/>
                      <w:marRight w:val="0"/>
                      <w:marTop w:val="0"/>
                      <w:marBottom w:val="0"/>
                      <w:divBdr>
                        <w:top w:val="single" w:sz="2" w:space="1" w:color="FFFFFF"/>
                        <w:left w:val="single" w:sz="2" w:space="11" w:color="FFFFFF"/>
                        <w:bottom w:val="single" w:sz="2" w:space="1" w:color="FFFFFF"/>
                        <w:right w:val="single" w:sz="2" w:space="4" w:color="FFFFFF"/>
                      </w:divBdr>
                      <w:divsChild>
                        <w:div w:id="1301107274">
                          <w:marLeft w:val="0"/>
                          <w:marRight w:val="0"/>
                          <w:marTop w:val="0"/>
                          <w:marBottom w:val="0"/>
                          <w:divBdr>
                            <w:top w:val="none" w:sz="0" w:space="0" w:color="auto"/>
                            <w:left w:val="none" w:sz="0" w:space="0" w:color="auto"/>
                            <w:bottom w:val="none" w:sz="0" w:space="0" w:color="auto"/>
                            <w:right w:val="none" w:sz="0" w:space="0" w:color="auto"/>
                          </w:divBdr>
                        </w:div>
                      </w:divsChild>
                    </w:div>
                    <w:div w:id="2041390307">
                      <w:marLeft w:val="0"/>
                      <w:marRight w:val="0"/>
                      <w:marTop w:val="0"/>
                      <w:marBottom w:val="0"/>
                      <w:divBdr>
                        <w:top w:val="single" w:sz="2" w:space="1" w:color="FFFFFF"/>
                        <w:left w:val="single" w:sz="2" w:space="11" w:color="FFFFFF"/>
                        <w:bottom w:val="single" w:sz="2" w:space="1" w:color="FFFFFF"/>
                        <w:right w:val="single" w:sz="2" w:space="4" w:color="FFFFFF"/>
                      </w:divBdr>
                      <w:divsChild>
                        <w:div w:id="1404793637">
                          <w:marLeft w:val="0"/>
                          <w:marRight w:val="0"/>
                          <w:marTop w:val="0"/>
                          <w:marBottom w:val="0"/>
                          <w:divBdr>
                            <w:top w:val="none" w:sz="0" w:space="0" w:color="auto"/>
                            <w:left w:val="none" w:sz="0" w:space="0" w:color="auto"/>
                            <w:bottom w:val="none" w:sz="0" w:space="0" w:color="auto"/>
                            <w:right w:val="none" w:sz="0" w:space="0" w:color="auto"/>
                          </w:divBdr>
                        </w:div>
                      </w:divsChild>
                    </w:div>
                    <w:div w:id="2020768705">
                      <w:marLeft w:val="0"/>
                      <w:marRight w:val="0"/>
                      <w:marTop w:val="0"/>
                      <w:marBottom w:val="0"/>
                      <w:divBdr>
                        <w:top w:val="single" w:sz="2" w:space="1" w:color="FFFFFF"/>
                        <w:left w:val="single" w:sz="2" w:space="11" w:color="FFFFFF"/>
                        <w:bottom w:val="single" w:sz="2" w:space="1" w:color="FFFFFF"/>
                        <w:right w:val="single" w:sz="2" w:space="4" w:color="FFFFFF"/>
                      </w:divBdr>
                      <w:divsChild>
                        <w:div w:id="581136388">
                          <w:marLeft w:val="0"/>
                          <w:marRight w:val="0"/>
                          <w:marTop w:val="0"/>
                          <w:marBottom w:val="0"/>
                          <w:divBdr>
                            <w:top w:val="none" w:sz="0" w:space="0" w:color="auto"/>
                            <w:left w:val="none" w:sz="0" w:space="0" w:color="auto"/>
                            <w:bottom w:val="none" w:sz="0" w:space="0" w:color="auto"/>
                            <w:right w:val="none" w:sz="0" w:space="0" w:color="auto"/>
                          </w:divBdr>
                        </w:div>
                      </w:divsChild>
                    </w:div>
                    <w:div w:id="1742215106">
                      <w:marLeft w:val="0"/>
                      <w:marRight w:val="0"/>
                      <w:marTop w:val="0"/>
                      <w:marBottom w:val="0"/>
                      <w:divBdr>
                        <w:top w:val="single" w:sz="2" w:space="1" w:color="FFFFFF"/>
                        <w:left w:val="single" w:sz="2" w:space="11" w:color="FFFFFF"/>
                        <w:bottom w:val="single" w:sz="2" w:space="1" w:color="FFFFFF"/>
                        <w:right w:val="single" w:sz="2" w:space="4" w:color="FFFFFF"/>
                      </w:divBdr>
                      <w:divsChild>
                        <w:div w:id="1133601798">
                          <w:marLeft w:val="0"/>
                          <w:marRight w:val="0"/>
                          <w:marTop w:val="0"/>
                          <w:marBottom w:val="0"/>
                          <w:divBdr>
                            <w:top w:val="none" w:sz="0" w:space="0" w:color="auto"/>
                            <w:left w:val="none" w:sz="0" w:space="0" w:color="auto"/>
                            <w:bottom w:val="none" w:sz="0" w:space="0" w:color="auto"/>
                            <w:right w:val="none" w:sz="0" w:space="0" w:color="auto"/>
                          </w:divBdr>
                        </w:div>
                      </w:divsChild>
                    </w:div>
                    <w:div w:id="905915724">
                      <w:marLeft w:val="0"/>
                      <w:marRight w:val="0"/>
                      <w:marTop w:val="0"/>
                      <w:marBottom w:val="0"/>
                      <w:divBdr>
                        <w:top w:val="single" w:sz="2" w:space="1" w:color="FFFFFF"/>
                        <w:left w:val="single" w:sz="2" w:space="11" w:color="FFFFFF"/>
                        <w:bottom w:val="single" w:sz="2" w:space="1" w:color="FFFFFF"/>
                        <w:right w:val="single" w:sz="2" w:space="4" w:color="FFFFFF"/>
                      </w:divBdr>
                      <w:divsChild>
                        <w:div w:id="1849636916">
                          <w:marLeft w:val="0"/>
                          <w:marRight w:val="0"/>
                          <w:marTop w:val="0"/>
                          <w:marBottom w:val="0"/>
                          <w:divBdr>
                            <w:top w:val="none" w:sz="0" w:space="0" w:color="auto"/>
                            <w:left w:val="none" w:sz="0" w:space="0" w:color="auto"/>
                            <w:bottom w:val="none" w:sz="0" w:space="0" w:color="auto"/>
                            <w:right w:val="none" w:sz="0" w:space="0" w:color="auto"/>
                          </w:divBdr>
                        </w:div>
                      </w:divsChild>
                    </w:div>
                    <w:div w:id="1177771054">
                      <w:marLeft w:val="0"/>
                      <w:marRight w:val="0"/>
                      <w:marTop w:val="0"/>
                      <w:marBottom w:val="0"/>
                      <w:divBdr>
                        <w:top w:val="single" w:sz="2" w:space="1" w:color="FFFFFF"/>
                        <w:left w:val="single" w:sz="2" w:space="11" w:color="FFFFFF"/>
                        <w:bottom w:val="single" w:sz="2" w:space="1" w:color="FFFFFF"/>
                        <w:right w:val="single" w:sz="2" w:space="4" w:color="FFFFFF"/>
                      </w:divBdr>
                      <w:divsChild>
                        <w:div w:id="1367826727">
                          <w:marLeft w:val="0"/>
                          <w:marRight w:val="0"/>
                          <w:marTop w:val="0"/>
                          <w:marBottom w:val="0"/>
                          <w:divBdr>
                            <w:top w:val="none" w:sz="0" w:space="0" w:color="auto"/>
                            <w:left w:val="none" w:sz="0" w:space="0" w:color="auto"/>
                            <w:bottom w:val="none" w:sz="0" w:space="0" w:color="auto"/>
                            <w:right w:val="none" w:sz="0" w:space="0" w:color="auto"/>
                          </w:divBdr>
                        </w:div>
                      </w:divsChild>
                    </w:div>
                    <w:div w:id="540940671">
                      <w:marLeft w:val="0"/>
                      <w:marRight w:val="0"/>
                      <w:marTop w:val="0"/>
                      <w:marBottom w:val="0"/>
                      <w:divBdr>
                        <w:top w:val="single" w:sz="2" w:space="1" w:color="FFFFFF"/>
                        <w:left w:val="single" w:sz="2" w:space="11" w:color="FFFFFF"/>
                        <w:bottom w:val="single" w:sz="2" w:space="1" w:color="FFFFFF"/>
                        <w:right w:val="single" w:sz="2" w:space="4" w:color="FFFFFF"/>
                      </w:divBdr>
                      <w:divsChild>
                        <w:div w:id="40518855">
                          <w:marLeft w:val="0"/>
                          <w:marRight w:val="0"/>
                          <w:marTop w:val="0"/>
                          <w:marBottom w:val="0"/>
                          <w:divBdr>
                            <w:top w:val="none" w:sz="0" w:space="0" w:color="auto"/>
                            <w:left w:val="none" w:sz="0" w:space="0" w:color="auto"/>
                            <w:bottom w:val="none" w:sz="0" w:space="0" w:color="auto"/>
                            <w:right w:val="none" w:sz="0" w:space="0" w:color="auto"/>
                          </w:divBdr>
                        </w:div>
                      </w:divsChild>
                    </w:div>
                    <w:div w:id="1561596687">
                      <w:marLeft w:val="0"/>
                      <w:marRight w:val="0"/>
                      <w:marTop w:val="0"/>
                      <w:marBottom w:val="0"/>
                      <w:divBdr>
                        <w:top w:val="single" w:sz="2" w:space="1" w:color="FFFFFF"/>
                        <w:left w:val="single" w:sz="2" w:space="11" w:color="FFFFFF"/>
                        <w:bottom w:val="single" w:sz="2" w:space="1" w:color="FFFFFF"/>
                        <w:right w:val="single" w:sz="2" w:space="4" w:color="FFFFFF"/>
                      </w:divBdr>
                      <w:divsChild>
                        <w:div w:id="483930051">
                          <w:marLeft w:val="0"/>
                          <w:marRight w:val="0"/>
                          <w:marTop w:val="0"/>
                          <w:marBottom w:val="0"/>
                          <w:divBdr>
                            <w:top w:val="none" w:sz="0" w:space="0" w:color="auto"/>
                            <w:left w:val="none" w:sz="0" w:space="0" w:color="auto"/>
                            <w:bottom w:val="none" w:sz="0" w:space="0" w:color="auto"/>
                            <w:right w:val="none" w:sz="0" w:space="0" w:color="auto"/>
                          </w:divBdr>
                        </w:div>
                      </w:divsChild>
                    </w:div>
                    <w:div w:id="2109304682">
                      <w:marLeft w:val="0"/>
                      <w:marRight w:val="0"/>
                      <w:marTop w:val="0"/>
                      <w:marBottom w:val="0"/>
                      <w:divBdr>
                        <w:top w:val="single" w:sz="2" w:space="1" w:color="FFFFFF"/>
                        <w:left w:val="single" w:sz="2" w:space="11" w:color="FFFFFF"/>
                        <w:bottom w:val="single" w:sz="2" w:space="1" w:color="FFFFFF"/>
                        <w:right w:val="single" w:sz="2" w:space="4" w:color="FFFFFF"/>
                      </w:divBdr>
                      <w:divsChild>
                        <w:div w:id="802964568">
                          <w:marLeft w:val="0"/>
                          <w:marRight w:val="0"/>
                          <w:marTop w:val="0"/>
                          <w:marBottom w:val="0"/>
                          <w:divBdr>
                            <w:top w:val="none" w:sz="0" w:space="0" w:color="auto"/>
                            <w:left w:val="none" w:sz="0" w:space="0" w:color="auto"/>
                            <w:bottom w:val="none" w:sz="0" w:space="0" w:color="auto"/>
                            <w:right w:val="none" w:sz="0" w:space="0" w:color="auto"/>
                          </w:divBdr>
                        </w:div>
                      </w:divsChild>
                    </w:div>
                    <w:div w:id="267154218">
                      <w:marLeft w:val="0"/>
                      <w:marRight w:val="0"/>
                      <w:marTop w:val="0"/>
                      <w:marBottom w:val="0"/>
                      <w:divBdr>
                        <w:top w:val="single" w:sz="2" w:space="1" w:color="FFFFFF"/>
                        <w:left w:val="single" w:sz="2" w:space="11" w:color="FFFFFF"/>
                        <w:bottom w:val="single" w:sz="2" w:space="1" w:color="FFFFFF"/>
                        <w:right w:val="single" w:sz="2" w:space="4" w:color="FFFFFF"/>
                      </w:divBdr>
                      <w:divsChild>
                        <w:div w:id="1519929670">
                          <w:marLeft w:val="0"/>
                          <w:marRight w:val="0"/>
                          <w:marTop w:val="0"/>
                          <w:marBottom w:val="0"/>
                          <w:divBdr>
                            <w:top w:val="none" w:sz="0" w:space="0" w:color="auto"/>
                            <w:left w:val="none" w:sz="0" w:space="0" w:color="auto"/>
                            <w:bottom w:val="none" w:sz="0" w:space="0" w:color="auto"/>
                            <w:right w:val="none" w:sz="0" w:space="0" w:color="auto"/>
                          </w:divBdr>
                        </w:div>
                      </w:divsChild>
                    </w:div>
                    <w:div w:id="1902710805">
                      <w:marLeft w:val="0"/>
                      <w:marRight w:val="0"/>
                      <w:marTop w:val="0"/>
                      <w:marBottom w:val="0"/>
                      <w:divBdr>
                        <w:top w:val="single" w:sz="2" w:space="1" w:color="FFFFFF"/>
                        <w:left w:val="single" w:sz="2" w:space="11" w:color="FFFFFF"/>
                        <w:bottom w:val="single" w:sz="2" w:space="1" w:color="FFFFFF"/>
                        <w:right w:val="single" w:sz="2" w:space="4" w:color="FFFFFF"/>
                      </w:divBdr>
                      <w:divsChild>
                        <w:div w:id="1297838401">
                          <w:marLeft w:val="0"/>
                          <w:marRight w:val="0"/>
                          <w:marTop w:val="0"/>
                          <w:marBottom w:val="0"/>
                          <w:divBdr>
                            <w:top w:val="none" w:sz="0" w:space="0" w:color="auto"/>
                            <w:left w:val="none" w:sz="0" w:space="0" w:color="auto"/>
                            <w:bottom w:val="none" w:sz="0" w:space="0" w:color="auto"/>
                            <w:right w:val="none" w:sz="0" w:space="0" w:color="auto"/>
                          </w:divBdr>
                        </w:div>
                      </w:divsChild>
                    </w:div>
                    <w:div w:id="251477695">
                      <w:marLeft w:val="0"/>
                      <w:marRight w:val="0"/>
                      <w:marTop w:val="0"/>
                      <w:marBottom w:val="0"/>
                      <w:divBdr>
                        <w:top w:val="single" w:sz="2" w:space="1" w:color="FFFFFF"/>
                        <w:left w:val="single" w:sz="2" w:space="11" w:color="FFFFFF"/>
                        <w:bottom w:val="single" w:sz="2" w:space="1" w:color="FFFFFF"/>
                        <w:right w:val="single" w:sz="2" w:space="4" w:color="FFFFFF"/>
                      </w:divBdr>
                      <w:divsChild>
                        <w:div w:id="84230689">
                          <w:marLeft w:val="0"/>
                          <w:marRight w:val="0"/>
                          <w:marTop w:val="0"/>
                          <w:marBottom w:val="0"/>
                          <w:divBdr>
                            <w:top w:val="none" w:sz="0" w:space="0" w:color="auto"/>
                            <w:left w:val="none" w:sz="0" w:space="0" w:color="auto"/>
                            <w:bottom w:val="none" w:sz="0" w:space="0" w:color="auto"/>
                            <w:right w:val="none" w:sz="0" w:space="0" w:color="auto"/>
                          </w:divBdr>
                        </w:div>
                      </w:divsChild>
                    </w:div>
                    <w:div w:id="2080472124">
                      <w:marLeft w:val="0"/>
                      <w:marRight w:val="0"/>
                      <w:marTop w:val="0"/>
                      <w:marBottom w:val="0"/>
                      <w:divBdr>
                        <w:top w:val="single" w:sz="2" w:space="1" w:color="FFFFFF"/>
                        <w:left w:val="single" w:sz="2" w:space="11" w:color="FFFFFF"/>
                        <w:bottom w:val="single" w:sz="2" w:space="1" w:color="FFFFFF"/>
                        <w:right w:val="single" w:sz="2" w:space="4" w:color="FFFFFF"/>
                      </w:divBdr>
                      <w:divsChild>
                        <w:div w:id="986086268">
                          <w:marLeft w:val="0"/>
                          <w:marRight w:val="0"/>
                          <w:marTop w:val="0"/>
                          <w:marBottom w:val="0"/>
                          <w:divBdr>
                            <w:top w:val="none" w:sz="0" w:space="0" w:color="auto"/>
                            <w:left w:val="none" w:sz="0" w:space="0" w:color="auto"/>
                            <w:bottom w:val="none" w:sz="0" w:space="0" w:color="auto"/>
                            <w:right w:val="none" w:sz="0" w:space="0" w:color="auto"/>
                          </w:divBdr>
                        </w:div>
                      </w:divsChild>
                    </w:div>
                    <w:div w:id="169416714">
                      <w:marLeft w:val="0"/>
                      <w:marRight w:val="0"/>
                      <w:marTop w:val="0"/>
                      <w:marBottom w:val="0"/>
                      <w:divBdr>
                        <w:top w:val="single" w:sz="2" w:space="1" w:color="FFFFFF"/>
                        <w:left w:val="single" w:sz="2" w:space="11" w:color="FFFFFF"/>
                        <w:bottom w:val="single" w:sz="2" w:space="1" w:color="FFFFFF"/>
                        <w:right w:val="single" w:sz="2" w:space="4" w:color="FFFFFF"/>
                      </w:divBdr>
                      <w:divsChild>
                        <w:div w:id="1191728187">
                          <w:marLeft w:val="0"/>
                          <w:marRight w:val="0"/>
                          <w:marTop w:val="0"/>
                          <w:marBottom w:val="0"/>
                          <w:divBdr>
                            <w:top w:val="none" w:sz="0" w:space="0" w:color="auto"/>
                            <w:left w:val="none" w:sz="0" w:space="0" w:color="auto"/>
                            <w:bottom w:val="none" w:sz="0" w:space="0" w:color="auto"/>
                            <w:right w:val="none" w:sz="0" w:space="0" w:color="auto"/>
                          </w:divBdr>
                        </w:div>
                      </w:divsChild>
                    </w:div>
                    <w:div w:id="1813061296">
                      <w:marLeft w:val="0"/>
                      <w:marRight w:val="0"/>
                      <w:marTop w:val="0"/>
                      <w:marBottom w:val="0"/>
                      <w:divBdr>
                        <w:top w:val="single" w:sz="2" w:space="1" w:color="FFFFFF"/>
                        <w:left w:val="single" w:sz="2" w:space="11" w:color="FFFFFF"/>
                        <w:bottom w:val="single" w:sz="2" w:space="1" w:color="FFFFFF"/>
                        <w:right w:val="single" w:sz="2" w:space="4" w:color="FFFFFF"/>
                      </w:divBdr>
                      <w:divsChild>
                        <w:div w:id="1393503011">
                          <w:marLeft w:val="0"/>
                          <w:marRight w:val="0"/>
                          <w:marTop w:val="0"/>
                          <w:marBottom w:val="0"/>
                          <w:divBdr>
                            <w:top w:val="none" w:sz="0" w:space="0" w:color="auto"/>
                            <w:left w:val="none" w:sz="0" w:space="0" w:color="auto"/>
                            <w:bottom w:val="none" w:sz="0" w:space="0" w:color="auto"/>
                            <w:right w:val="none" w:sz="0" w:space="0" w:color="auto"/>
                          </w:divBdr>
                        </w:div>
                      </w:divsChild>
                    </w:div>
                    <w:div w:id="1877498973">
                      <w:marLeft w:val="0"/>
                      <w:marRight w:val="0"/>
                      <w:marTop w:val="0"/>
                      <w:marBottom w:val="0"/>
                      <w:divBdr>
                        <w:top w:val="single" w:sz="2" w:space="1" w:color="FFFFFF"/>
                        <w:left w:val="single" w:sz="2" w:space="11" w:color="FFFFFF"/>
                        <w:bottom w:val="single" w:sz="2" w:space="1" w:color="FFFFFF"/>
                        <w:right w:val="single" w:sz="2" w:space="4" w:color="FFFFFF"/>
                      </w:divBdr>
                      <w:divsChild>
                        <w:div w:id="1320497365">
                          <w:marLeft w:val="0"/>
                          <w:marRight w:val="0"/>
                          <w:marTop w:val="0"/>
                          <w:marBottom w:val="0"/>
                          <w:divBdr>
                            <w:top w:val="none" w:sz="0" w:space="0" w:color="auto"/>
                            <w:left w:val="none" w:sz="0" w:space="0" w:color="auto"/>
                            <w:bottom w:val="none" w:sz="0" w:space="0" w:color="auto"/>
                            <w:right w:val="none" w:sz="0" w:space="0" w:color="auto"/>
                          </w:divBdr>
                        </w:div>
                      </w:divsChild>
                    </w:div>
                    <w:div w:id="1370908682">
                      <w:marLeft w:val="0"/>
                      <w:marRight w:val="0"/>
                      <w:marTop w:val="0"/>
                      <w:marBottom w:val="0"/>
                      <w:divBdr>
                        <w:top w:val="single" w:sz="2" w:space="1" w:color="FFFFFF"/>
                        <w:left w:val="single" w:sz="2" w:space="11" w:color="FFFFFF"/>
                        <w:bottom w:val="single" w:sz="2" w:space="1" w:color="FFFFFF"/>
                        <w:right w:val="single" w:sz="2" w:space="4" w:color="FFFFFF"/>
                      </w:divBdr>
                      <w:divsChild>
                        <w:div w:id="1919053150">
                          <w:marLeft w:val="0"/>
                          <w:marRight w:val="0"/>
                          <w:marTop w:val="0"/>
                          <w:marBottom w:val="0"/>
                          <w:divBdr>
                            <w:top w:val="none" w:sz="0" w:space="0" w:color="auto"/>
                            <w:left w:val="none" w:sz="0" w:space="0" w:color="auto"/>
                            <w:bottom w:val="none" w:sz="0" w:space="0" w:color="auto"/>
                            <w:right w:val="none" w:sz="0" w:space="0" w:color="auto"/>
                          </w:divBdr>
                        </w:div>
                      </w:divsChild>
                    </w:div>
                    <w:div w:id="1083843266">
                      <w:marLeft w:val="0"/>
                      <w:marRight w:val="0"/>
                      <w:marTop w:val="0"/>
                      <w:marBottom w:val="0"/>
                      <w:divBdr>
                        <w:top w:val="single" w:sz="2" w:space="1" w:color="FFFFFF"/>
                        <w:left w:val="single" w:sz="2" w:space="11" w:color="FFFFFF"/>
                        <w:bottom w:val="single" w:sz="2" w:space="1" w:color="FFFFFF"/>
                        <w:right w:val="single" w:sz="2" w:space="4" w:color="FFFFFF"/>
                      </w:divBdr>
                      <w:divsChild>
                        <w:div w:id="1887371816">
                          <w:marLeft w:val="0"/>
                          <w:marRight w:val="0"/>
                          <w:marTop w:val="0"/>
                          <w:marBottom w:val="0"/>
                          <w:divBdr>
                            <w:top w:val="none" w:sz="0" w:space="0" w:color="auto"/>
                            <w:left w:val="none" w:sz="0" w:space="0" w:color="auto"/>
                            <w:bottom w:val="none" w:sz="0" w:space="0" w:color="auto"/>
                            <w:right w:val="none" w:sz="0" w:space="0" w:color="auto"/>
                          </w:divBdr>
                        </w:div>
                      </w:divsChild>
                    </w:div>
                    <w:div w:id="1093164360">
                      <w:marLeft w:val="0"/>
                      <w:marRight w:val="0"/>
                      <w:marTop w:val="0"/>
                      <w:marBottom w:val="0"/>
                      <w:divBdr>
                        <w:top w:val="single" w:sz="2" w:space="1" w:color="FFFFFF"/>
                        <w:left w:val="single" w:sz="2" w:space="11" w:color="FFFFFF"/>
                        <w:bottom w:val="single" w:sz="2" w:space="1" w:color="FFFFFF"/>
                        <w:right w:val="single" w:sz="2" w:space="4" w:color="FFFFFF"/>
                      </w:divBdr>
                      <w:divsChild>
                        <w:div w:id="2045444598">
                          <w:marLeft w:val="0"/>
                          <w:marRight w:val="0"/>
                          <w:marTop w:val="0"/>
                          <w:marBottom w:val="0"/>
                          <w:divBdr>
                            <w:top w:val="none" w:sz="0" w:space="0" w:color="auto"/>
                            <w:left w:val="none" w:sz="0" w:space="0" w:color="auto"/>
                            <w:bottom w:val="none" w:sz="0" w:space="0" w:color="auto"/>
                            <w:right w:val="none" w:sz="0" w:space="0" w:color="auto"/>
                          </w:divBdr>
                        </w:div>
                      </w:divsChild>
                    </w:div>
                    <w:div w:id="1246643391">
                      <w:marLeft w:val="0"/>
                      <w:marRight w:val="0"/>
                      <w:marTop w:val="0"/>
                      <w:marBottom w:val="0"/>
                      <w:divBdr>
                        <w:top w:val="single" w:sz="2" w:space="1" w:color="FFFFFF"/>
                        <w:left w:val="single" w:sz="2" w:space="11" w:color="FFFFFF"/>
                        <w:bottom w:val="single" w:sz="2" w:space="1" w:color="FFFFFF"/>
                        <w:right w:val="single" w:sz="2" w:space="4" w:color="FFFFFF"/>
                      </w:divBdr>
                      <w:divsChild>
                        <w:div w:id="1006518662">
                          <w:marLeft w:val="0"/>
                          <w:marRight w:val="0"/>
                          <w:marTop w:val="0"/>
                          <w:marBottom w:val="0"/>
                          <w:divBdr>
                            <w:top w:val="none" w:sz="0" w:space="0" w:color="auto"/>
                            <w:left w:val="none" w:sz="0" w:space="0" w:color="auto"/>
                            <w:bottom w:val="none" w:sz="0" w:space="0" w:color="auto"/>
                            <w:right w:val="none" w:sz="0" w:space="0" w:color="auto"/>
                          </w:divBdr>
                        </w:div>
                      </w:divsChild>
                    </w:div>
                    <w:div w:id="294021517">
                      <w:marLeft w:val="0"/>
                      <w:marRight w:val="0"/>
                      <w:marTop w:val="0"/>
                      <w:marBottom w:val="0"/>
                      <w:divBdr>
                        <w:top w:val="single" w:sz="2" w:space="1" w:color="FFFFFF"/>
                        <w:left w:val="single" w:sz="2" w:space="11" w:color="FFFFFF"/>
                        <w:bottom w:val="single" w:sz="2" w:space="1" w:color="FFFFFF"/>
                        <w:right w:val="single" w:sz="2" w:space="4" w:color="FFFFFF"/>
                      </w:divBdr>
                      <w:divsChild>
                        <w:div w:id="2032953445">
                          <w:marLeft w:val="0"/>
                          <w:marRight w:val="0"/>
                          <w:marTop w:val="0"/>
                          <w:marBottom w:val="0"/>
                          <w:divBdr>
                            <w:top w:val="none" w:sz="0" w:space="0" w:color="auto"/>
                            <w:left w:val="none" w:sz="0" w:space="0" w:color="auto"/>
                            <w:bottom w:val="none" w:sz="0" w:space="0" w:color="auto"/>
                            <w:right w:val="none" w:sz="0" w:space="0" w:color="auto"/>
                          </w:divBdr>
                        </w:div>
                      </w:divsChild>
                    </w:div>
                    <w:div w:id="1573352134">
                      <w:marLeft w:val="0"/>
                      <w:marRight w:val="0"/>
                      <w:marTop w:val="0"/>
                      <w:marBottom w:val="0"/>
                      <w:divBdr>
                        <w:top w:val="single" w:sz="2" w:space="1" w:color="FFFFFF"/>
                        <w:left w:val="single" w:sz="2" w:space="11" w:color="FFFFFF"/>
                        <w:bottom w:val="single" w:sz="2" w:space="1" w:color="FFFFFF"/>
                        <w:right w:val="single" w:sz="2" w:space="4" w:color="FFFFFF"/>
                      </w:divBdr>
                      <w:divsChild>
                        <w:div w:id="2072193193">
                          <w:marLeft w:val="0"/>
                          <w:marRight w:val="0"/>
                          <w:marTop w:val="0"/>
                          <w:marBottom w:val="0"/>
                          <w:divBdr>
                            <w:top w:val="none" w:sz="0" w:space="0" w:color="auto"/>
                            <w:left w:val="none" w:sz="0" w:space="0" w:color="auto"/>
                            <w:bottom w:val="none" w:sz="0" w:space="0" w:color="auto"/>
                            <w:right w:val="none" w:sz="0" w:space="0" w:color="auto"/>
                          </w:divBdr>
                        </w:div>
                      </w:divsChild>
                    </w:div>
                    <w:div w:id="388575278">
                      <w:marLeft w:val="0"/>
                      <w:marRight w:val="0"/>
                      <w:marTop w:val="0"/>
                      <w:marBottom w:val="0"/>
                      <w:divBdr>
                        <w:top w:val="single" w:sz="2" w:space="1" w:color="FFFFFF"/>
                        <w:left w:val="single" w:sz="2" w:space="11" w:color="FFFFFF"/>
                        <w:bottom w:val="single" w:sz="2" w:space="1" w:color="FFFFFF"/>
                        <w:right w:val="single" w:sz="2" w:space="4" w:color="FFFFFF"/>
                      </w:divBdr>
                      <w:divsChild>
                        <w:div w:id="856844192">
                          <w:marLeft w:val="0"/>
                          <w:marRight w:val="0"/>
                          <w:marTop w:val="0"/>
                          <w:marBottom w:val="0"/>
                          <w:divBdr>
                            <w:top w:val="none" w:sz="0" w:space="0" w:color="auto"/>
                            <w:left w:val="none" w:sz="0" w:space="0" w:color="auto"/>
                            <w:bottom w:val="none" w:sz="0" w:space="0" w:color="auto"/>
                            <w:right w:val="none" w:sz="0" w:space="0" w:color="auto"/>
                          </w:divBdr>
                        </w:div>
                      </w:divsChild>
                    </w:div>
                    <w:div w:id="633756619">
                      <w:marLeft w:val="0"/>
                      <w:marRight w:val="0"/>
                      <w:marTop w:val="0"/>
                      <w:marBottom w:val="0"/>
                      <w:divBdr>
                        <w:top w:val="single" w:sz="2" w:space="1" w:color="FFFFFF"/>
                        <w:left w:val="single" w:sz="2" w:space="11" w:color="FFFFFF"/>
                        <w:bottom w:val="single" w:sz="2" w:space="1" w:color="FFFFFF"/>
                        <w:right w:val="single" w:sz="2" w:space="4" w:color="FFFFFF"/>
                      </w:divBdr>
                      <w:divsChild>
                        <w:div w:id="2052681363">
                          <w:marLeft w:val="0"/>
                          <w:marRight w:val="0"/>
                          <w:marTop w:val="0"/>
                          <w:marBottom w:val="0"/>
                          <w:divBdr>
                            <w:top w:val="none" w:sz="0" w:space="0" w:color="auto"/>
                            <w:left w:val="none" w:sz="0" w:space="0" w:color="auto"/>
                            <w:bottom w:val="none" w:sz="0" w:space="0" w:color="auto"/>
                            <w:right w:val="none" w:sz="0" w:space="0" w:color="auto"/>
                          </w:divBdr>
                        </w:div>
                      </w:divsChild>
                    </w:div>
                    <w:div w:id="1370227945">
                      <w:marLeft w:val="0"/>
                      <w:marRight w:val="0"/>
                      <w:marTop w:val="0"/>
                      <w:marBottom w:val="0"/>
                      <w:divBdr>
                        <w:top w:val="single" w:sz="2" w:space="1" w:color="FFFFFF"/>
                        <w:left w:val="single" w:sz="2" w:space="11" w:color="FFFFFF"/>
                        <w:bottom w:val="single" w:sz="2" w:space="1" w:color="FFFFFF"/>
                        <w:right w:val="single" w:sz="2" w:space="4" w:color="FFFFFF"/>
                      </w:divBdr>
                      <w:divsChild>
                        <w:div w:id="435101110">
                          <w:marLeft w:val="0"/>
                          <w:marRight w:val="0"/>
                          <w:marTop w:val="0"/>
                          <w:marBottom w:val="0"/>
                          <w:divBdr>
                            <w:top w:val="none" w:sz="0" w:space="0" w:color="auto"/>
                            <w:left w:val="none" w:sz="0" w:space="0" w:color="auto"/>
                            <w:bottom w:val="none" w:sz="0" w:space="0" w:color="auto"/>
                            <w:right w:val="none" w:sz="0" w:space="0" w:color="auto"/>
                          </w:divBdr>
                        </w:div>
                      </w:divsChild>
                    </w:div>
                    <w:div w:id="1506751347">
                      <w:marLeft w:val="0"/>
                      <w:marRight w:val="0"/>
                      <w:marTop w:val="0"/>
                      <w:marBottom w:val="0"/>
                      <w:divBdr>
                        <w:top w:val="single" w:sz="2" w:space="1" w:color="FFFFFF"/>
                        <w:left w:val="single" w:sz="2" w:space="11" w:color="FFFFFF"/>
                        <w:bottom w:val="single" w:sz="2" w:space="1" w:color="FFFFFF"/>
                        <w:right w:val="single" w:sz="2" w:space="4" w:color="FFFFFF"/>
                      </w:divBdr>
                      <w:divsChild>
                        <w:div w:id="1725135809">
                          <w:marLeft w:val="0"/>
                          <w:marRight w:val="0"/>
                          <w:marTop w:val="0"/>
                          <w:marBottom w:val="0"/>
                          <w:divBdr>
                            <w:top w:val="none" w:sz="0" w:space="0" w:color="auto"/>
                            <w:left w:val="none" w:sz="0" w:space="0" w:color="auto"/>
                            <w:bottom w:val="none" w:sz="0" w:space="0" w:color="auto"/>
                            <w:right w:val="none" w:sz="0" w:space="0" w:color="auto"/>
                          </w:divBdr>
                        </w:div>
                      </w:divsChild>
                    </w:div>
                    <w:div w:id="2142266666">
                      <w:marLeft w:val="0"/>
                      <w:marRight w:val="0"/>
                      <w:marTop w:val="0"/>
                      <w:marBottom w:val="0"/>
                      <w:divBdr>
                        <w:top w:val="single" w:sz="2" w:space="1" w:color="FFFFFF"/>
                        <w:left w:val="single" w:sz="2" w:space="11" w:color="FFFFFF"/>
                        <w:bottom w:val="single" w:sz="2" w:space="1" w:color="FFFFFF"/>
                        <w:right w:val="single" w:sz="2" w:space="4" w:color="FFFFFF"/>
                      </w:divBdr>
                      <w:divsChild>
                        <w:div w:id="1723941562">
                          <w:marLeft w:val="0"/>
                          <w:marRight w:val="0"/>
                          <w:marTop w:val="0"/>
                          <w:marBottom w:val="0"/>
                          <w:divBdr>
                            <w:top w:val="none" w:sz="0" w:space="0" w:color="auto"/>
                            <w:left w:val="none" w:sz="0" w:space="0" w:color="auto"/>
                            <w:bottom w:val="none" w:sz="0" w:space="0" w:color="auto"/>
                            <w:right w:val="none" w:sz="0" w:space="0" w:color="auto"/>
                          </w:divBdr>
                        </w:div>
                      </w:divsChild>
                    </w:div>
                    <w:div w:id="1736396738">
                      <w:marLeft w:val="0"/>
                      <w:marRight w:val="0"/>
                      <w:marTop w:val="0"/>
                      <w:marBottom w:val="0"/>
                      <w:divBdr>
                        <w:top w:val="single" w:sz="2" w:space="1" w:color="FFFFFF"/>
                        <w:left w:val="single" w:sz="2" w:space="11" w:color="FFFFFF"/>
                        <w:bottom w:val="single" w:sz="2" w:space="4" w:color="FFFFFF"/>
                        <w:right w:val="single" w:sz="2" w:space="4" w:color="FFFFFF"/>
                      </w:divBdr>
                      <w:divsChild>
                        <w:div w:id="4173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661257">
      <w:bodyDiv w:val="1"/>
      <w:marLeft w:val="0"/>
      <w:marRight w:val="0"/>
      <w:marTop w:val="0"/>
      <w:marBottom w:val="0"/>
      <w:divBdr>
        <w:top w:val="none" w:sz="0" w:space="0" w:color="auto"/>
        <w:left w:val="none" w:sz="0" w:space="0" w:color="auto"/>
        <w:bottom w:val="none" w:sz="0" w:space="0" w:color="auto"/>
        <w:right w:val="none" w:sz="0" w:space="0" w:color="auto"/>
      </w:divBdr>
      <w:divsChild>
        <w:div w:id="2109889195">
          <w:marLeft w:val="0"/>
          <w:marRight w:val="0"/>
          <w:marTop w:val="0"/>
          <w:marBottom w:val="300"/>
          <w:divBdr>
            <w:top w:val="none" w:sz="0" w:space="0" w:color="auto"/>
            <w:left w:val="none" w:sz="0" w:space="0" w:color="auto"/>
            <w:bottom w:val="none" w:sz="0" w:space="0" w:color="auto"/>
            <w:right w:val="none" w:sz="0" w:space="0" w:color="auto"/>
          </w:divBdr>
          <w:divsChild>
            <w:div w:id="763453093">
              <w:marLeft w:val="0"/>
              <w:marRight w:val="0"/>
              <w:marTop w:val="0"/>
              <w:marBottom w:val="0"/>
              <w:divBdr>
                <w:top w:val="none" w:sz="0" w:space="0" w:color="auto"/>
                <w:left w:val="none" w:sz="0" w:space="0" w:color="auto"/>
                <w:bottom w:val="none" w:sz="0" w:space="0" w:color="auto"/>
                <w:right w:val="none" w:sz="0" w:space="0" w:color="auto"/>
              </w:divBdr>
              <w:divsChild>
                <w:div w:id="351810585">
                  <w:marLeft w:val="0"/>
                  <w:marRight w:val="0"/>
                  <w:marTop w:val="0"/>
                  <w:marBottom w:val="0"/>
                  <w:divBdr>
                    <w:top w:val="none" w:sz="0" w:space="0" w:color="auto"/>
                    <w:left w:val="none" w:sz="0" w:space="0" w:color="auto"/>
                    <w:bottom w:val="none" w:sz="0" w:space="0" w:color="auto"/>
                    <w:right w:val="none" w:sz="0" w:space="0" w:color="auto"/>
                  </w:divBdr>
                  <w:divsChild>
                    <w:div w:id="2068070553">
                      <w:marLeft w:val="0"/>
                      <w:marRight w:val="0"/>
                      <w:marTop w:val="0"/>
                      <w:marBottom w:val="0"/>
                      <w:divBdr>
                        <w:top w:val="single" w:sz="2" w:space="4" w:color="FFFFFF"/>
                        <w:left w:val="single" w:sz="2" w:space="11" w:color="FFFFFF"/>
                        <w:bottom w:val="single" w:sz="2" w:space="1" w:color="FFFFFF"/>
                        <w:right w:val="single" w:sz="2" w:space="4" w:color="FFFFFF"/>
                      </w:divBdr>
                      <w:divsChild>
                        <w:div w:id="838078058">
                          <w:marLeft w:val="0"/>
                          <w:marRight w:val="0"/>
                          <w:marTop w:val="0"/>
                          <w:marBottom w:val="0"/>
                          <w:divBdr>
                            <w:top w:val="none" w:sz="0" w:space="0" w:color="auto"/>
                            <w:left w:val="none" w:sz="0" w:space="0" w:color="auto"/>
                            <w:bottom w:val="none" w:sz="0" w:space="0" w:color="auto"/>
                            <w:right w:val="none" w:sz="0" w:space="0" w:color="auto"/>
                          </w:divBdr>
                        </w:div>
                      </w:divsChild>
                    </w:div>
                    <w:div w:id="1812013839">
                      <w:marLeft w:val="0"/>
                      <w:marRight w:val="0"/>
                      <w:marTop w:val="0"/>
                      <w:marBottom w:val="0"/>
                      <w:divBdr>
                        <w:top w:val="single" w:sz="2" w:space="1" w:color="FFFFFF"/>
                        <w:left w:val="single" w:sz="2" w:space="11" w:color="FFFFFF"/>
                        <w:bottom w:val="single" w:sz="2" w:space="1" w:color="FFFFFF"/>
                        <w:right w:val="single" w:sz="2" w:space="4" w:color="FFFFFF"/>
                      </w:divBdr>
                      <w:divsChild>
                        <w:div w:id="1176963492">
                          <w:marLeft w:val="0"/>
                          <w:marRight w:val="0"/>
                          <w:marTop w:val="0"/>
                          <w:marBottom w:val="0"/>
                          <w:divBdr>
                            <w:top w:val="none" w:sz="0" w:space="0" w:color="auto"/>
                            <w:left w:val="none" w:sz="0" w:space="0" w:color="auto"/>
                            <w:bottom w:val="none" w:sz="0" w:space="0" w:color="auto"/>
                            <w:right w:val="none" w:sz="0" w:space="0" w:color="auto"/>
                          </w:divBdr>
                        </w:div>
                      </w:divsChild>
                    </w:div>
                    <w:div w:id="969818484">
                      <w:marLeft w:val="0"/>
                      <w:marRight w:val="0"/>
                      <w:marTop w:val="0"/>
                      <w:marBottom w:val="0"/>
                      <w:divBdr>
                        <w:top w:val="single" w:sz="2" w:space="1" w:color="FFFFFF"/>
                        <w:left w:val="single" w:sz="2" w:space="11" w:color="FFFFFF"/>
                        <w:bottom w:val="single" w:sz="2" w:space="1" w:color="FFFFFF"/>
                        <w:right w:val="single" w:sz="2" w:space="4" w:color="FFFFFF"/>
                      </w:divBdr>
                      <w:divsChild>
                        <w:div w:id="172652103">
                          <w:marLeft w:val="0"/>
                          <w:marRight w:val="0"/>
                          <w:marTop w:val="0"/>
                          <w:marBottom w:val="0"/>
                          <w:divBdr>
                            <w:top w:val="none" w:sz="0" w:space="0" w:color="auto"/>
                            <w:left w:val="none" w:sz="0" w:space="0" w:color="auto"/>
                            <w:bottom w:val="none" w:sz="0" w:space="0" w:color="auto"/>
                            <w:right w:val="none" w:sz="0" w:space="0" w:color="auto"/>
                          </w:divBdr>
                        </w:div>
                      </w:divsChild>
                    </w:div>
                    <w:div w:id="757754405">
                      <w:marLeft w:val="0"/>
                      <w:marRight w:val="0"/>
                      <w:marTop w:val="0"/>
                      <w:marBottom w:val="0"/>
                      <w:divBdr>
                        <w:top w:val="single" w:sz="2" w:space="1" w:color="FFFFFF"/>
                        <w:left w:val="single" w:sz="2" w:space="11" w:color="FFFFFF"/>
                        <w:bottom w:val="single" w:sz="2" w:space="1" w:color="FFFFFF"/>
                        <w:right w:val="single" w:sz="2" w:space="4" w:color="FFFFFF"/>
                      </w:divBdr>
                      <w:divsChild>
                        <w:div w:id="760222105">
                          <w:marLeft w:val="0"/>
                          <w:marRight w:val="0"/>
                          <w:marTop w:val="0"/>
                          <w:marBottom w:val="0"/>
                          <w:divBdr>
                            <w:top w:val="none" w:sz="0" w:space="0" w:color="auto"/>
                            <w:left w:val="none" w:sz="0" w:space="0" w:color="auto"/>
                            <w:bottom w:val="none" w:sz="0" w:space="0" w:color="auto"/>
                            <w:right w:val="none" w:sz="0" w:space="0" w:color="auto"/>
                          </w:divBdr>
                        </w:div>
                      </w:divsChild>
                    </w:div>
                    <w:div w:id="1108045469">
                      <w:marLeft w:val="0"/>
                      <w:marRight w:val="0"/>
                      <w:marTop w:val="0"/>
                      <w:marBottom w:val="0"/>
                      <w:divBdr>
                        <w:top w:val="single" w:sz="2" w:space="1" w:color="FFFFFF"/>
                        <w:left w:val="single" w:sz="2" w:space="11" w:color="FFFFFF"/>
                        <w:bottom w:val="single" w:sz="2" w:space="1" w:color="FFFFFF"/>
                        <w:right w:val="single" w:sz="2" w:space="4" w:color="FFFFFF"/>
                      </w:divBdr>
                      <w:divsChild>
                        <w:div w:id="1173840020">
                          <w:marLeft w:val="0"/>
                          <w:marRight w:val="0"/>
                          <w:marTop w:val="0"/>
                          <w:marBottom w:val="0"/>
                          <w:divBdr>
                            <w:top w:val="none" w:sz="0" w:space="0" w:color="auto"/>
                            <w:left w:val="none" w:sz="0" w:space="0" w:color="auto"/>
                            <w:bottom w:val="none" w:sz="0" w:space="0" w:color="auto"/>
                            <w:right w:val="none" w:sz="0" w:space="0" w:color="auto"/>
                          </w:divBdr>
                        </w:div>
                      </w:divsChild>
                    </w:div>
                    <w:div w:id="1259827205">
                      <w:marLeft w:val="0"/>
                      <w:marRight w:val="0"/>
                      <w:marTop w:val="0"/>
                      <w:marBottom w:val="0"/>
                      <w:divBdr>
                        <w:top w:val="single" w:sz="2" w:space="1" w:color="FFFFFF"/>
                        <w:left w:val="single" w:sz="2" w:space="11" w:color="FFFFFF"/>
                        <w:bottom w:val="single" w:sz="2" w:space="1" w:color="FFFFFF"/>
                        <w:right w:val="single" w:sz="2" w:space="4" w:color="FFFFFF"/>
                      </w:divBdr>
                      <w:divsChild>
                        <w:div w:id="687293220">
                          <w:marLeft w:val="0"/>
                          <w:marRight w:val="0"/>
                          <w:marTop w:val="0"/>
                          <w:marBottom w:val="0"/>
                          <w:divBdr>
                            <w:top w:val="none" w:sz="0" w:space="0" w:color="auto"/>
                            <w:left w:val="none" w:sz="0" w:space="0" w:color="auto"/>
                            <w:bottom w:val="none" w:sz="0" w:space="0" w:color="auto"/>
                            <w:right w:val="none" w:sz="0" w:space="0" w:color="auto"/>
                          </w:divBdr>
                        </w:div>
                      </w:divsChild>
                    </w:div>
                    <w:div w:id="72825445">
                      <w:marLeft w:val="0"/>
                      <w:marRight w:val="0"/>
                      <w:marTop w:val="0"/>
                      <w:marBottom w:val="0"/>
                      <w:divBdr>
                        <w:top w:val="single" w:sz="2" w:space="1" w:color="FFFFFF"/>
                        <w:left w:val="single" w:sz="2" w:space="11" w:color="FFFFFF"/>
                        <w:bottom w:val="single" w:sz="2" w:space="1" w:color="FFFFFF"/>
                        <w:right w:val="single" w:sz="2" w:space="4" w:color="FFFFFF"/>
                      </w:divBdr>
                      <w:divsChild>
                        <w:div w:id="602614146">
                          <w:marLeft w:val="0"/>
                          <w:marRight w:val="0"/>
                          <w:marTop w:val="0"/>
                          <w:marBottom w:val="0"/>
                          <w:divBdr>
                            <w:top w:val="none" w:sz="0" w:space="0" w:color="auto"/>
                            <w:left w:val="none" w:sz="0" w:space="0" w:color="auto"/>
                            <w:bottom w:val="none" w:sz="0" w:space="0" w:color="auto"/>
                            <w:right w:val="none" w:sz="0" w:space="0" w:color="auto"/>
                          </w:divBdr>
                        </w:div>
                      </w:divsChild>
                    </w:div>
                    <w:div w:id="1313220876">
                      <w:marLeft w:val="0"/>
                      <w:marRight w:val="0"/>
                      <w:marTop w:val="0"/>
                      <w:marBottom w:val="0"/>
                      <w:divBdr>
                        <w:top w:val="single" w:sz="2" w:space="1" w:color="FFFFFF"/>
                        <w:left w:val="single" w:sz="2" w:space="11" w:color="FFFFFF"/>
                        <w:bottom w:val="single" w:sz="2" w:space="1" w:color="FFFFFF"/>
                        <w:right w:val="single" w:sz="2" w:space="4" w:color="FFFFFF"/>
                      </w:divBdr>
                      <w:divsChild>
                        <w:div w:id="1602180471">
                          <w:marLeft w:val="0"/>
                          <w:marRight w:val="0"/>
                          <w:marTop w:val="0"/>
                          <w:marBottom w:val="0"/>
                          <w:divBdr>
                            <w:top w:val="none" w:sz="0" w:space="0" w:color="auto"/>
                            <w:left w:val="none" w:sz="0" w:space="0" w:color="auto"/>
                            <w:bottom w:val="none" w:sz="0" w:space="0" w:color="auto"/>
                            <w:right w:val="none" w:sz="0" w:space="0" w:color="auto"/>
                          </w:divBdr>
                        </w:div>
                      </w:divsChild>
                    </w:div>
                    <w:div w:id="1706829539">
                      <w:marLeft w:val="0"/>
                      <w:marRight w:val="0"/>
                      <w:marTop w:val="0"/>
                      <w:marBottom w:val="0"/>
                      <w:divBdr>
                        <w:top w:val="single" w:sz="2" w:space="1" w:color="FFFFFF"/>
                        <w:left w:val="single" w:sz="2" w:space="11" w:color="FFFFFF"/>
                        <w:bottom w:val="single" w:sz="2" w:space="1" w:color="FFFFFF"/>
                        <w:right w:val="single" w:sz="2" w:space="4" w:color="FFFFFF"/>
                      </w:divBdr>
                      <w:divsChild>
                        <w:div w:id="1358695844">
                          <w:marLeft w:val="0"/>
                          <w:marRight w:val="0"/>
                          <w:marTop w:val="0"/>
                          <w:marBottom w:val="0"/>
                          <w:divBdr>
                            <w:top w:val="none" w:sz="0" w:space="0" w:color="auto"/>
                            <w:left w:val="none" w:sz="0" w:space="0" w:color="auto"/>
                            <w:bottom w:val="none" w:sz="0" w:space="0" w:color="auto"/>
                            <w:right w:val="none" w:sz="0" w:space="0" w:color="auto"/>
                          </w:divBdr>
                        </w:div>
                      </w:divsChild>
                    </w:div>
                    <w:div w:id="1347488899">
                      <w:marLeft w:val="0"/>
                      <w:marRight w:val="0"/>
                      <w:marTop w:val="0"/>
                      <w:marBottom w:val="0"/>
                      <w:divBdr>
                        <w:top w:val="single" w:sz="2" w:space="1" w:color="FFFFFF"/>
                        <w:left w:val="single" w:sz="2" w:space="11" w:color="FFFFFF"/>
                        <w:bottom w:val="single" w:sz="2" w:space="1" w:color="FFFFFF"/>
                        <w:right w:val="single" w:sz="2" w:space="4" w:color="FFFFFF"/>
                      </w:divBdr>
                      <w:divsChild>
                        <w:div w:id="1999339047">
                          <w:marLeft w:val="0"/>
                          <w:marRight w:val="0"/>
                          <w:marTop w:val="0"/>
                          <w:marBottom w:val="0"/>
                          <w:divBdr>
                            <w:top w:val="none" w:sz="0" w:space="0" w:color="auto"/>
                            <w:left w:val="none" w:sz="0" w:space="0" w:color="auto"/>
                            <w:bottom w:val="none" w:sz="0" w:space="0" w:color="auto"/>
                            <w:right w:val="none" w:sz="0" w:space="0" w:color="auto"/>
                          </w:divBdr>
                        </w:div>
                      </w:divsChild>
                    </w:div>
                    <w:div w:id="544875511">
                      <w:marLeft w:val="0"/>
                      <w:marRight w:val="0"/>
                      <w:marTop w:val="0"/>
                      <w:marBottom w:val="0"/>
                      <w:divBdr>
                        <w:top w:val="single" w:sz="2" w:space="1" w:color="FFFFFF"/>
                        <w:left w:val="single" w:sz="2" w:space="11" w:color="FFFFFF"/>
                        <w:bottom w:val="single" w:sz="2" w:space="1" w:color="FFFFFF"/>
                        <w:right w:val="single" w:sz="2" w:space="4" w:color="FFFFFF"/>
                      </w:divBdr>
                      <w:divsChild>
                        <w:div w:id="421027400">
                          <w:marLeft w:val="0"/>
                          <w:marRight w:val="0"/>
                          <w:marTop w:val="0"/>
                          <w:marBottom w:val="0"/>
                          <w:divBdr>
                            <w:top w:val="none" w:sz="0" w:space="0" w:color="auto"/>
                            <w:left w:val="none" w:sz="0" w:space="0" w:color="auto"/>
                            <w:bottom w:val="none" w:sz="0" w:space="0" w:color="auto"/>
                            <w:right w:val="none" w:sz="0" w:space="0" w:color="auto"/>
                          </w:divBdr>
                        </w:div>
                      </w:divsChild>
                    </w:div>
                    <w:div w:id="1545093008">
                      <w:marLeft w:val="0"/>
                      <w:marRight w:val="0"/>
                      <w:marTop w:val="0"/>
                      <w:marBottom w:val="0"/>
                      <w:divBdr>
                        <w:top w:val="single" w:sz="2" w:space="1" w:color="FFFFFF"/>
                        <w:left w:val="single" w:sz="2" w:space="11" w:color="FFFFFF"/>
                        <w:bottom w:val="single" w:sz="2" w:space="4" w:color="FFFFFF"/>
                        <w:right w:val="single" w:sz="2" w:space="4" w:color="FFFFFF"/>
                      </w:divBdr>
                      <w:divsChild>
                        <w:div w:id="14242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95864">
          <w:marLeft w:val="0"/>
          <w:marRight w:val="0"/>
          <w:marTop w:val="0"/>
          <w:marBottom w:val="300"/>
          <w:divBdr>
            <w:top w:val="none" w:sz="0" w:space="0" w:color="auto"/>
            <w:left w:val="none" w:sz="0" w:space="0" w:color="auto"/>
            <w:bottom w:val="none" w:sz="0" w:space="0" w:color="auto"/>
            <w:right w:val="none" w:sz="0" w:space="0" w:color="auto"/>
          </w:divBdr>
          <w:divsChild>
            <w:div w:id="16154570">
              <w:marLeft w:val="0"/>
              <w:marRight w:val="0"/>
              <w:marTop w:val="0"/>
              <w:marBottom w:val="0"/>
              <w:divBdr>
                <w:top w:val="none" w:sz="0" w:space="0" w:color="auto"/>
                <w:left w:val="none" w:sz="0" w:space="0" w:color="auto"/>
                <w:bottom w:val="none" w:sz="0" w:space="0" w:color="auto"/>
                <w:right w:val="none" w:sz="0" w:space="0" w:color="auto"/>
              </w:divBdr>
              <w:divsChild>
                <w:div w:id="446630769">
                  <w:marLeft w:val="0"/>
                  <w:marRight w:val="0"/>
                  <w:marTop w:val="0"/>
                  <w:marBottom w:val="0"/>
                  <w:divBdr>
                    <w:top w:val="none" w:sz="0" w:space="0" w:color="auto"/>
                    <w:left w:val="none" w:sz="0" w:space="0" w:color="auto"/>
                    <w:bottom w:val="none" w:sz="0" w:space="0" w:color="auto"/>
                    <w:right w:val="none" w:sz="0" w:space="0" w:color="auto"/>
                  </w:divBdr>
                  <w:divsChild>
                    <w:div w:id="582036361">
                      <w:marLeft w:val="0"/>
                      <w:marRight w:val="0"/>
                      <w:marTop w:val="0"/>
                      <w:marBottom w:val="0"/>
                      <w:divBdr>
                        <w:top w:val="single" w:sz="2" w:space="4" w:color="FFFFFF"/>
                        <w:left w:val="single" w:sz="2" w:space="11" w:color="FFFFFF"/>
                        <w:bottom w:val="single" w:sz="2" w:space="1" w:color="FFFFFF"/>
                        <w:right w:val="single" w:sz="2" w:space="4" w:color="FFFFFF"/>
                      </w:divBdr>
                      <w:divsChild>
                        <w:div w:id="1939294314">
                          <w:marLeft w:val="0"/>
                          <w:marRight w:val="0"/>
                          <w:marTop w:val="0"/>
                          <w:marBottom w:val="0"/>
                          <w:divBdr>
                            <w:top w:val="none" w:sz="0" w:space="0" w:color="auto"/>
                            <w:left w:val="none" w:sz="0" w:space="0" w:color="auto"/>
                            <w:bottom w:val="none" w:sz="0" w:space="0" w:color="auto"/>
                            <w:right w:val="none" w:sz="0" w:space="0" w:color="auto"/>
                          </w:divBdr>
                        </w:div>
                      </w:divsChild>
                    </w:div>
                    <w:div w:id="1937593268">
                      <w:marLeft w:val="0"/>
                      <w:marRight w:val="0"/>
                      <w:marTop w:val="0"/>
                      <w:marBottom w:val="0"/>
                      <w:divBdr>
                        <w:top w:val="single" w:sz="2" w:space="1" w:color="FFFFFF"/>
                        <w:left w:val="single" w:sz="2" w:space="11" w:color="FFFFFF"/>
                        <w:bottom w:val="single" w:sz="2" w:space="1" w:color="FFFFFF"/>
                        <w:right w:val="single" w:sz="2" w:space="4" w:color="FFFFFF"/>
                      </w:divBdr>
                      <w:divsChild>
                        <w:div w:id="1313758167">
                          <w:marLeft w:val="0"/>
                          <w:marRight w:val="0"/>
                          <w:marTop w:val="0"/>
                          <w:marBottom w:val="0"/>
                          <w:divBdr>
                            <w:top w:val="none" w:sz="0" w:space="0" w:color="auto"/>
                            <w:left w:val="none" w:sz="0" w:space="0" w:color="auto"/>
                            <w:bottom w:val="none" w:sz="0" w:space="0" w:color="auto"/>
                            <w:right w:val="none" w:sz="0" w:space="0" w:color="auto"/>
                          </w:divBdr>
                        </w:div>
                      </w:divsChild>
                    </w:div>
                    <w:div w:id="2005694278">
                      <w:marLeft w:val="0"/>
                      <w:marRight w:val="0"/>
                      <w:marTop w:val="0"/>
                      <w:marBottom w:val="0"/>
                      <w:divBdr>
                        <w:top w:val="single" w:sz="2" w:space="1" w:color="FFFFFF"/>
                        <w:left w:val="single" w:sz="2" w:space="11" w:color="FFFFFF"/>
                        <w:bottom w:val="single" w:sz="2" w:space="1" w:color="FFFFFF"/>
                        <w:right w:val="single" w:sz="2" w:space="4" w:color="FFFFFF"/>
                      </w:divBdr>
                      <w:divsChild>
                        <w:div w:id="1274746578">
                          <w:marLeft w:val="0"/>
                          <w:marRight w:val="0"/>
                          <w:marTop w:val="0"/>
                          <w:marBottom w:val="0"/>
                          <w:divBdr>
                            <w:top w:val="none" w:sz="0" w:space="0" w:color="auto"/>
                            <w:left w:val="none" w:sz="0" w:space="0" w:color="auto"/>
                            <w:bottom w:val="none" w:sz="0" w:space="0" w:color="auto"/>
                            <w:right w:val="none" w:sz="0" w:space="0" w:color="auto"/>
                          </w:divBdr>
                        </w:div>
                      </w:divsChild>
                    </w:div>
                    <w:div w:id="1388871107">
                      <w:marLeft w:val="0"/>
                      <w:marRight w:val="0"/>
                      <w:marTop w:val="0"/>
                      <w:marBottom w:val="0"/>
                      <w:divBdr>
                        <w:top w:val="single" w:sz="2" w:space="1" w:color="FFFFFF"/>
                        <w:left w:val="single" w:sz="2" w:space="11" w:color="FFFFFF"/>
                        <w:bottom w:val="single" w:sz="2" w:space="1" w:color="FFFFFF"/>
                        <w:right w:val="single" w:sz="2" w:space="4" w:color="FFFFFF"/>
                      </w:divBdr>
                      <w:divsChild>
                        <w:div w:id="1647588041">
                          <w:marLeft w:val="0"/>
                          <w:marRight w:val="0"/>
                          <w:marTop w:val="0"/>
                          <w:marBottom w:val="0"/>
                          <w:divBdr>
                            <w:top w:val="none" w:sz="0" w:space="0" w:color="auto"/>
                            <w:left w:val="none" w:sz="0" w:space="0" w:color="auto"/>
                            <w:bottom w:val="none" w:sz="0" w:space="0" w:color="auto"/>
                            <w:right w:val="none" w:sz="0" w:space="0" w:color="auto"/>
                          </w:divBdr>
                        </w:div>
                      </w:divsChild>
                    </w:div>
                    <w:div w:id="1112239464">
                      <w:marLeft w:val="0"/>
                      <w:marRight w:val="0"/>
                      <w:marTop w:val="0"/>
                      <w:marBottom w:val="0"/>
                      <w:divBdr>
                        <w:top w:val="single" w:sz="2" w:space="1" w:color="FFFFFF"/>
                        <w:left w:val="single" w:sz="2" w:space="11" w:color="FFFFFF"/>
                        <w:bottom w:val="single" w:sz="2" w:space="1" w:color="FFFFFF"/>
                        <w:right w:val="single" w:sz="2" w:space="4" w:color="FFFFFF"/>
                      </w:divBdr>
                      <w:divsChild>
                        <w:div w:id="1054350483">
                          <w:marLeft w:val="0"/>
                          <w:marRight w:val="0"/>
                          <w:marTop w:val="0"/>
                          <w:marBottom w:val="0"/>
                          <w:divBdr>
                            <w:top w:val="none" w:sz="0" w:space="0" w:color="auto"/>
                            <w:left w:val="none" w:sz="0" w:space="0" w:color="auto"/>
                            <w:bottom w:val="none" w:sz="0" w:space="0" w:color="auto"/>
                            <w:right w:val="none" w:sz="0" w:space="0" w:color="auto"/>
                          </w:divBdr>
                        </w:div>
                      </w:divsChild>
                    </w:div>
                    <w:div w:id="1737241397">
                      <w:marLeft w:val="0"/>
                      <w:marRight w:val="0"/>
                      <w:marTop w:val="0"/>
                      <w:marBottom w:val="0"/>
                      <w:divBdr>
                        <w:top w:val="single" w:sz="2" w:space="1" w:color="FFFFFF"/>
                        <w:left w:val="single" w:sz="2" w:space="11" w:color="FFFFFF"/>
                        <w:bottom w:val="single" w:sz="2" w:space="1" w:color="FFFFFF"/>
                        <w:right w:val="single" w:sz="2" w:space="4" w:color="FFFFFF"/>
                      </w:divBdr>
                      <w:divsChild>
                        <w:div w:id="1587154774">
                          <w:marLeft w:val="0"/>
                          <w:marRight w:val="0"/>
                          <w:marTop w:val="0"/>
                          <w:marBottom w:val="0"/>
                          <w:divBdr>
                            <w:top w:val="none" w:sz="0" w:space="0" w:color="auto"/>
                            <w:left w:val="none" w:sz="0" w:space="0" w:color="auto"/>
                            <w:bottom w:val="none" w:sz="0" w:space="0" w:color="auto"/>
                            <w:right w:val="none" w:sz="0" w:space="0" w:color="auto"/>
                          </w:divBdr>
                        </w:div>
                      </w:divsChild>
                    </w:div>
                    <w:div w:id="741368113">
                      <w:marLeft w:val="0"/>
                      <w:marRight w:val="0"/>
                      <w:marTop w:val="0"/>
                      <w:marBottom w:val="0"/>
                      <w:divBdr>
                        <w:top w:val="single" w:sz="2" w:space="1" w:color="FFFFFF"/>
                        <w:left w:val="single" w:sz="2" w:space="11" w:color="FFFFFF"/>
                        <w:bottom w:val="single" w:sz="2" w:space="1" w:color="FFFFFF"/>
                        <w:right w:val="single" w:sz="2" w:space="4" w:color="FFFFFF"/>
                      </w:divBdr>
                      <w:divsChild>
                        <w:div w:id="538323071">
                          <w:marLeft w:val="0"/>
                          <w:marRight w:val="0"/>
                          <w:marTop w:val="0"/>
                          <w:marBottom w:val="0"/>
                          <w:divBdr>
                            <w:top w:val="none" w:sz="0" w:space="0" w:color="auto"/>
                            <w:left w:val="none" w:sz="0" w:space="0" w:color="auto"/>
                            <w:bottom w:val="none" w:sz="0" w:space="0" w:color="auto"/>
                            <w:right w:val="none" w:sz="0" w:space="0" w:color="auto"/>
                          </w:divBdr>
                        </w:div>
                      </w:divsChild>
                    </w:div>
                    <w:div w:id="1275551795">
                      <w:marLeft w:val="0"/>
                      <w:marRight w:val="0"/>
                      <w:marTop w:val="0"/>
                      <w:marBottom w:val="0"/>
                      <w:divBdr>
                        <w:top w:val="single" w:sz="2" w:space="1" w:color="FFFFFF"/>
                        <w:left w:val="single" w:sz="2" w:space="11" w:color="FFFFFF"/>
                        <w:bottom w:val="single" w:sz="2" w:space="1" w:color="FFFFFF"/>
                        <w:right w:val="single" w:sz="2" w:space="4" w:color="FFFFFF"/>
                      </w:divBdr>
                      <w:divsChild>
                        <w:div w:id="655843627">
                          <w:marLeft w:val="0"/>
                          <w:marRight w:val="0"/>
                          <w:marTop w:val="0"/>
                          <w:marBottom w:val="0"/>
                          <w:divBdr>
                            <w:top w:val="none" w:sz="0" w:space="0" w:color="auto"/>
                            <w:left w:val="none" w:sz="0" w:space="0" w:color="auto"/>
                            <w:bottom w:val="none" w:sz="0" w:space="0" w:color="auto"/>
                            <w:right w:val="none" w:sz="0" w:space="0" w:color="auto"/>
                          </w:divBdr>
                        </w:div>
                      </w:divsChild>
                    </w:div>
                    <w:div w:id="1291403756">
                      <w:marLeft w:val="0"/>
                      <w:marRight w:val="0"/>
                      <w:marTop w:val="0"/>
                      <w:marBottom w:val="0"/>
                      <w:divBdr>
                        <w:top w:val="single" w:sz="2" w:space="1" w:color="FFFFFF"/>
                        <w:left w:val="single" w:sz="2" w:space="11" w:color="FFFFFF"/>
                        <w:bottom w:val="single" w:sz="2" w:space="4" w:color="FFFFFF"/>
                        <w:right w:val="single" w:sz="2" w:space="4" w:color="FFFFFF"/>
                      </w:divBdr>
                      <w:divsChild>
                        <w:div w:id="642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48960">
          <w:marLeft w:val="0"/>
          <w:marRight w:val="0"/>
          <w:marTop w:val="0"/>
          <w:marBottom w:val="300"/>
          <w:divBdr>
            <w:top w:val="none" w:sz="0" w:space="0" w:color="auto"/>
            <w:left w:val="none" w:sz="0" w:space="0" w:color="auto"/>
            <w:bottom w:val="none" w:sz="0" w:space="0" w:color="auto"/>
            <w:right w:val="none" w:sz="0" w:space="0" w:color="auto"/>
          </w:divBdr>
          <w:divsChild>
            <w:div w:id="1149790494">
              <w:marLeft w:val="0"/>
              <w:marRight w:val="0"/>
              <w:marTop w:val="0"/>
              <w:marBottom w:val="0"/>
              <w:divBdr>
                <w:top w:val="none" w:sz="0" w:space="0" w:color="auto"/>
                <w:left w:val="none" w:sz="0" w:space="0" w:color="auto"/>
                <w:bottom w:val="none" w:sz="0" w:space="0" w:color="auto"/>
                <w:right w:val="none" w:sz="0" w:space="0" w:color="auto"/>
              </w:divBdr>
              <w:divsChild>
                <w:div w:id="754321750">
                  <w:marLeft w:val="0"/>
                  <w:marRight w:val="0"/>
                  <w:marTop w:val="0"/>
                  <w:marBottom w:val="0"/>
                  <w:divBdr>
                    <w:top w:val="none" w:sz="0" w:space="0" w:color="auto"/>
                    <w:left w:val="none" w:sz="0" w:space="0" w:color="auto"/>
                    <w:bottom w:val="none" w:sz="0" w:space="0" w:color="auto"/>
                    <w:right w:val="none" w:sz="0" w:space="0" w:color="auto"/>
                  </w:divBdr>
                  <w:divsChild>
                    <w:div w:id="2122258607">
                      <w:marLeft w:val="0"/>
                      <w:marRight w:val="0"/>
                      <w:marTop w:val="0"/>
                      <w:marBottom w:val="0"/>
                      <w:divBdr>
                        <w:top w:val="single" w:sz="2" w:space="4" w:color="FFFFFF"/>
                        <w:left w:val="single" w:sz="2" w:space="11" w:color="FFFFFF"/>
                        <w:bottom w:val="single" w:sz="2" w:space="1" w:color="FFFFFF"/>
                        <w:right w:val="single" w:sz="2" w:space="4" w:color="FFFFFF"/>
                      </w:divBdr>
                      <w:divsChild>
                        <w:div w:id="855732158">
                          <w:marLeft w:val="0"/>
                          <w:marRight w:val="0"/>
                          <w:marTop w:val="0"/>
                          <w:marBottom w:val="0"/>
                          <w:divBdr>
                            <w:top w:val="none" w:sz="0" w:space="0" w:color="auto"/>
                            <w:left w:val="none" w:sz="0" w:space="0" w:color="auto"/>
                            <w:bottom w:val="none" w:sz="0" w:space="0" w:color="auto"/>
                            <w:right w:val="none" w:sz="0" w:space="0" w:color="auto"/>
                          </w:divBdr>
                        </w:div>
                      </w:divsChild>
                    </w:div>
                    <w:div w:id="1801455093">
                      <w:marLeft w:val="0"/>
                      <w:marRight w:val="0"/>
                      <w:marTop w:val="0"/>
                      <w:marBottom w:val="0"/>
                      <w:divBdr>
                        <w:top w:val="single" w:sz="2" w:space="1" w:color="FFFFFF"/>
                        <w:left w:val="single" w:sz="2" w:space="11" w:color="FFFFFF"/>
                        <w:bottom w:val="single" w:sz="2" w:space="1" w:color="FFFFFF"/>
                        <w:right w:val="single" w:sz="2" w:space="4" w:color="FFFFFF"/>
                      </w:divBdr>
                      <w:divsChild>
                        <w:div w:id="233471761">
                          <w:marLeft w:val="0"/>
                          <w:marRight w:val="0"/>
                          <w:marTop w:val="0"/>
                          <w:marBottom w:val="0"/>
                          <w:divBdr>
                            <w:top w:val="none" w:sz="0" w:space="0" w:color="auto"/>
                            <w:left w:val="none" w:sz="0" w:space="0" w:color="auto"/>
                            <w:bottom w:val="none" w:sz="0" w:space="0" w:color="auto"/>
                            <w:right w:val="none" w:sz="0" w:space="0" w:color="auto"/>
                          </w:divBdr>
                        </w:div>
                      </w:divsChild>
                    </w:div>
                    <w:div w:id="1573664478">
                      <w:marLeft w:val="0"/>
                      <w:marRight w:val="0"/>
                      <w:marTop w:val="0"/>
                      <w:marBottom w:val="0"/>
                      <w:divBdr>
                        <w:top w:val="single" w:sz="2" w:space="1" w:color="FFFFFF"/>
                        <w:left w:val="single" w:sz="2" w:space="11" w:color="FFFFFF"/>
                        <w:bottom w:val="single" w:sz="2" w:space="1" w:color="FFFFFF"/>
                        <w:right w:val="single" w:sz="2" w:space="4" w:color="FFFFFF"/>
                      </w:divBdr>
                      <w:divsChild>
                        <w:div w:id="408501295">
                          <w:marLeft w:val="0"/>
                          <w:marRight w:val="0"/>
                          <w:marTop w:val="0"/>
                          <w:marBottom w:val="0"/>
                          <w:divBdr>
                            <w:top w:val="none" w:sz="0" w:space="0" w:color="auto"/>
                            <w:left w:val="none" w:sz="0" w:space="0" w:color="auto"/>
                            <w:bottom w:val="none" w:sz="0" w:space="0" w:color="auto"/>
                            <w:right w:val="none" w:sz="0" w:space="0" w:color="auto"/>
                          </w:divBdr>
                        </w:div>
                      </w:divsChild>
                    </w:div>
                    <w:div w:id="1839078298">
                      <w:marLeft w:val="0"/>
                      <w:marRight w:val="0"/>
                      <w:marTop w:val="0"/>
                      <w:marBottom w:val="0"/>
                      <w:divBdr>
                        <w:top w:val="single" w:sz="2" w:space="1" w:color="FFFFFF"/>
                        <w:left w:val="single" w:sz="2" w:space="11" w:color="FFFFFF"/>
                        <w:bottom w:val="single" w:sz="2" w:space="1" w:color="FFFFFF"/>
                        <w:right w:val="single" w:sz="2" w:space="4" w:color="FFFFFF"/>
                      </w:divBdr>
                      <w:divsChild>
                        <w:div w:id="142427093">
                          <w:marLeft w:val="0"/>
                          <w:marRight w:val="0"/>
                          <w:marTop w:val="0"/>
                          <w:marBottom w:val="0"/>
                          <w:divBdr>
                            <w:top w:val="none" w:sz="0" w:space="0" w:color="auto"/>
                            <w:left w:val="none" w:sz="0" w:space="0" w:color="auto"/>
                            <w:bottom w:val="none" w:sz="0" w:space="0" w:color="auto"/>
                            <w:right w:val="none" w:sz="0" w:space="0" w:color="auto"/>
                          </w:divBdr>
                        </w:div>
                      </w:divsChild>
                    </w:div>
                    <w:div w:id="2106728104">
                      <w:marLeft w:val="0"/>
                      <w:marRight w:val="0"/>
                      <w:marTop w:val="0"/>
                      <w:marBottom w:val="0"/>
                      <w:divBdr>
                        <w:top w:val="single" w:sz="2" w:space="1" w:color="FFFFFF"/>
                        <w:left w:val="single" w:sz="2" w:space="11" w:color="FFFFFF"/>
                        <w:bottom w:val="single" w:sz="2" w:space="4" w:color="FFFFFF"/>
                        <w:right w:val="single" w:sz="2" w:space="4" w:color="FFFFFF"/>
                      </w:divBdr>
                      <w:divsChild>
                        <w:div w:id="17740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23654">
          <w:marLeft w:val="0"/>
          <w:marRight w:val="0"/>
          <w:marTop w:val="0"/>
          <w:marBottom w:val="300"/>
          <w:divBdr>
            <w:top w:val="none" w:sz="0" w:space="0" w:color="auto"/>
            <w:left w:val="none" w:sz="0" w:space="0" w:color="auto"/>
            <w:bottom w:val="none" w:sz="0" w:space="0" w:color="auto"/>
            <w:right w:val="none" w:sz="0" w:space="0" w:color="auto"/>
          </w:divBdr>
          <w:divsChild>
            <w:div w:id="1604193388">
              <w:marLeft w:val="0"/>
              <w:marRight w:val="0"/>
              <w:marTop w:val="0"/>
              <w:marBottom w:val="0"/>
              <w:divBdr>
                <w:top w:val="none" w:sz="0" w:space="0" w:color="auto"/>
                <w:left w:val="none" w:sz="0" w:space="0" w:color="auto"/>
                <w:bottom w:val="none" w:sz="0" w:space="0" w:color="auto"/>
                <w:right w:val="none" w:sz="0" w:space="0" w:color="auto"/>
              </w:divBdr>
              <w:divsChild>
                <w:div w:id="1246183254">
                  <w:marLeft w:val="0"/>
                  <w:marRight w:val="0"/>
                  <w:marTop w:val="0"/>
                  <w:marBottom w:val="0"/>
                  <w:divBdr>
                    <w:top w:val="none" w:sz="0" w:space="0" w:color="auto"/>
                    <w:left w:val="none" w:sz="0" w:space="0" w:color="auto"/>
                    <w:bottom w:val="none" w:sz="0" w:space="0" w:color="auto"/>
                    <w:right w:val="none" w:sz="0" w:space="0" w:color="auto"/>
                  </w:divBdr>
                  <w:divsChild>
                    <w:div w:id="771441520">
                      <w:marLeft w:val="0"/>
                      <w:marRight w:val="0"/>
                      <w:marTop w:val="0"/>
                      <w:marBottom w:val="0"/>
                      <w:divBdr>
                        <w:top w:val="single" w:sz="2" w:space="4" w:color="FFFFFF"/>
                        <w:left w:val="single" w:sz="2" w:space="11" w:color="FFFFFF"/>
                        <w:bottom w:val="single" w:sz="2" w:space="1" w:color="FFFFFF"/>
                        <w:right w:val="single" w:sz="2" w:space="4" w:color="FFFFFF"/>
                      </w:divBdr>
                      <w:divsChild>
                        <w:div w:id="875774561">
                          <w:marLeft w:val="0"/>
                          <w:marRight w:val="0"/>
                          <w:marTop w:val="0"/>
                          <w:marBottom w:val="0"/>
                          <w:divBdr>
                            <w:top w:val="none" w:sz="0" w:space="0" w:color="auto"/>
                            <w:left w:val="none" w:sz="0" w:space="0" w:color="auto"/>
                            <w:bottom w:val="none" w:sz="0" w:space="0" w:color="auto"/>
                            <w:right w:val="none" w:sz="0" w:space="0" w:color="auto"/>
                          </w:divBdr>
                        </w:div>
                      </w:divsChild>
                    </w:div>
                    <w:div w:id="559827127">
                      <w:marLeft w:val="0"/>
                      <w:marRight w:val="0"/>
                      <w:marTop w:val="0"/>
                      <w:marBottom w:val="0"/>
                      <w:divBdr>
                        <w:top w:val="single" w:sz="2" w:space="1" w:color="FFFFFF"/>
                        <w:left w:val="single" w:sz="2" w:space="11" w:color="FFFFFF"/>
                        <w:bottom w:val="single" w:sz="2" w:space="1" w:color="FFFFFF"/>
                        <w:right w:val="single" w:sz="2" w:space="4" w:color="FFFFFF"/>
                      </w:divBdr>
                      <w:divsChild>
                        <w:div w:id="1005398200">
                          <w:marLeft w:val="0"/>
                          <w:marRight w:val="0"/>
                          <w:marTop w:val="0"/>
                          <w:marBottom w:val="0"/>
                          <w:divBdr>
                            <w:top w:val="none" w:sz="0" w:space="0" w:color="auto"/>
                            <w:left w:val="none" w:sz="0" w:space="0" w:color="auto"/>
                            <w:bottom w:val="none" w:sz="0" w:space="0" w:color="auto"/>
                            <w:right w:val="none" w:sz="0" w:space="0" w:color="auto"/>
                          </w:divBdr>
                        </w:div>
                      </w:divsChild>
                    </w:div>
                    <w:div w:id="1722241533">
                      <w:marLeft w:val="0"/>
                      <w:marRight w:val="0"/>
                      <w:marTop w:val="0"/>
                      <w:marBottom w:val="0"/>
                      <w:divBdr>
                        <w:top w:val="single" w:sz="2" w:space="1" w:color="FFFFFF"/>
                        <w:left w:val="single" w:sz="2" w:space="11" w:color="FFFFFF"/>
                        <w:bottom w:val="single" w:sz="2" w:space="1" w:color="FFFFFF"/>
                        <w:right w:val="single" w:sz="2" w:space="4" w:color="FFFFFF"/>
                      </w:divBdr>
                      <w:divsChild>
                        <w:div w:id="813715975">
                          <w:marLeft w:val="0"/>
                          <w:marRight w:val="0"/>
                          <w:marTop w:val="0"/>
                          <w:marBottom w:val="0"/>
                          <w:divBdr>
                            <w:top w:val="none" w:sz="0" w:space="0" w:color="auto"/>
                            <w:left w:val="none" w:sz="0" w:space="0" w:color="auto"/>
                            <w:bottom w:val="none" w:sz="0" w:space="0" w:color="auto"/>
                            <w:right w:val="none" w:sz="0" w:space="0" w:color="auto"/>
                          </w:divBdr>
                        </w:div>
                      </w:divsChild>
                    </w:div>
                    <w:div w:id="650250412">
                      <w:marLeft w:val="0"/>
                      <w:marRight w:val="0"/>
                      <w:marTop w:val="0"/>
                      <w:marBottom w:val="0"/>
                      <w:divBdr>
                        <w:top w:val="single" w:sz="2" w:space="1" w:color="FFFFFF"/>
                        <w:left w:val="single" w:sz="2" w:space="11" w:color="FFFFFF"/>
                        <w:bottom w:val="single" w:sz="2" w:space="1" w:color="FFFFFF"/>
                        <w:right w:val="single" w:sz="2" w:space="4" w:color="FFFFFF"/>
                      </w:divBdr>
                      <w:divsChild>
                        <w:div w:id="140267336">
                          <w:marLeft w:val="0"/>
                          <w:marRight w:val="0"/>
                          <w:marTop w:val="0"/>
                          <w:marBottom w:val="0"/>
                          <w:divBdr>
                            <w:top w:val="none" w:sz="0" w:space="0" w:color="auto"/>
                            <w:left w:val="none" w:sz="0" w:space="0" w:color="auto"/>
                            <w:bottom w:val="none" w:sz="0" w:space="0" w:color="auto"/>
                            <w:right w:val="none" w:sz="0" w:space="0" w:color="auto"/>
                          </w:divBdr>
                        </w:div>
                      </w:divsChild>
                    </w:div>
                    <w:div w:id="1834368557">
                      <w:marLeft w:val="0"/>
                      <w:marRight w:val="0"/>
                      <w:marTop w:val="0"/>
                      <w:marBottom w:val="0"/>
                      <w:divBdr>
                        <w:top w:val="single" w:sz="2" w:space="1" w:color="FFFFFF"/>
                        <w:left w:val="single" w:sz="2" w:space="11" w:color="FFFFFF"/>
                        <w:bottom w:val="single" w:sz="2" w:space="1" w:color="FFFFFF"/>
                        <w:right w:val="single" w:sz="2" w:space="4" w:color="FFFFFF"/>
                      </w:divBdr>
                      <w:divsChild>
                        <w:div w:id="711735529">
                          <w:marLeft w:val="0"/>
                          <w:marRight w:val="0"/>
                          <w:marTop w:val="0"/>
                          <w:marBottom w:val="0"/>
                          <w:divBdr>
                            <w:top w:val="none" w:sz="0" w:space="0" w:color="auto"/>
                            <w:left w:val="none" w:sz="0" w:space="0" w:color="auto"/>
                            <w:bottom w:val="none" w:sz="0" w:space="0" w:color="auto"/>
                            <w:right w:val="none" w:sz="0" w:space="0" w:color="auto"/>
                          </w:divBdr>
                        </w:div>
                      </w:divsChild>
                    </w:div>
                    <w:div w:id="2123039128">
                      <w:marLeft w:val="0"/>
                      <w:marRight w:val="0"/>
                      <w:marTop w:val="0"/>
                      <w:marBottom w:val="0"/>
                      <w:divBdr>
                        <w:top w:val="single" w:sz="2" w:space="1" w:color="FFFFFF"/>
                        <w:left w:val="single" w:sz="2" w:space="11" w:color="FFFFFF"/>
                        <w:bottom w:val="single" w:sz="2" w:space="1" w:color="FFFFFF"/>
                        <w:right w:val="single" w:sz="2" w:space="4" w:color="FFFFFF"/>
                      </w:divBdr>
                      <w:divsChild>
                        <w:div w:id="1586458862">
                          <w:marLeft w:val="0"/>
                          <w:marRight w:val="0"/>
                          <w:marTop w:val="0"/>
                          <w:marBottom w:val="0"/>
                          <w:divBdr>
                            <w:top w:val="none" w:sz="0" w:space="0" w:color="auto"/>
                            <w:left w:val="none" w:sz="0" w:space="0" w:color="auto"/>
                            <w:bottom w:val="none" w:sz="0" w:space="0" w:color="auto"/>
                            <w:right w:val="none" w:sz="0" w:space="0" w:color="auto"/>
                          </w:divBdr>
                        </w:div>
                      </w:divsChild>
                    </w:div>
                    <w:div w:id="189071617">
                      <w:marLeft w:val="0"/>
                      <w:marRight w:val="0"/>
                      <w:marTop w:val="0"/>
                      <w:marBottom w:val="0"/>
                      <w:divBdr>
                        <w:top w:val="single" w:sz="2" w:space="1" w:color="FFFFFF"/>
                        <w:left w:val="single" w:sz="2" w:space="11" w:color="FFFFFF"/>
                        <w:bottom w:val="single" w:sz="2" w:space="1" w:color="FFFFFF"/>
                        <w:right w:val="single" w:sz="2" w:space="4" w:color="FFFFFF"/>
                      </w:divBdr>
                      <w:divsChild>
                        <w:div w:id="1023242041">
                          <w:marLeft w:val="0"/>
                          <w:marRight w:val="0"/>
                          <w:marTop w:val="0"/>
                          <w:marBottom w:val="0"/>
                          <w:divBdr>
                            <w:top w:val="none" w:sz="0" w:space="0" w:color="auto"/>
                            <w:left w:val="none" w:sz="0" w:space="0" w:color="auto"/>
                            <w:bottom w:val="none" w:sz="0" w:space="0" w:color="auto"/>
                            <w:right w:val="none" w:sz="0" w:space="0" w:color="auto"/>
                          </w:divBdr>
                        </w:div>
                      </w:divsChild>
                    </w:div>
                    <w:div w:id="40980686">
                      <w:marLeft w:val="0"/>
                      <w:marRight w:val="0"/>
                      <w:marTop w:val="0"/>
                      <w:marBottom w:val="0"/>
                      <w:divBdr>
                        <w:top w:val="single" w:sz="2" w:space="1" w:color="FFFFFF"/>
                        <w:left w:val="single" w:sz="2" w:space="11" w:color="FFFFFF"/>
                        <w:bottom w:val="single" w:sz="2" w:space="1" w:color="FFFFFF"/>
                        <w:right w:val="single" w:sz="2" w:space="4" w:color="FFFFFF"/>
                      </w:divBdr>
                      <w:divsChild>
                        <w:div w:id="47801014">
                          <w:marLeft w:val="0"/>
                          <w:marRight w:val="0"/>
                          <w:marTop w:val="0"/>
                          <w:marBottom w:val="0"/>
                          <w:divBdr>
                            <w:top w:val="none" w:sz="0" w:space="0" w:color="auto"/>
                            <w:left w:val="none" w:sz="0" w:space="0" w:color="auto"/>
                            <w:bottom w:val="none" w:sz="0" w:space="0" w:color="auto"/>
                            <w:right w:val="none" w:sz="0" w:space="0" w:color="auto"/>
                          </w:divBdr>
                        </w:div>
                      </w:divsChild>
                    </w:div>
                    <w:div w:id="1202285540">
                      <w:marLeft w:val="0"/>
                      <w:marRight w:val="0"/>
                      <w:marTop w:val="0"/>
                      <w:marBottom w:val="0"/>
                      <w:divBdr>
                        <w:top w:val="single" w:sz="2" w:space="1" w:color="FFFFFF"/>
                        <w:left w:val="single" w:sz="2" w:space="11" w:color="FFFFFF"/>
                        <w:bottom w:val="single" w:sz="2" w:space="1" w:color="FFFFFF"/>
                        <w:right w:val="single" w:sz="2" w:space="4" w:color="FFFFFF"/>
                      </w:divBdr>
                      <w:divsChild>
                        <w:div w:id="60252092">
                          <w:marLeft w:val="0"/>
                          <w:marRight w:val="0"/>
                          <w:marTop w:val="0"/>
                          <w:marBottom w:val="0"/>
                          <w:divBdr>
                            <w:top w:val="none" w:sz="0" w:space="0" w:color="auto"/>
                            <w:left w:val="none" w:sz="0" w:space="0" w:color="auto"/>
                            <w:bottom w:val="none" w:sz="0" w:space="0" w:color="auto"/>
                            <w:right w:val="none" w:sz="0" w:space="0" w:color="auto"/>
                          </w:divBdr>
                        </w:div>
                      </w:divsChild>
                    </w:div>
                    <w:div w:id="917638154">
                      <w:marLeft w:val="0"/>
                      <w:marRight w:val="0"/>
                      <w:marTop w:val="0"/>
                      <w:marBottom w:val="0"/>
                      <w:divBdr>
                        <w:top w:val="single" w:sz="2" w:space="1" w:color="FFFFFF"/>
                        <w:left w:val="single" w:sz="2" w:space="11" w:color="FFFFFF"/>
                        <w:bottom w:val="single" w:sz="2" w:space="1" w:color="FFFFFF"/>
                        <w:right w:val="single" w:sz="2" w:space="4" w:color="FFFFFF"/>
                      </w:divBdr>
                      <w:divsChild>
                        <w:div w:id="749355291">
                          <w:marLeft w:val="0"/>
                          <w:marRight w:val="0"/>
                          <w:marTop w:val="0"/>
                          <w:marBottom w:val="0"/>
                          <w:divBdr>
                            <w:top w:val="none" w:sz="0" w:space="0" w:color="auto"/>
                            <w:left w:val="none" w:sz="0" w:space="0" w:color="auto"/>
                            <w:bottom w:val="none" w:sz="0" w:space="0" w:color="auto"/>
                            <w:right w:val="none" w:sz="0" w:space="0" w:color="auto"/>
                          </w:divBdr>
                        </w:div>
                      </w:divsChild>
                    </w:div>
                    <w:div w:id="1202476109">
                      <w:marLeft w:val="0"/>
                      <w:marRight w:val="0"/>
                      <w:marTop w:val="0"/>
                      <w:marBottom w:val="0"/>
                      <w:divBdr>
                        <w:top w:val="single" w:sz="2" w:space="1" w:color="FFFFFF"/>
                        <w:left w:val="single" w:sz="2" w:space="11" w:color="FFFFFF"/>
                        <w:bottom w:val="single" w:sz="2" w:space="1" w:color="FFFFFF"/>
                        <w:right w:val="single" w:sz="2" w:space="4" w:color="FFFFFF"/>
                      </w:divBdr>
                      <w:divsChild>
                        <w:div w:id="1423452531">
                          <w:marLeft w:val="0"/>
                          <w:marRight w:val="0"/>
                          <w:marTop w:val="0"/>
                          <w:marBottom w:val="0"/>
                          <w:divBdr>
                            <w:top w:val="none" w:sz="0" w:space="0" w:color="auto"/>
                            <w:left w:val="none" w:sz="0" w:space="0" w:color="auto"/>
                            <w:bottom w:val="none" w:sz="0" w:space="0" w:color="auto"/>
                            <w:right w:val="none" w:sz="0" w:space="0" w:color="auto"/>
                          </w:divBdr>
                        </w:div>
                      </w:divsChild>
                    </w:div>
                    <w:div w:id="1659191350">
                      <w:marLeft w:val="0"/>
                      <w:marRight w:val="0"/>
                      <w:marTop w:val="0"/>
                      <w:marBottom w:val="0"/>
                      <w:divBdr>
                        <w:top w:val="single" w:sz="2" w:space="1" w:color="FFFFFF"/>
                        <w:left w:val="single" w:sz="2" w:space="11" w:color="FFFFFF"/>
                        <w:bottom w:val="single" w:sz="2" w:space="1" w:color="FFFFFF"/>
                        <w:right w:val="single" w:sz="2" w:space="4" w:color="FFFFFF"/>
                      </w:divBdr>
                      <w:divsChild>
                        <w:div w:id="515118361">
                          <w:marLeft w:val="0"/>
                          <w:marRight w:val="0"/>
                          <w:marTop w:val="0"/>
                          <w:marBottom w:val="0"/>
                          <w:divBdr>
                            <w:top w:val="none" w:sz="0" w:space="0" w:color="auto"/>
                            <w:left w:val="none" w:sz="0" w:space="0" w:color="auto"/>
                            <w:bottom w:val="none" w:sz="0" w:space="0" w:color="auto"/>
                            <w:right w:val="none" w:sz="0" w:space="0" w:color="auto"/>
                          </w:divBdr>
                        </w:div>
                      </w:divsChild>
                    </w:div>
                    <w:div w:id="1502505016">
                      <w:marLeft w:val="0"/>
                      <w:marRight w:val="0"/>
                      <w:marTop w:val="0"/>
                      <w:marBottom w:val="0"/>
                      <w:divBdr>
                        <w:top w:val="single" w:sz="2" w:space="1" w:color="FFFFFF"/>
                        <w:left w:val="single" w:sz="2" w:space="11" w:color="FFFFFF"/>
                        <w:bottom w:val="single" w:sz="2" w:space="4" w:color="FFFFFF"/>
                        <w:right w:val="single" w:sz="2" w:space="4" w:color="FFFFFF"/>
                      </w:divBdr>
                      <w:divsChild>
                        <w:div w:id="534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8532">
          <w:marLeft w:val="0"/>
          <w:marRight w:val="0"/>
          <w:marTop w:val="0"/>
          <w:marBottom w:val="300"/>
          <w:divBdr>
            <w:top w:val="none" w:sz="0" w:space="0" w:color="auto"/>
            <w:left w:val="none" w:sz="0" w:space="0" w:color="auto"/>
            <w:bottom w:val="none" w:sz="0" w:space="0" w:color="auto"/>
            <w:right w:val="none" w:sz="0" w:space="0" w:color="auto"/>
          </w:divBdr>
          <w:divsChild>
            <w:div w:id="2144225740">
              <w:marLeft w:val="0"/>
              <w:marRight w:val="0"/>
              <w:marTop w:val="0"/>
              <w:marBottom w:val="0"/>
              <w:divBdr>
                <w:top w:val="none" w:sz="0" w:space="0" w:color="auto"/>
                <w:left w:val="none" w:sz="0" w:space="0" w:color="auto"/>
                <w:bottom w:val="none" w:sz="0" w:space="0" w:color="auto"/>
                <w:right w:val="none" w:sz="0" w:space="0" w:color="auto"/>
              </w:divBdr>
              <w:divsChild>
                <w:div w:id="449013527">
                  <w:marLeft w:val="0"/>
                  <w:marRight w:val="0"/>
                  <w:marTop w:val="0"/>
                  <w:marBottom w:val="0"/>
                  <w:divBdr>
                    <w:top w:val="none" w:sz="0" w:space="0" w:color="auto"/>
                    <w:left w:val="none" w:sz="0" w:space="0" w:color="auto"/>
                    <w:bottom w:val="none" w:sz="0" w:space="0" w:color="auto"/>
                    <w:right w:val="none" w:sz="0" w:space="0" w:color="auto"/>
                  </w:divBdr>
                  <w:divsChild>
                    <w:div w:id="1326546617">
                      <w:marLeft w:val="0"/>
                      <w:marRight w:val="0"/>
                      <w:marTop w:val="0"/>
                      <w:marBottom w:val="0"/>
                      <w:divBdr>
                        <w:top w:val="single" w:sz="2" w:space="4" w:color="FFFFFF"/>
                        <w:left w:val="single" w:sz="2" w:space="11" w:color="FFFFFF"/>
                        <w:bottom w:val="single" w:sz="2" w:space="1" w:color="FFFFFF"/>
                        <w:right w:val="single" w:sz="2" w:space="4" w:color="FFFFFF"/>
                      </w:divBdr>
                      <w:divsChild>
                        <w:div w:id="1696807622">
                          <w:marLeft w:val="0"/>
                          <w:marRight w:val="0"/>
                          <w:marTop w:val="0"/>
                          <w:marBottom w:val="0"/>
                          <w:divBdr>
                            <w:top w:val="none" w:sz="0" w:space="0" w:color="auto"/>
                            <w:left w:val="none" w:sz="0" w:space="0" w:color="auto"/>
                            <w:bottom w:val="none" w:sz="0" w:space="0" w:color="auto"/>
                            <w:right w:val="none" w:sz="0" w:space="0" w:color="auto"/>
                          </w:divBdr>
                        </w:div>
                      </w:divsChild>
                    </w:div>
                    <w:div w:id="1957440624">
                      <w:marLeft w:val="0"/>
                      <w:marRight w:val="0"/>
                      <w:marTop w:val="0"/>
                      <w:marBottom w:val="0"/>
                      <w:divBdr>
                        <w:top w:val="single" w:sz="2" w:space="1" w:color="FFFFFF"/>
                        <w:left w:val="single" w:sz="2" w:space="11" w:color="FFFFFF"/>
                        <w:bottom w:val="single" w:sz="2" w:space="1" w:color="FFFFFF"/>
                        <w:right w:val="single" w:sz="2" w:space="4" w:color="FFFFFF"/>
                      </w:divBdr>
                      <w:divsChild>
                        <w:div w:id="470753455">
                          <w:marLeft w:val="0"/>
                          <w:marRight w:val="0"/>
                          <w:marTop w:val="0"/>
                          <w:marBottom w:val="0"/>
                          <w:divBdr>
                            <w:top w:val="none" w:sz="0" w:space="0" w:color="auto"/>
                            <w:left w:val="none" w:sz="0" w:space="0" w:color="auto"/>
                            <w:bottom w:val="none" w:sz="0" w:space="0" w:color="auto"/>
                            <w:right w:val="none" w:sz="0" w:space="0" w:color="auto"/>
                          </w:divBdr>
                        </w:div>
                      </w:divsChild>
                    </w:div>
                    <w:div w:id="1376467097">
                      <w:marLeft w:val="0"/>
                      <w:marRight w:val="0"/>
                      <w:marTop w:val="0"/>
                      <w:marBottom w:val="0"/>
                      <w:divBdr>
                        <w:top w:val="single" w:sz="2" w:space="1" w:color="FFFFFF"/>
                        <w:left w:val="single" w:sz="2" w:space="11" w:color="FFFFFF"/>
                        <w:bottom w:val="single" w:sz="2" w:space="1" w:color="FFFFFF"/>
                        <w:right w:val="single" w:sz="2" w:space="4" w:color="FFFFFF"/>
                      </w:divBdr>
                      <w:divsChild>
                        <w:div w:id="1300956442">
                          <w:marLeft w:val="0"/>
                          <w:marRight w:val="0"/>
                          <w:marTop w:val="0"/>
                          <w:marBottom w:val="0"/>
                          <w:divBdr>
                            <w:top w:val="none" w:sz="0" w:space="0" w:color="auto"/>
                            <w:left w:val="none" w:sz="0" w:space="0" w:color="auto"/>
                            <w:bottom w:val="none" w:sz="0" w:space="0" w:color="auto"/>
                            <w:right w:val="none" w:sz="0" w:space="0" w:color="auto"/>
                          </w:divBdr>
                        </w:div>
                      </w:divsChild>
                    </w:div>
                    <w:div w:id="1578200416">
                      <w:marLeft w:val="0"/>
                      <w:marRight w:val="0"/>
                      <w:marTop w:val="0"/>
                      <w:marBottom w:val="0"/>
                      <w:divBdr>
                        <w:top w:val="single" w:sz="2" w:space="1" w:color="FFFFFF"/>
                        <w:left w:val="single" w:sz="2" w:space="11" w:color="FFFFFF"/>
                        <w:bottom w:val="single" w:sz="2" w:space="1" w:color="FFFFFF"/>
                        <w:right w:val="single" w:sz="2" w:space="4" w:color="FFFFFF"/>
                      </w:divBdr>
                      <w:divsChild>
                        <w:div w:id="1411535610">
                          <w:marLeft w:val="0"/>
                          <w:marRight w:val="0"/>
                          <w:marTop w:val="0"/>
                          <w:marBottom w:val="0"/>
                          <w:divBdr>
                            <w:top w:val="none" w:sz="0" w:space="0" w:color="auto"/>
                            <w:left w:val="none" w:sz="0" w:space="0" w:color="auto"/>
                            <w:bottom w:val="none" w:sz="0" w:space="0" w:color="auto"/>
                            <w:right w:val="none" w:sz="0" w:space="0" w:color="auto"/>
                          </w:divBdr>
                        </w:div>
                      </w:divsChild>
                    </w:div>
                    <w:div w:id="1798405915">
                      <w:marLeft w:val="0"/>
                      <w:marRight w:val="0"/>
                      <w:marTop w:val="0"/>
                      <w:marBottom w:val="0"/>
                      <w:divBdr>
                        <w:top w:val="single" w:sz="2" w:space="1" w:color="FFFFFF"/>
                        <w:left w:val="single" w:sz="2" w:space="11" w:color="FFFFFF"/>
                        <w:bottom w:val="single" w:sz="2" w:space="1" w:color="FFFFFF"/>
                        <w:right w:val="single" w:sz="2" w:space="4" w:color="FFFFFF"/>
                      </w:divBdr>
                      <w:divsChild>
                        <w:div w:id="646592398">
                          <w:marLeft w:val="0"/>
                          <w:marRight w:val="0"/>
                          <w:marTop w:val="0"/>
                          <w:marBottom w:val="0"/>
                          <w:divBdr>
                            <w:top w:val="none" w:sz="0" w:space="0" w:color="auto"/>
                            <w:left w:val="none" w:sz="0" w:space="0" w:color="auto"/>
                            <w:bottom w:val="none" w:sz="0" w:space="0" w:color="auto"/>
                            <w:right w:val="none" w:sz="0" w:space="0" w:color="auto"/>
                          </w:divBdr>
                        </w:div>
                      </w:divsChild>
                    </w:div>
                    <w:div w:id="462968751">
                      <w:marLeft w:val="0"/>
                      <w:marRight w:val="0"/>
                      <w:marTop w:val="0"/>
                      <w:marBottom w:val="0"/>
                      <w:divBdr>
                        <w:top w:val="single" w:sz="2" w:space="1" w:color="FFFFFF"/>
                        <w:left w:val="single" w:sz="2" w:space="11" w:color="FFFFFF"/>
                        <w:bottom w:val="single" w:sz="2" w:space="1" w:color="FFFFFF"/>
                        <w:right w:val="single" w:sz="2" w:space="4" w:color="FFFFFF"/>
                      </w:divBdr>
                      <w:divsChild>
                        <w:div w:id="1559631904">
                          <w:marLeft w:val="0"/>
                          <w:marRight w:val="0"/>
                          <w:marTop w:val="0"/>
                          <w:marBottom w:val="0"/>
                          <w:divBdr>
                            <w:top w:val="none" w:sz="0" w:space="0" w:color="auto"/>
                            <w:left w:val="none" w:sz="0" w:space="0" w:color="auto"/>
                            <w:bottom w:val="none" w:sz="0" w:space="0" w:color="auto"/>
                            <w:right w:val="none" w:sz="0" w:space="0" w:color="auto"/>
                          </w:divBdr>
                        </w:div>
                      </w:divsChild>
                    </w:div>
                    <w:div w:id="2067214725">
                      <w:marLeft w:val="0"/>
                      <w:marRight w:val="0"/>
                      <w:marTop w:val="0"/>
                      <w:marBottom w:val="0"/>
                      <w:divBdr>
                        <w:top w:val="single" w:sz="2" w:space="1" w:color="FFFFFF"/>
                        <w:left w:val="single" w:sz="2" w:space="11" w:color="FFFFFF"/>
                        <w:bottom w:val="single" w:sz="2" w:space="1" w:color="FFFFFF"/>
                        <w:right w:val="single" w:sz="2" w:space="4" w:color="FFFFFF"/>
                      </w:divBdr>
                      <w:divsChild>
                        <w:div w:id="92014706">
                          <w:marLeft w:val="0"/>
                          <w:marRight w:val="0"/>
                          <w:marTop w:val="0"/>
                          <w:marBottom w:val="0"/>
                          <w:divBdr>
                            <w:top w:val="none" w:sz="0" w:space="0" w:color="auto"/>
                            <w:left w:val="none" w:sz="0" w:space="0" w:color="auto"/>
                            <w:bottom w:val="none" w:sz="0" w:space="0" w:color="auto"/>
                            <w:right w:val="none" w:sz="0" w:space="0" w:color="auto"/>
                          </w:divBdr>
                        </w:div>
                      </w:divsChild>
                    </w:div>
                    <w:div w:id="55251880">
                      <w:marLeft w:val="0"/>
                      <w:marRight w:val="0"/>
                      <w:marTop w:val="0"/>
                      <w:marBottom w:val="0"/>
                      <w:divBdr>
                        <w:top w:val="single" w:sz="2" w:space="1" w:color="FFFFFF"/>
                        <w:left w:val="single" w:sz="2" w:space="11" w:color="FFFFFF"/>
                        <w:bottom w:val="single" w:sz="2" w:space="1" w:color="FFFFFF"/>
                        <w:right w:val="single" w:sz="2" w:space="4" w:color="FFFFFF"/>
                      </w:divBdr>
                      <w:divsChild>
                        <w:div w:id="1689721764">
                          <w:marLeft w:val="0"/>
                          <w:marRight w:val="0"/>
                          <w:marTop w:val="0"/>
                          <w:marBottom w:val="0"/>
                          <w:divBdr>
                            <w:top w:val="none" w:sz="0" w:space="0" w:color="auto"/>
                            <w:left w:val="none" w:sz="0" w:space="0" w:color="auto"/>
                            <w:bottom w:val="none" w:sz="0" w:space="0" w:color="auto"/>
                            <w:right w:val="none" w:sz="0" w:space="0" w:color="auto"/>
                          </w:divBdr>
                        </w:div>
                      </w:divsChild>
                    </w:div>
                    <w:div w:id="1192762093">
                      <w:marLeft w:val="0"/>
                      <w:marRight w:val="0"/>
                      <w:marTop w:val="0"/>
                      <w:marBottom w:val="0"/>
                      <w:divBdr>
                        <w:top w:val="single" w:sz="2" w:space="1" w:color="FFFFFF"/>
                        <w:left w:val="single" w:sz="2" w:space="11" w:color="FFFFFF"/>
                        <w:bottom w:val="single" w:sz="2" w:space="1" w:color="FFFFFF"/>
                        <w:right w:val="single" w:sz="2" w:space="4" w:color="FFFFFF"/>
                      </w:divBdr>
                      <w:divsChild>
                        <w:div w:id="811606604">
                          <w:marLeft w:val="0"/>
                          <w:marRight w:val="0"/>
                          <w:marTop w:val="0"/>
                          <w:marBottom w:val="0"/>
                          <w:divBdr>
                            <w:top w:val="none" w:sz="0" w:space="0" w:color="auto"/>
                            <w:left w:val="none" w:sz="0" w:space="0" w:color="auto"/>
                            <w:bottom w:val="none" w:sz="0" w:space="0" w:color="auto"/>
                            <w:right w:val="none" w:sz="0" w:space="0" w:color="auto"/>
                          </w:divBdr>
                        </w:div>
                      </w:divsChild>
                    </w:div>
                    <w:div w:id="1803502177">
                      <w:marLeft w:val="0"/>
                      <w:marRight w:val="0"/>
                      <w:marTop w:val="0"/>
                      <w:marBottom w:val="0"/>
                      <w:divBdr>
                        <w:top w:val="single" w:sz="2" w:space="1" w:color="FFFFFF"/>
                        <w:left w:val="single" w:sz="2" w:space="11" w:color="FFFFFF"/>
                        <w:bottom w:val="single" w:sz="2" w:space="4" w:color="FFFFFF"/>
                        <w:right w:val="single" w:sz="2" w:space="4" w:color="FFFFFF"/>
                      </w:divBdr>
                      <w:divsChild>
                        <w:div w:id="2127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81891">
          <w:marLeft w:val="0"/>
          <w:marRight w:val="0"/>
          <w:marTop w:val="0"/>
          <w:marBottom w:val="300"/>
          <w:divBdr>
            <w:top w:val="none" w:sz="0" w:space="0" w:color="auto"/>
            <w:left w:val="none" w:sz="0" w:space="0" w:color="auto"/>
            <w:bottom w:val="none" w:sz="0" w:space="0" w:color="auto"/>
            <w:right w:val="none" w:sz="0" w:space="0" w:color="auto"/>
          </w:divBdr>
          <w:divsChild>
            <w:div w:id="455099624">
              <w:marLeft w:val="0"/>
              <w:marRight w:val="0"/>
              <w:marTop w:val="0"/>
              <w:marBottom w:val="0"/>
              <w:divBdr>
                <w:top w:val="none" w:sz="0" w:space="0" w:color="auto"/>
                <w:left w:val="none" w:sz="0" w:space="0" w:color="auto"/>
                <w:bottom w:val="none" w:sz="0" w:space="0" w:color="auto"/>
                <w:right w:val="none" w:sz="0" w:space="0" w:color="auto"/>
              </w:divBdr>
              <w:divsChild>
                <w:div w:id="762149504">
                  <w:marLeft w:val="0"/>
                  <w:marRight w:val="0"/>
                  <w:marTop w:val="0"/>
                  <w:marBottom w:val="0"/>
                  <w:divBdr>
                    <w:top w:val="none" w:sz="0" w:space="0" w:color="auto"/>
                    <w:left w:val="none" w:sz="0" w:space="0" w:color="auto"/>
                    <w:bottom w:val="none" w:sz="0" w:space="0" w:color="auto"/>
                    <w:right w:val="none" w:sz="0" w:space="0" w:color="auto"/>
                  </w:divBdr>
                  <w:divsChild>
                    <w:div w:id="312101966">
                      <w:marLeft w:val="0"/>
                      <w:marRight w:val="0"/>
                      <w:marTop w:val="0"/>
                      <w:marBottom w:val="0"/>
                      <w:divBdr>
                        <w:top w:val="single" w:sz="2" w:space="4" w:color="FFFFFF"/>
                        <w:left w:val="single" w:sz="2" w:space="11" w:color="FFFFFF"/>
                        <w:bottom w:val="single" w:sz="2" w:space="1" w:color="FFFFFF"/>
                        <w:right w:val="single" w:sz="2" w:space="4" w:color="FFFFFF"/>
                      </w:divBdr>
                      <w:divsChild>
                        <w:div w:id="1263143303">
                          <w:marLeft w:val="0"/>
                          <w:marRight w:val="0"/>
                          <w:marTop w:val="0"/>
                          <w:marBottom w:val="0"/>
                          <w:divBdr>
                            <w:top w:val="none" w:sz="0" w:space="0" w:color="auto"/>
                            <w:left w:val="none" w:sz="0" w:space="0" w:color="auto"/>
                            <w:bottom w:val="none" w:sz="0" w:space="0" w:color="auto"/>
                            <w:right w:val="none" w:sz="0" w:space="0" w:color="auto"/>
                          </w:divBdr>
                        </w:div>
                      </w:divsChild>
                    </w:div>
                    <w:div w:id="188836632">
                      <w:marLeft w:val="0"/>
                      <w:marRight w:val="0"/>
                      <w:marTop w:val="0"/>
                      <w:marBottom w:val="0"/>
                      <w:divBdr>
                        <w:top w:val="single" w:sz="2" w:space="1" w:color="FFFFFF"/>
                        <w:left w:val="single" w:sz="2" w:space="11" w:color="FFFFFF"/>
                        <w:bottom w:val="single" w:sz="2" w:space="1" w:color="FFFFFF"/>
                        <w:right w:val="single" w:sz="2" w:space="4" w:color="FFFFFF"/>
                      </w:divBdr>
                      <w:divsChild>
                        <w:div w:id="2093577047">
                          <w:marLeft w:val="0"/>
                          <w:marRight w:val="0"/>
                          <w:marTop w:val="0"/>
                          <w:marBottom w:val="0"/>
                          <w:divBdr>
                            <w:top w:val="none" w:sz="0" w:space="0" w:color="auto"/>
                            <w:left w:val="none" w:sz="0" w:space="0" w:color="auto"/>
                            <w:bottom w:val="none" w:sz="0" w:space="0" w:color="auto"/>
                            <w:right w:val="none" w:sz="0" w:space="0" w:color="auto"/>
                          </w:divBdr>
                        </w:div>
                      </w:divsChild>
                    </w:div>
                    <w:div w:id="1582333184">
                      <w:marLeft w:val="0"/>
                      <w:marRight w:val="0"/>
                      <w:marTop w:val="0"/>
                      <w:marBottom w:val="0"/>
                      <w:divBdr>
                        <w:top w:val="single" w:sz="2" w:space="1" w:color="FFFFFF"/>
                        <w:left w:val="single" w:sz="2" w:space="11" w:color="FFFFFF"/>
                        <w:bottom w:val="single" w:sz="2" w:space="1" w:color="FFFFFF"/>
                        <w:right w:val="single" w:sz="2" w:space="4" w:color="FFFFFF"/>
                      </w:divBdr>
                      <w:divsChild>
                        <w:div w:id="419718540">
                          <w:marLeft w:val="0"/>
                          <w:marRight w:val="0"/>
                          <w:marTop w:val="0"/>
                          <w:marBottom w:val="0"/>
                          <w:divBdr>
                            <w:top w:val="none" w:sz="0" w:space="0" w:color="auto"/>
                            <w:left w:val="none" w:sz="0" w:space="0" w:color="auto"/>
                            <w:bottom w:val="none" w:sz="0" w:space="0" w:color="auto"/>
                            <w:right w:val="none" w:sz="0" w:space="0" w:color="auto"/>
                          </w:divBdr>
                        </w:div>
                      </w:divsChild>
                    </w:div>
                    <w:div w:id="2123649594">
                      <w:marLeft w:val="0"/>
                      <w:marRight w:val="0"/>
                      <w:marTop w:val="0"/>
                      <w:marBottom w:val="0"/>
                      <w:divBdr>
                        <w:top w:val="single" w:sz="2" w:space="1" w:color="FFFFFF"/>
                        <w:left w:val="single" w:sz="2" w:space="11" w:color="FFFFFF"/>
                        <w:bottom w:val="single" w:sz="2" w:space="1" w:color="FFFFFF"/>
                        <w:right w:val="single" w:sz="2" w:space="4" w:color="FFFFFF"/>
                      </w:divBdr>
                      <w:divsChild>
                        <w:div w:id="692536822">
                          <w:marLeft w:val="0"/>
                          <w:marRight w:val="0"/>
                          <w:marTop w:val="0"/>
                          <w:marBottom w:val="0"/>
                          <w:divBdr>
                            <w:top w:val="none" w:sz="0" w:space="0" w:color="auto"/>
                            <w:left w:val="none" w:sz="0" w:space="0" w:color="auto"/>
                            <w:bottom w:val="none" w:sz="0" w:space="0" w:color="auto"/>
                            <w:right w:val="none" w:sz="0" w:space="0" w:color="auto"/>
                          </w:divBdr>
                        </w:div>
                      </w:divsChild>
                    </w:div>
                    <w:div w:id="1498037708">
                      <w:marLeft w:val="0"/>
                      <w:marRight w:val="0"/>
                      <w:marTop w:val="0"/>
                      <w:marBottom w:val="0"/>
                      <w:divBdr>
                        <w:top w:val="single" w:sz="2" w:space="1" w:color="FFFFFF"/>
                        <w:left w:val="single" w:sz="2" w:space="11" w:color="FFFFFF"/>
                        <w:bottom w:val="single" w:sz="2" w:space="1" w:color="FFFFFF"/>
                        <w:right w:val="single" w:sz="2" w:space="4" w:color="FFFFFF"/>
                      </w:divBdr>
                      <w:divsChild>
                        <w:div w:id="591205329">
                          <w:marLeft w:val="0"/>
                          <w:marRight w:val="0"/>
                          <w:marTop w:val="0"/>
                          <w:marBottom w:val="0"/>
                          <w:divBdr>
                            <w:top w:val="none" w:sz="0" w:space="0" w:color="auto"/>
                            <w:left w:val="none" w:sz="0" w:space="0" w:color="auto"/>
                            <w:bottom w:val="none" w:sz="0" w:space="0" w:color="auto"/>
                            <w:right w:val="none" w:sz="0" w:space="0" w:color="auto"/>
                          </w:divBdr>
                        </w:div>
                      </w:divsChild>
                    </w:div>
                    <w:div w:id="779566111">
                      <w:marLeft w:val="0"/>
                      <w:marRight w:val="0"/>
                      <w:marTop w:val="0"/>
                      <w:marBottom w:val="0"/>
                      <w:divBdr>
                        <w:top w:val="single" w:sz="2" w:space="1" w:color="FFFFFF"/>
                        <w:left w:val="single" w:sz="2" w:space="11" w:color="FFFFFF"/>
                        <w:bottom w:val="single" w:sz="2" w:space="1" w:color="FFFFFF"/>
                        <w:right w:val="single" w:sz="2" w:space="4" w:color="FFFFFF"/>
                      </w:divBdr>
                      <w:divsChild>
                        <w:div w:id="1632637878">
                          <w:marLeft w:val="0"/>
                          <w:marRight w:val="0"/>
                          <w:marTop w:val="0"/>
                          <w:marBottom w:val="0"/>
                          <w:divBdr>
                            <w:top w:val="none" w:sz="0" w:space="0" w:color="auto"/>
                            <w:left w:val="none" w:sz="0" w:space="0" w:color="auto"/>
                            <w:bottom w:val="none" w:sz="0" w:space="0" w:color="auto"/>
                            <w:right w:val="none" w:sz="0" w:space="0" w:color="auto"/>
                          </w:divBdr>
                        </w:div>
                      </w:divsChild>
                    </w:div>
                    <w:div w:id="1694499838">
                      <w:marLeft w:val="0"/>
                      <w:marRight w:val="0"/>
                      <w:marTop w:val="0"/>
                      <w:marBottom w:val="0"/>
                      <w:divBdr>
                        <w:top w:val="single" w:sz="2" w:space="1" w:color="FFFFFF"/>
                        <w:left w:val="single" w:sz="2" w:space="11" w:color="FFFFFF"/>
                        <w:bottom w:val="single" w:sz="2" w:space="1" w:color="FFFFFF"/>
                        <w:right w:val="single" w:sz="2" w:space="4" w:color="FFFFFF"/>
                      </w:divBdr>
                      <w:divsChild>
                        <w:div w:id="282962">
                          <w:marLeft w:val="0"/>
                          <w:marRight w:val="0"/>
                          <w:marTop w:val="0"/>
                          <w:marBottom w:val="0"/>
                          <w:divBdr>
                            <w:top w:val="none" w:sz="0" w:space="0" w:color="auto"/>
                            <w:left w:val="none" w:sz="0" w:space="0" w:color="auto"/>
                            <w:bottom w:val="none" w:sz="0" w:space="0" w:color="auto"/>
                            <w:right w:val="none" w:sz="0" w:space="0" w:color="auto"/>
                          </w:divBdr>
                        </w:div>
                      </w:divsChild>
                    </w:div>
                    <w:div w:id="354968027">
                      <w:marLeft w:val="0"/>
                      <w:marRight w:val="0"/>
                      <w:marTop w:val="0"/>
                      <w:marBottom w:val="0"/>
                      <w:divBdr>
                        <w:top w:val="single" w:sz="2" w:space="1" w:color="FFFFFF"/>
                        <w:left w:val="single" w:sz="2" w:space="11" w:color="FFFFFF"/>
                        <w:bottom w:val="single" w:sz="2" w:space="1" w:color="FFFFFF"/>
                        <w:right w:val="single" w:sz="2" w:space="4" w:color="FFFFFF"/>
                      </w:divBdr>
                      <w:divsChild>
                        <w:div w:id="883062232">
                          <w:marLeft w:val="0"/>
                          <w:marRight w:val="0"/>
                          <w:marTop w:val="0"/>
                          <w:marBottom w:val="0"/>
                          <w:divBdr>
                            <w:top w:val="none" w:sz="0" w:space="0" w:color="auto"/>
                            <w:left w:val="none" w:sz="0" w:space="0" w:color="auto"/>
                            <w:bottom w:val="none" w:sz="0" w:space="0" w:color="auto"/>
                            <w:right w:val="none" w:sz="0" w:space="0" w:color="auto"/>
                          </w:divBdr>
                        </w:div>
                      </w:divsChild>
                    </w:div>
                    <w:div w:id="1123381110">
                      <w:marLeft w:val="0"/>
                      <w:marRight w:val="0"/>
                      <w:marTop w:val="0"/>
                      <w:marBottom w:val="0"/>
                      <w:divBdr>
                        <w:top w:val="single" w:sz="2" w:space="1" w:color="FFFFFF"/>
                        <w:left w:val="single" w:sz="2" w:space="11" w:color="FFFFFF"/>
                        <w:bottom w:val="single" w:sz="2" w:space="1" w:color="FFFFFF"/>
                        <w:right w:val="single" w:sz="2" w:space="4" w:color="FFFFFF"/>
                      </w:divBdr>
                      <w:divsChild>
                        <w:div w:id="1122069557">
                          <w:marLeft w:val="0"/>
                          <w:marRight w:val="0"/>
                          <w:marTop w:val="0"/>
                          <w:marBottom w:val="0"/>
                          <w:divBdr>
                            <w:top w:val="none" w:sz="0" w:space="0" w:color="auto"/>
                            <w:left w:val="none" w:sz="0" w:space="0" w:color="auto"/>
                            <w:bottom w:val="none" w:sz="0" w:space="0" w:color="auto"/>
                            <w:right w:val="none" w:sz="0" w:space="0" w:color="auto"/>
                          </w:divBdr>
                        </w:div>
                      </w:divsChild>
                    </w:div>
                    <w:div w:id="10686233">
                      <w:marLeft w:val="0"/>
                      <w:marRight w:val="0"/>
                      <w:marTop w:val="0"/>
                      <w:marBottom w:val="0"/>
                      <w:divBdr>
                        <w:top w:val="single" w:sz="2" w:space="1" w:color="FFFFFF"/>
                        <w:left w:val="single" w:sz="2" w:space="11" w:color="FFFFFF"/>
                        <w:bottom w:val="single" w:sz="2" w:space="4" w:color="FFFFFF"/>
                        <w:right w:val="single" w:sz="2" w:space="4" w:color="FFFFFF"/>
                      </w:divBdr>
                      <w:divsChild>
                        <w:div w:id="9887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17139">
          <w:marLeft w:val="0"/>
          <w:marRight w:val="0"/>
          <w:marTop w:val="0"/>
          <w:marBottom w:val="300"/>
          <w:divBdr>
            <w:top w:val="none" w:sz="0" w:space="0" w:color="auto"/>
            <w:left w:val="none" w:sz="0" w:space="0" w:color="auto"/>
            <w:bottom w:val="none" w:sz="0" w:space="0" w:color="auto"/>
            <w:right w:val="none" w:sz="0" w:space="0" w:color="auto"/>
          </w:divBdr>
          <w:divsChild>
            <w:div w:id="152189383">
              <w:marLeft w:val="0"/>
              <w:marRight w:val="0"/>
              <w:marTop w:val="0"/>
              <w:marBottom w:val="0"/>
              <w:divBdr>
                <w:top w:val="none" w:sz="0" w:space="0" w:color="auto"/>
                <w:left w:val="none" w:sz="0" w:space="0" w:color="auto"/>
                <w:bottom w:val="none" w:sz="0" w:space="0" w:color="auto"/>
                <w:right w:val="none" w:sz="0" w:space="0" w:color="auto"/>
              </w:divBdr>
              <w:divsChild>
                <w:div w:id="353507310">
                  <w:marLeft w:val="0"/>
                  <w:marRight w:val="0"/>
                  <w:marTop w:val="0"/>
                  <w:marBottom w:val="0"/>
                  <w:divBdr>
                    <w:top w:val="none" w:sz="0" w:space="0" w:color="auto"/>
                    <w:left w:val="none" w:sz="0" w:space="0" w:color="auto"/>
                    <w:bottom w:val="none" w:sz="0" w:space="0" w:color="auto"/>
                    <w:right w:val="none" w:sz="0" w:space="0" w:color="auto"/>
                  </w:divBdr>
                  <w:divsChild>
                    <w:div w:id="214900738">
                      <w:marLeft w:val="0"/>
                      <w:marRight w:val="0"/>
                      <w:marTop w:val="0"/>
                      <w:marBottom w:val="0"/>
                      <w:divBdr>
                        <w:top w:val="single" w:sz="2" w:space="4" w:color="FFFFFF"/>
                        <w:left w:val="single" w:sz="2" w:space="11" w:color="FFFFFF"/>
                        <w:bottom w:val="single" w:sz="2" w:space="1" w:color="FFFFFF"/>
                        <w:right w:val="single" w:sz="2" w:space="4" w:color="FFFFFF"/>
                      </w:divBdr>
                      <w:divsChild>
                        <w:div w:id="1436052598">
                          <w:marLeft w:val="0"/>
                          <w:marRight w:val="0"/>
                          <w:marTop w:val="0"/>
                          <w:marBottom w:val="0"/>
                          <w:divBdr>
                            <w:top w:val="none" w:sz="0" w:space="0" w:color="auto"/>
                            <w:left w:val="none" w:sz="0" w:space="0" w:color="auto"/>
                            <w:bottom w:val="none" w:sz="0" w:space="0" w:color="auto"/>
                            <w:right w:val="none" w:sz="0" w:space="0" w:color="auto"/>
                          </w:divBdr>
                        </w:div>
                      </w:divsChild>
                    </w:div>
                    <w:div w:id="1741636505">
                      <w:marLeft w:val="0"/>
                      <w:marRight w:val="0"/>
                      <w:marTop w:val="0"/>
                      <w:marBottom w:val="0"/>
                      <w:divBdr>
                        <w:top w:val="single" w:sz="2" w:space="1" w:color="FFFFFF"/>
                        <w:left w:val="single" w:sz="2" w:space="11" w:color="FFFFFF"/>
                        <w:bottom w:val="single" w:sz="2" w:space="1" w:color="FFFFFF"/>
                        <w:right w:val="single" w:sz="2" w:space="4" w:color="FFFFFF"/>
                      </w:divBdr>
                      <w:divsChild>
                        <w:div w:id="274214120">
                          <w:marLeft w:val="0"/>
                          <w:marRight w:val="0"/>
                          <w:marTop w:val="0"/>
                          <w:marBottom w:val="0"/>
                          <w:divBdr>
                            <w:top w:val="none" w:sz="0" w:space="0" w:color="auto"/>
                            <w:left w:val="none" w:sz="0" w:space="0" w:color="auto"/>
                            <w:bottom w:val="none" w:sz="0" w:space="0" w:color="auto"/>
                            <w:right w:val="none" w:sz="0" w:space="0" w:color="auto"/>
                          </w:divBdr>
                        </w:div>
                      </w:divsChild>
                    </w:div>
                    <w:div w:id="196889722">
                      <w:marLeft w:val="0"/>
                      <w:marRight w:val="0"/>
                      <w:marTop w:val="0"/>
                      <w:marBottom w:val="0"/>
                      <w:divBdr>
                        <w:top w:val="single" w:sz="2" w:space="1" w:color="FFFFFF"/>
                        <w:left w:val="single" w:sz="2" w:space="11" w:color="FFFFFF"/>
                        <w:bottom w:val="single" w:sz="2" w:space="1" w:color="FFFFFF"/>
                        <w:right w:val="single" w:sz="2" w:space="4" w:color="FFFFFF"/>
                      </w:divBdr>
                      <w:divsChild>
                        <w:div w:id="1362245456">
                          <w:marLeft w:val="0"/>
                          <w:marRight w:val="0"/>
                          <w:marTop w:val="0"/>
                          <w:marBottom w:val="0"/>
                          <w:divBdr>
                            <w:top w:val="none" w:sz="0" w:space="0" w:color="auto"/>
                            <w:left w:val="none" w:sz="0" w:space="0" w:color="auto"/>
                            <w:bottom w:val="none" w:sz="0" w:space="0" w:color="auto"/>
                            <w:right w:val="none" w:sz="0" w:space="0" w:color="auto"/>
                          </w:divBdr>
                        </w:div>
                      </w:divsChild>
                    </w:div>
                    <w:div w:id="1015770063">
                      <w:marLeft w:val="0"/>
                      <w:marRight w:val="0"/>
                      <w:marTop w:val="0"/>
                      <w:marBottom w:val="0"/>
                      <w:divBdr>
                        <w:top w:val="single" w:sz="2" w:space="1" w:color="FFFFFF"/>
                        <w:left w:val="single" w:sz="2" w:space="11" w:color="FFFFFF"/>
                        <w:bottom w:val="single" w:sz="2" w:space="1" w:color="FFFFFF"/>
                        <w:right w:val="single" w:sz="2" w:space="4" w:color="FFFFFF"/>
                      </w:divBdr>
                      <w:divsChild>
                        <w:div w:id="1890605187">
                          <w:marLeft w:val="0"/>
                          <w:marRight w:val="0"/>
                          <w:marTop w:val="0"/>
                          <w:marBottom w:val="0"/>
                          <w:divBdr>
                            <w:top w:val="none" w:sz="0" w:space="0" w:color="auto"/>
                            <w:left w:val="none" w:sz="0" w:space="0" w:color="auto"/>
                            <w:bottom w:val="none" w:sz="0" w:space="0" w:color="auto"/>
                            <w:right w:val="none" w:sz="0" w:space="0" w:color="auto"/>
                          </w:divBdr>
                        </w:div>
                      </w:divsChild>
                    </w:div>
                    <w:div w:id="1739160703">
                      <w:marLeft w:val="0"/>
                      <w:marRight w:val="0"/>
                      <w:marTop w:val="0"/>
                      <w:marBottom w:val="0"/>
                      <w:divBdr>
                        <w:top w:val="single" w:sz="2" w:space="1" w:color="FFFFFF"/>
                        <w:left w:val="single" w:sz="2" w:space="11" w:color="FFFFFF"/>
                        <w:bottom w:val="single" w:sz="2" w:space="1" w:color="FFFFFF"/>
                        <w:right w:val="single" w:sz="2" w:space="4" w:color="FFFFFF"/>
                      </w:divBdr>
                      <w:divsChild>
                        <w:div w:id="2136755438">
                          <w:marLeft w:val="0"/>
                          <w:marRight w:val="0"/>
                          <w:marTop w:val="0"/>
                          <w:marBottom w:val="0"/>
                          <w:divBdr>
                            <w:top w:val="none" w:sz="0" w:space="0" w:color="auto"/>
                            <w:left w:val="none" w:sz="0" w:space="0" w:color="auto"/>
                            <w:bottom w:val="none" w:sz="0" w:space="0" w:color="auto"/>
                            <w:right w:val="none" w:sz="0" w:space="0" w:color="auto"/>
                          </w:divBdr>
                        </w:div>
                      </w:divsChild>
                    </w:div>
                    <w:div w:id="2060013158">
                      <w:marLeft w:val="0"/>
                      <w:marRight w:val="0"/>
                      <w:marTop w:val="0"/>
                      <w:marBottom w:val="0"/>
                      <w:divBdr>
                        <w:top w:val="single" w:sz="2" w:space="1" w:color="FFFFFF"/>
                        <w:left w:val="single" w:sz="2" w:space="11" w:color="FFFFFF"/>
                        <w:bottom w:val="single" w:sz="2" w:space="1" w:color="FFFFFF"/>
                        <w:right w:val="single" w:sz="2" w:space="4" w:color="FFFFFF"/>
                      </w:divBdr>
                      <w:divsChild>
                        <w:div w:id="997079314">
                          <w:marLeft w:val="0"/>
                          <w:marRight w:val="0"/>
                          <w:marTop w:val="0"/>
                          <w:marBottom w:val="0"/>
                          <w:divBdr>
                            <w:top w:val="none" w:sz="0" w:space="0" w:color="auto"/>
                            <w:left w:val="none" w:sz="0" w:space="0" w:color="auto"/>
                            <w:bottom w:val="none" w:sz="0" w:space="0" w:color="auto"/>
                            <w:right w:val="none" w:sz="0" w:space="0" w:color="auto"/>
                          </w:divBdr>
                        </w:div>
                      </w:divsChild>
                    </w:div>
                    <w:div w:id="1077165729">
                      <w:marLeft w:val="0"/>
                      <w:marRight w:val="0"/>
                      <w:marTop w:val="0"/>
                      <w:marBottom w:val="0"/>
                      <w:divBdr>
                        <w:top w:val="single" w:sz="2" w:space="1" w:color="FFFFFF"/>
                        <w:left w:val="single" w:sz="2" w:space="11" w:color="FFFFFF"/>
                        <w:bottom w:val="single" w:sz="2" w:space="1" w:color="FFFFFF"/>
                        <w:right w:val="single" w:sz="2" w:space="4" w:color="FFFFFF"/>
                      </w:divBdr>
                      <w:divsChild>
                        <w:div w:id="1002050903">
                          <w:marLeft w:val="0"/>
                          <w:marRight w:val="0"/>
                          <w:marTop w:val="0"/>
                          <w:marBottom w:val="0"/>
                          <w:divBdr>
                            <w:top w:val="none" w:sz="0" w:space="0" w:color="auto"/>
                            <w:left w:val="none" w:sz="0" w:space="0" w:color="auto"/>
                            <w:bottom w:val="none" w:sz="0" w:space="0" w:color="auto"/>
                            <w:right w:val="none" w:sz="0" w:space="0" w:color="auto"/>
                          </w:divBdr>
                        </w:div>
                      </w:divsChild>
                    </w:div>
                    <w:div w:id="1558974501">
                      <w:marLeft w:val="0"/>
                      <w:marRight w:val="0"/>
                      <w:marTop w:val="0"/>
                      <w:marBottom w:val="0"/>
                      <w:divBdr>
                        <w:top w:val="single" w:sz="2" w:space="1" w:color="FFFFFF"/>
                        <w:left w:val="single" w:sz="2" w:space="11" w:color="FFFFFF"/>
                        <w:bottom w:val="single" w:sz="2" w:space="1" w:color="FFFFFF"/>
                        <w:right w:val="single" w:sz="2" w:space="4" w:color="FFFFFF"/>
                      </w:divBdr>
                      <w:divsChild>
                        <w:div w:id="1255045588">
                          <w:marLeft w:val="0"/>
                          <w:marRight w:val="0"/>
                          <w:marTop w:val="0"/>
                          <w:marBottom w:val="0"/>
                          <w:divBdr>
                            <w:top w:val="none" w:sz="0" w:space="0" w:color="auto"/>
                            <w:left w:val="none" w:sz="0" w:space="0" w:color="auto"/>
                            <w:bottom w:val="none" w:sz="0" w:space="0" w:color="auto"/>
                            <w:right w:val="none" w:sz="0" w:space="0" w:color="auto"/>
                          </w:divBdr>
                        </w:div>
                      </w:divsChild>
                    </w:div>
                    <w:div w:id="1698962891">
                      <w:marLeft w:val="0"/>
                      <w:marRight w:val="0"/>
                      <w:marTop w:val="0"/>
                      <w:marBottom w:val="0"/>
                      <w:divBdr>
                        <w:top w:val="single" w:sz="2" w:space="1" w:color="FFFFFF"/>
                        <w:left w:val="single" w:sz="2" w:space="11" w:color="FFFFFF"/>
                        <w:bottom w:val="single" w:sz="2" w:space="1" w:color="FFFFFF"/>
                        <w:right w:val="single" w:sz="2" w:space="4" w:color="FFFFFF"/>
                      </w:divBdr>
                      <w:divsChild>
                        <w:div w:id="1624846672">
                          <w:marLeft w:val="0"/>
                          <w:marRight w:val="0"/>
                          <w:marTop w:val="0"/>
                          <w:marBottom w:val="0"/>
                          <w:divBdr>
                            <w:top w:val="none" w:sz="0" w:space="0" w:color="auto"/>
                            <w:left w:val="none" w:sz="0" w:space="0" w:color="auto"/>
                            <w:bottom w:val="none" w:sz="0" w:space="0" w:color="auto"/>
                            <w:right w:val="none" w:sz="0" w:space="0" w:color="auto"/>
                          </w:divBdr>
                        </w:div>
                      </w:divsChild>
                    </w:div>
                    <w:div w:id="1996568001">
                      <w:marLeft w:val="0"/>
                      <w:marRight w:val="0"/>
                      <w:marTop w:val="0"/>
                      <w:marBottom w:val="0"/>
                      <w:divBdr>
                        <w:top w:val="single" w:sz="2" w:space="1" w:color="FFFFFF"/>
                        <w:left w:val="single" w:sz="2" w:space="11" w:color="FFFFFF"/>
                        <w:bottom w:val="single" w:sz="2" w:space="1" w:color="FFFFFF"/>
                        <w:right w:val="single" w:sz="2" w:space="4" w:color="FFFFFF"/>
                      </w:divBdr>
                      <w:divsChild>
                        <w:div w:id="2050496753">
                          <w:marLeft w:val="0"/>
                          <w:marRight w:val="0"/>
                          <w:marTop w:val="0"/>
                          <w:marBottom w:val="0"/>
                          <w:divBdr>
                            <w:top w:val="none" w:sz="0" w:space="0" w:color="auto"/>
                            <w:left w:val="none" w:sz="0" w:space="0" w:color="auto"/>
                            <w:bottom w:val="none" w:sz="0" w:space="0" w:color="auto"/>
                            <w:right w:val="none" w:sz="0" w:space="0" w:color="auto"/>
                          </w:divBdr>
                        </w:div>
                      </w:divsChild>
                    </w:div>
                    <w:div w:id="1383097155">
                      <w:marLeft w:val="0"/>
                      <w:marRight w:val="0"/>
                      <w:marTop w:val="0"/>
                      <w:marBottom w:val="0"/>
                      <w:divBdr>
                        <w:top w:val="single" w:sz="2" w:space="1" w:color="FFFFFF"/>
                        <w:left w:val="single" w:sz="2" w:space="11" w:color="FFFFFF"/>
                        <w:bottom w:val="single" w:sz="2" w:space="1" w:color="FFFFFF"/>
                        <w:right w:val="single" w:sz="2" w:space="4" w:color="FFFFFF"/>
                      </w:divBdr>
                      <w:divsChild>
                        <w:div w:id="1292248512">
                          <w:marLeft w:val="0"/>
                          <w:marRight w:val="0"/>
                          <w:marTop w:val="0"/>
                          <w:marBottom w:val="0"/>
                          <w:divBdr>
                            <w:top w:val="none" w:sz="0" w:space="0" w:color="auto"/>
                            <w:left w:val="none" w:sz="0" w:space="0" w:color="auto"/>
                            <w:bottom w:val="none" w:sz="0" w:space="0" w:color="auto"/>
                            <w:right w:val="none" w:sz="0" w:space="0" w:color="auto"/>
                          </w:divBdr>
                        </w:div>
                      </w:divsChild>
                    </w:div>
                    <w:div w:id="30611314">
                      <w:marLeft w:val="0"/>
                      <w:marRight w:val="0"/>
                      <w:marTop w:val="0"/>
                      <w:marBottom w:val="0"/>
                      <w:divBdr>
                        <w:top w:val="single" w:sz="2" w:space="1" w:color="FFFFFF"/>
                        <w:left w:val="single" w:sz="2" w:space="11" w:color="FFFFFF"/>
                        <w:bottom w:val="single" w:sz="2" w:space="1" w:color="FFFFFF"/>
                        <w:right w:val="single" w:sz="2" w:space="4" w:color="FFFFFF"/>
                      </w:divBdr>
                      <w:divsChild>
                        <w:div w:id="551963994">
                          <w:marLeft w:val="0"/>
                          <w:marRight w:val="0"/>
                          <w:marTop w:val="0"/>
                          <w:marBottom w:val="0"/>
                          <w:divBdr>
                            <w:top w:val="none" w:sz="0" w:space="0" w:color="auto"/>
                            <w:left w:val="none" w:sz="0" w:space="0" w:color="auto"/>
                            <w:bottom w:val="none" w:sz="0" w:space="0" w:color="auto"/>
                            <w:right w:val="none" w:sz="0" w:space="0" w:color="auto"/>
                          </w:divBdr>
                        </w:div>
                      </w:divsChild>
                    </w:div>
                    <w:div w:id="1967614104">
                      <w:marLeft w:val="0"/>
                      <w:marRight w:val="0"/>
                      <w:marTop w:val="0"/>
                      <w:marBottom w:val="0"/>
                      <w:divBdr>
                        <w:top w:val="single" w:sz="2" w:space="1" w:color="FFFFFF"/>
                        <w:left w:val="single" w:sz="2" w:space="11" w:color="FFFFFF"/>
                        <w:bottom w:val="single" w:sz="2" w:space="1" w:color="FFFFFF"/>
                        <w:right w:val="single" w:sz="2" w:space="4" w:color="FFFFFF"/>
                      </w:divBdr>
                      <w:divsChild>
                        <w:div w:id="2102680368">
                          <w:marLeft w:val="0"/>
                          <w:marRight w:val="0"/>
                          <w:marTop w:val="0"/>
                          <w:marBottom w:val="0"/>
                          <w:divBdr>
                            <w:top w:val="none" w:sz="0" w:space="0" w:color="auto"/>
                            <w:left w:val="none" w:sz="0" w:space="0" w:color="auto"/>
                            <w:bottom w:val="none" w:sz="0" w:space="0" w:color="auto"/>
                            <w:right w:val="none" w:sz="0" w:space="0" w:color="auto"/>
                          </w:divBdr>
                        </w:div>
                      </w:divsChild>
                    </w:div>
                    <w:div w:id="1762144799">
                      <w:marLeft w:val="0"/>
                      <w:marRight w:val="0"/>
                      <w:marTop w:val="0"/>
                      <w:marBottom w:val="0"/>
                      <w:divBdr>
                        <w:top w:val="single" w:sz="2" w:space="1" w:color="FFFFFF"/>
                        <w:left w:val="single" w:sz="2" w:space="11" w:color="FFFFFF"/>
                        <w:bottom w:val="single" w:sz="2" w:space="1" w:color="FFFFFF"/>
                        <w:right w:val="single" w:sz="2" w:space="4" w:color="FFFFFF"/>
                      </w:divBdr>
                      <w:divsChild>
                        <w:div w:id="714547215">
                          <w:marLeft w:val="0"/>
                          <w:marRight w:val="0"/>
                          <w:marTop w:val="0"/>
                          <w:marBottom w:val="0"/>
                          <w:divBdr>
                            <w:top w:val="none" w:sz="0" w:space="0" w:color="auto"/>
                            <w:left w:val="none" w:sz="0" w:space="0" w:color="auto"/>
                            <w:bottom w:val="none" w:sz="0" w:space="0" w:color="auto"/>
                            <w:right w:val="none" w:sz="0" w:space="0" w:color="auto"/>
                          </w:divBdr>
                        </w:div>
                      </w:divsChild>
                    </w:div>
                    <w:div w:id="1394083760">
                      <w:marLeft w:val="0"/>
                      <w:marRight w:val="0"/>
                      <w:marTop w:val="0"/>
                      <w:marBottom w:val="0"/>
                      <w:divBdr>
                        <w:top w:val="single" w:sz="2" w:space="1" w:color="FFFFFF"/>
                        <w:left w:val="single" w:sz="2" w:space="11" w:color="FFFFFF"/>
                        <w:bottom w:val="single" w:sz="2" w:space="1" w:color="FFFFFF"/>
                        <w:right w:val="single" w:sz="2" w:space="4" w:color="FFFFFF"/>
                      </w:divBdr>
                      <w:divsChild>
                        <w:div w:id="1894345050">
                          <w:marLeft w:val="0"/>
                          <w:marRight w:val="0"/>
                          <w:marTop w:val="0"/>
                          <w:marBottom w:val="0"/>
                          <w:divBdr>
                            <w:top w:val="none" w:sz="0" w:space="0" w:color="auto"/>
                            <w:left w:val="none" w:sz="0" w:space="0" w:color="auto"/>
                            <w:bottom w:val="none" w:sz="0" w:space="0" w:color="auto"/>
                            <w:right w:val="none" w:sz="0" w:space="0" w:color="auto"/>
                          </w:divBdr>
                        </w:div>
                      </w:divsChild>
                    </w:div>
                    <w:div w:id="765611166">
                      <w:marLeft w:val="0"/>
                      <w:marRight w:val="0"/>
                      <w:marTop w:val="0"/>
                      <w:marBottom w:val="0"/>
                      <w:divBdr>
                        <w:top w:val="single" w:sz="2" w:space="1" w:color="FFFFFF"/>
                        <w:left w:val="single" w:sz="2" w:space="11" w:color="FFFFFF"/>
                        <w:bottom w:val="single" w:sz="2" w:space="1" w:color="FFFFFF"/>
                        <w:right w:val="single" w:sz="2" w:space="4" w:color="FFFFFF"/>
                      </w:divBdr>
                      <w:divsChild>
                        <w:div w:id="1715543580">
                          <w:marLeft w:val="0"/>
                          <w:marRight w:val="0"/>
                          <w:marTop w:val="0"/>
                          <w:marBottom w:val="0"/>
                          <w:divBdr>
                            <w:top w:val="none" w:sz="0" w:space="0" w:color="auto"/>
                            <w:left w:val="none" w:sz="0" w:space="0" w:color="auto"/>
                            <w:bottom w:val="none" w:sz="0" w:space="0" w:color="auto"/>
                            <w:right w:val="none" w:sz="0" w:space="0" w:color="auto"/>
                          </w:divBdr>
                        </w:div>
                      </w:divsChild>
                    </w:div>
                    <w:div w:id="1778981807">
                      <w:marLeft w:val="0"/>
                      <w:marRight w:val="0"/>
                      <w:marTop w:val="0"/>
                      <w:marBottom w:val="0"/>
                      <w:divBdr>
                        <w:top w:val="single" w:sz="2" w:space="1" w:color="FFFFFF"/>
                        <w:left w:val="single" w:sz="2" w:space="11" w:color="FFFFFF"/>
                        <w:bottom w:val="single" w:sz="2" w:space="1" w:color="FFFFFF"/>
                        <w:right w:val="single" w:sz="2" w:space="4" w:color="FFFFFF"/>
                      </w:divBdr>
                      <w:divsChild>
                        <w:div w:id="1823690647">
                          <w:marLeft w:val="0"/>
                          <w:marRight w:val="0"/>
                          <w:marTop w:val="0"/>
                          <w:marBottom w:val="0"/>
                          <w:divBdr>
                            <w:top w:val="none" w:sz="0" w:space="0" w:color="auto"/>
                            <w:left w:val="none" w:sz="0" w:space="0" w:color="auto"/>
                            <w:bottom w:val="none" w:sz="0" w:space="0" w:color="auto"/>
                            <w:right w:val="none" w:sz="0" w:space="0" w:color="auto"/>
                          </w:divBdr>
                        </w:div>
                      </w:divsChild>
                    </w:div>
                    <w:div w:id="1326787808">
                      <w:marLeft w:val="0"/>
                      <w:marRight w:val="0"/>
                      <w:marTop w:val="0"/>
                      <w:marBottom w:val="0"/>
                      <w:divBdr>
                        <w:top w:val="single" w:sz="2" w:space="1" w:color="FFFFFF"/>
                        <w:left w:val="single" w:sz="2" w:space="11" w:color="FFFFFF"/>
                        <w:bottom w:val="single" w:sz="2" w:space="1" w:color="FFFFFF"/>
                        <w:right w:val="single" w:sz="2" w:space="4" w:color="FFFFFF"/>
                      </w:divBdr>
                      <w:divsChild>
                        <w:div w:id="113791150">
                          <w:marLeft w:val="0"/>
                          <w:marRight w:val="0"/>
                          <w:marTop w:val="0"/>
                          <w:marBottom w:val="0"/>
                          <w:divBdr>
                            <w:top w:val="none" w:sz="0" w:space="0" w:color="auto"/>
                            <w:left w:val="none" w:sz="0" w:space="0" w:color="auto"/>
                            <w:bottom w:val="none" w:sz="0" w:space="0" w:color="auto"/>
                            <w:right w:val="none" w:sz="0" w:space="0" w:color="auto"/>
                          </w:divBdr>
                        </w:div>
                      </w:divsChild>
                    </w:div>
                    <w:div w:id="2047676195">
                      <w:marLeft w:val="0"/>
                      <w:marRight w:val="0"/>
                      <w:marTop w:val="0"/>
                      <w:marBottom w:val="0"/>
                      <w:divBdr>
                        <w:top w:val="single" w:sz="2" w:space="1" w:color="FFFFFF"/>
                        <w:left w:val="single" w:sz="2" w:space="11" w:color="FFFFFF"/>
                        <w:bottom w:val="single" w:sz="2" w:space="1" w:color="FFFFFF"/>
                        <w:right w:val="single" w:sz="2" w:space="4" w:color="FFFFFF"/>
                      </w:divBdr>
                      <w:divsChild>
                        <w:div w:id="294530087">
                          <w:marLeft w:val="0"/>
                          <w:marRight w:val="0"/>
                          <w:marTop w:val="0"/>
                          <w:marBottom w:val="0"/>
                          <w:divBdr>
                            <w:top w:val="none" w:sz="0" w:space="0" w:color="auto"/>
                            <w:left w:val="none" w:sz="0" w:space="0" w:color="auto"/>
                            <w:bottom w:val="none" w:sz="0" w:space="0" w:color="auto"/>
                            <w:right w:val="none" w:sz="0" w:space="0" w:color="auto"/>
                          </w:divBdr>
                        </w:div>
                      </w:divsChild>
                    </w:div>
                    <w:div w:id="1558861842">
                      <w:marLeft w:val="0"/>
                      <w:marRight w:val="0"/>
                      <w:marTop w:val="0"/>
                      <w:marBottom w:val="0"/>
                      <w:divBdr>
                        <w:top w:val="single" w:sz="2" w:space="1" w:color="FFFFFF"/>
                        <w:left w:val="single" w:sz="2" w:space="11" w:color="FFFFFF"/>
                        <w:bottom w:val="single" w:sz="2" w:space="1" w:color="FFFFFF"/>
                        <w:right w:val="single" w:sz="2" w:space="4" w:color="FFFFFF"/>
                      </w:divBdr>
                      <w:divsChild>
                        <w:div w:id="835458882">
                          <w:marLeft w:val="0"/>
                          <w:marRight w:val="0"/>
                          <w:marTop w:val="0"/>
                          <w:marBottom w:val="0"/>
                          <w:divBdr>
                            <w:top w:val="none" w:sz="0" w:space="0" w:color="auto"/>
                            <w:left w:val="none" w:sz="0" w:space="0" w:color="auto"/>
                            <w:bottom w:val="none" w:sz="0" w:space="0" w:color="auto"/>
                            <w:right w:val="none" w:sz="0" w:space="0" w:color="auto"/>
                          </w:divBdr>
                        </w:div>
                      </w:divsChild>
                    </w:div>
                    <w:div w:id="897517877">
                      <w:marLeft w:val="0"/>
                      <w:marRight w:val="0"/>
                      <w:marTop w:val="0"/>
                      <w:marBottom w:val="0"/>
                      <w:divBdr>
                        <w:top w:val="single" w:sz="2" w:space="1" w:color="FFFFFF"/>
                        <w:left w:val="single" w:sz="2" w:space="11" w:color="FFFFFF"/>
                        <w:bottom w:val="single" w:sz="2" w:space="1" w:color="FFFFFF"/>
                        <w:right w:val="single" w:sz="2" w:space="4" w:color="FFFFFF"/>
                      </w:divBdr>
                      <w:divsChild>
                        <w:div w:id="1471509507">
                          <w:marLeft w:val="0"/>
                          <w:marRight w:val="0"/>
                          <w:marTop w:val="0"/>
                          <w:marBottom w:val="0"/>
                          <w:divBdr>
                            <w:top w:val="none" w:sz="0" w:space="0" w:color="auto"/>
                            <w:left w:val="none" w:sz="0" w:space="0" w:color="auto"/>
                            <w:bottom w:val="none" w:sz="0" w:space="0" w:color="auto"/>
                            <w:right w:val="none" w:sz="0" w:space="0" w:color="auto"/>
                          </w:divBdr>
                        </w:div>
                      </w:divsChild>
                    </w:div>
                    <w:div w:id="2104102180">
                      <w:marLeft w:val="0"/>
                      <w:marRight w:val="0"/>
                      <w:marTop w:val="0"/>
                      <w:marBottom w:val="0"/>
                      <w:divBdr>
                        <w:top w:val="single" w:sz="2" w:space="1" w:color="FFFFFF"/>
                        <w:left w:val="single" w:sz="2" w:space="11" w:color="FFFFFF"/>
                        <w:bottom w:val="single" w:sz="2" w:space="1" w:color="FFFFFF"/>
                        <w:right w:val="single" w:sz="2" w:space="4" w:color="FFFFFF"/>
                      </w:divBdr>
                      <w:divsChild>
                        <w:div w:id="1407536216">
                          <w:marLeft w:val="0"/>
                          <w:marRight w:val="0"/>
                          <w:marTop w:val="0"/>
                          <w:marBottom w:val="0"/>
                          <w:divBdr>
                            <w:top w:val="none" w:sz="0" w:space="0" w:color="auto"/>
                            <w:left w:val="none" w:sz="0" w:space="0" w:color="auto"/>
                            <w:bottom w:val="none" w:sz="0" w:space="0" w:color="auto"/>
                            <w:right w:val="none" w:sz="0" w:space="0" w:color="auto"/>
                          </w:divBdr>
                        </w:div>
                      </w:divsChild>
                    </w:div>
                    <w:div w:id="936331986">
                      <w:marLeft w:val="0"/>
                      <w:marRight w:val="0"/>
                      <w:marTop w:val="0"/>
                      <w:marBottom w:val="0"/>
                      <w:divBdr>
                        <w:top w:val="single" w:sz="2" w:space="1" w:color="FFFFFF"/>
                        <w:left w:val="single" w:sz="2" w:space="11" w:color="FFFFFF"/>
                        <w:bottom w:val="single" w:sz="2" w:space="1" w:color="FFFFFF"/>
                        <w:right w:val="single" w:sz="2" w:space="4" w:color="FFFFFF"/>
                      </w:divBdr>
                      <w:divsChild>
                        <w:div w:id="553586717">
                          <w:marLeft w:val="0"/>
                          <w:marRight w:val="0"/>
                          <w:marTop w:val="0"/>
                          <w:marBottom w:val="0"/>
                          <w:divBdr>
                            <w:top w:val="none" w:sz="0" w:space="0" w:color="auto"/>
                            <w:left w:val="none" w:sz="0" w:space="0" w:color="auto"/>
                            <w:bottom w:val="none" w:sz="0" w:space="0" w:color="auto"/>
                            <w:right w:val="none" w:sz="0" w:space="0" w:color="auto"/>
                          </w:divBdr>
                        </w:div>
                      </w:divsChild>
                    </w:div>
                    <w:div w:id="608202997">
                      <w:marLeft w:val="0"/>
                      <w:marRight w:val="0"/>
                      <w:marTop w:val="0"/>
                      <w:marBottom w:val="0"/>
                      <w:divBdr>
                        <w:top w:val="single" w:sz="2" w:space="1" w:color="FFFFFF"/>
                        <w:left w:val="single" w:sz="2" w:space="11" w:color="FFFFFF"/>
                        <w:bottom w:val="single" w:sz="2" w:space="1" w:color="FFFFFF"/>
                        <w:right w:val="single" w:sz="2" w:space="4" w:color="FFFFFF"/>
                      </w:divBdr>
                      <w:divsChild>
                        <w:div w:id="45418154">
                          <w:marLeft w:val="0"/>
                          <w:marRight w:val="0"/>
                          <w:marTop w:val="0"/>
                          <w:marBottom w:val="0"/>
                          <w:divBdr>
                            <w:top w:val="none" w:sz="0" w:space="0" w:color="auto"/>
                            <w:left w:val="none" w:sz="0" w:space="0" w:color="auto"/>
                            <w:bottom w:val="none" w:sz="0" w:space="0" w:color="auto"/>
                            <w:right w:val="none" w:sz="0" w:space="0" w:color="auto"/>
                          </w:divBdr>
                        </w:div>
                      </w:divsChild>
                    </w:div>
                    <w:div w:id="1143347388">
                      <w:marLeft w:val="0"/>
                      <w:marRight w:val="0"/>
                      <w:marTop w:val="0"/>
                      <w:marBottom w:val="0"/>
                      <w:divBdr>
                        <w:top w:val="single" w:sz="2" w:space="1" w:color="FFFFFF"/>
                        <w:left w:val="single" w:sz="2" w:space="11" w:color="FFFFFF"/>
                        <w:bottom w:val="single" w:sz="2" w:space="1" w:color="FFFFFF"/>
                        <w:right w:val="single" w:sz="2" w:space="4" w:color="FFFFFF"/>
                      </w:divBdr>
                      <w:divsChild>
                        <w:div w:id="513809345">
                          <w:marLeft w:val="0"/>
                          <w:marRight w:val="0"/>
                          <w:marTop w:val="0"/>
                          <w:marBottom w:val="0"/>
                          <w:divBdr>
                            <w:top w:val="none" w:sz="0" w:space="0" w:color="auto"/>
                            <w:left w:val="none" w:sz="0" w:space="0" w:color="auto"/>
                            <w:bottom w:val="none" w:sz="0" w:space="0" w:color="auto"/>
                            <w:right w:val="none" w:sz="0" w:space="0" w:color="auto"/>
                          </w:divBdr>
                        </w:div>
                      </w:divsChild>
                    </w:div>
                    <w:div w:id="1377513420">
                      <w:marLeft w:val="0"/>
                      <w:marRight w:val="0"/>
                      <w:marTop w:val="0"/>
                      <w:marBottom w:val="0"/>
                      <w:divBdr>
                        <w:top w:val="single" w:sz="2" w:space="1" w:color="FFFFFF"/>
                        <w:left w:val="single" w:sz="2" w:space="11" w:color="FFFFFF"/>
                        <w:bottom w:val="single" w:sz="2" w:space="1" w:color="FFFFFF"/>
                        <w:right w:val="single" w:sz="2" w:space="4" w:color="FFFFFF"/>
                      </w:divBdr>
                      <w:divsChild>
                        <w:div w:id="1785075666">
                          <w:marLeft w:val="0"/>
                          <w:marRight w:val="0"/>
                          <w:marTop w:val="0"/>
                          <w:marBottom w:val="0"/>
                          <w:divBdr>
                            <w:top w:val="none" w:sz="0" w:space="0" w:color="auto"/>
                            <w:left w:val="none" w:sz="0" w:space="0" w:color="auto"/>
                            <w:bottom w:val="none" w:sz="0" w:space="0" w:color="auto"/>
                            <w:right w:val="none" w:sz="0" w:space="0" w:color="auto"/>
                          </w:divBdr>
                        </w:div>
                      </w:divsChild>
                    </w:div>
                    <w:div w:id="1370110207">
                      <w:marLeft w:val="0"/>
                      <w:marRight w:val="0"/>
                      <w:marTop w:val="0"/>
                      <w:marBottom w:val="0"/>
                      <w:divBdr>
                        <w:top w:val="single" w:sz="2" w:space="1" w:color="FFFFFF"/>
                        <w:left w:val="single" w:sz="2" w:space="11" w:color="FFFFFF"/>
                        <w:bottom w:val="single" w:sz="2" w:space="1" w:color="FFFFFF"/>
                        <w:right w:val="single" w:sz="2" w:space="4" w:color="FFFFFF"/>
                      </w:divBdr>
                      <w:divsChild>
                        <w:div w:id="690568782">
                          <w:marLeft w:val="0"/>
                          <w:marRight w:val="0"/>
                          <w:marTop w:val="0"/>
                          <w:marBottom w:val="0"/>
                          <w:divBdr>
                            <w:top w:val="none" w:sz="0" w:space="0" w:color="auto"/>
                            <w:left w:val="none" w:sz="0" w:space="0" w:color="auto"/>
                            <w:bottom w:val="none" w:sz="0" w:space="0" w:color="auto"/>
                            <w:right w:val="none" w:sz="0" w:space="0" w:color="auto"/>
                          </w:divBdr>
                        </w:div>
                      </w:divsChild>
                    </w:div>
                    <w:div w:id="1626228702">
                      <w:marLeft w:val="0"/>
                      <w:marRight w:val="0"/>
                      <w:marTop w:val="0"/>
                      <w:marBottom w:val="0"/>
                      <w:divBdr>
                        <w:top w:val="single" w:sz="2" w:space="1" w:color="FFFFFF"/>
                        <w:left w:val="single" w:sz="2" w:space="11" w:color="FFFFFF"/>
                        <w:bottom w:val="single" w:sz="2" w:space="1" w:color="FFFFFF"/>
                        <w:right w:val="single" w:sz="2" w:space="4" w:color="FFFFFF"/>
                      </w:divBdr>
                      <w:divsChild>
                        <w:div w:id="834034150">
                          <w:marLeft w:val="0"/>
                          <w:marRight w:val="0"/>
                          <w:marTop w:val="0"/>
                          <w:marBottom w:val="0"/>
                          <w:divBdr>
                            <w:top w:val="none" w:sz="0" w:space="0" w:color="auto"/>
                            <w:left w:val="none" w:sz="0" w:space="0" w:color="auto"/>
                            <w:bottom w:val="none" w:sz="0" w:space="0" w:color="auto"/>
                            <w:right w:val="none" w:sz="0" w:space="0" w:color="auto"/>
                          </w:divBdr>
                        </w:div>
                      </w:divsChild>
                    </w:div>
                    <w:div w:id="493954769">
                      <w:marLeft w:val="0"/>
                      <w:marRight w:val="0"/>
                      <w:marTop w:val="0"/>
                      <w:marBottom w:val="0"/>
                      <w:divBdr>
                        <w:top w:val="single" w:sz="2" w:space="1" w:color="FFFFFF"/>
                        <w:left w:val="single" w:sz="2" w:space="11" w:color="FFFFFF"/>
                        <w:bottom w:val="single" w:sz="2" w:space="1" w:color="FFFFFF"/>
                        <w:right w:val="single" w:sz="2" w:space="4" w:color="FFFFFF"/>
                      </w:divBdr>
                      <w:divsChild>
                        <w:div w:id="663704980">
                          <w:marLeft w:val="0"/>
                          <w:marRight w:val="0"/>
                          <w:marTop w:val="0"/>
                          <w:marBottom w:val="0"/>
                          <w:divBdr>
                            <w:top w:val="none" w:sz="0" w:space="0" w:color="auto"/>
                            <w:left w:val="none" w:sz="0" w:space="0" w:color="auto"/>
                            <w:bottom w:val="none" w:sz="0" w:space="0" w:color="auto"/>
                            <w:right w:val="none" w:sz="0" w:space="0" w:color="auto"/>
                          </w:divBdr>
                        </w:div>
                      </w:divsChild>
                    </w:div>
                    <w:div w:id="1950774690">
                      <w:marLeft w:val="0"/>
                      <w:marRight w:val="0"/>
                      <w:marTop w:val="0"/>
                      <w:marBottom w:val="0"/>
                      <w:divBdr>
                        <w:top w:val="single" w:sz="2" w:space="1" w:color="FFFFFF"/>
                        <w:left w:val="single" w:sz="2" w:space="11" w:color="FFFFFF"/>
                        <w:bottom w:val="single" w:sz="2" w:space="1" w:color="FFFFFF"/>
                        <w:right w:val="single" w:sz="2" w:space="4" w:color="FFFFFF"/>
                      </w:divBdr>
                      <w:divsChild>
                        <w:div w:id="541595409">
                          <w:marLeft w:val="0"/>
                          <w:marRight w:val="0"/>
                          <w:marTop w:val="0"/>
                          <w:marBottom w:val="0"/>
                          <w:divBdr>
                            <w:top w:val="none" w:sz="0" w:space="0" w:color="auto"/>
                            <w:left w:val="none" w:sz="0" w:space="0" w:color="auto"/>
                            <w:bottom w:val="none" w:sz="0" w:space="0" w:color="auto"/>
                            <w:right w:val="none" w:sz="0" w:space="0" w:color="auto"/>
                          </w:divBdr>
                        </w:div>
                      </w:divsChild>
                    </w:div>
                    <w:div w:id="447701345">
                      <w:marLeft w:val="0"/>
                      <w:marRight w:val="0"/>
                      <w:marTop w:val="0"/>
                      <w:marBottom w:val="0"/>
                      <w:divBdr>
                        <w:top w:val="single" w:sz="2" w:space="1" w:color="FFFFFF"/>
                        <w:left w:val="single" w:sz="2" w:space="11" w:color="FFFFFF"/>
                        <w:bottom w:val="single" w:sz="2" w:space="1" w:color="FFFFFF"/>
                        <w:right w:val="single" w:sz="2" w:space="4" w:color="FFFFFF"/>
                      </w:divBdr>
                      <w:divsChild>
                        <w:div w:id="1930693487">
                          <w:marLeft w:val="0"/>
                          <w:marRight w:val="0"/>
                          <w:marTop w:val="0"/>
                          <w:marBottom w:val="0"/>
                          <w:divBdr>
                            <w:top w:val="none" w:sz="0" w:space="0" w:color="auto"/>
                            <w:left w:val="none" w:sz="0" w:space="0" w:color="auto"/>
                            <w:bottom w:val="none" w:sz="0" w:space="0" w:color="auto"/>
                            <w:right w:val="none" w:sz="0" w:space="0" w:color="auto"/>
                          </w:divBdr>
                        </w:div>
                      </w:divsChild>
                    </w:div>
                    <w:div w:id="720859359">
                      <w:marLeft w:val="0"/>
                      <w:marRight w:val="0"/>
                      <w:marTop w:val="0"/>
                      <w:marBottom w:val="0"/>
                      <w:divBdr>
                        <w:top w:val="single" w:sz="2" w:space="1" w:color="FFFFFF"/>
                        <w:left w:val="single" w:sz="2" w:space="11" w:color="FFFFFF"/>
                        <w:bottom w:val="single" w:sz="2" w:space="1" w:color="FFFFFF"/>
                        <w:right w:val="single" w:sz="2" w:space="4" w:color="FFFFFF"/>
                      </w:divBdr>
                      <w:divsChild>
                        <w:div w:id="1547789857">
                          <w:marLeft w:val="0"/>
                          <w:marRight w:val="0"/>
                          <w:marTop w:val="0"/>
                          <w:marBottom w:val="0"/>
                          <w:divBdr>
                            <w:top w:val="none" w:sz="0" w:space="0" w:color="auto"/>
                            <w:left w:val="none" w:sz="0" w:space="0" w:color="auto"/>
                            <w:bottom w:val="none" w:sz="0" w:space="0" w:color="auto"/>
                            <w:right w:val="none" w:sz="0" w:space="0" w:color="auto"/>
                          </w:divBdr>
                        </w:div>
                      </w:divsChild>
                    </w:div>
                    <w:div w:id="1167132304">
                      <w:marLeft w:val="0"/>
                      <w:marRight w:val="0"/>
                      <w:marTop w:val="0"/>
                      <w:marBottom w:val="0"/>
                      <w:divBdr>
                        <w:top w:val="single" w:sz="2" w:space="1" w:color="FFFFFF"/>
                        <w:left w:val="single" w:sz="2" w:space="11" w:color="FFFFFF"/>
                        <w:bottom w:val="single" w:sz="2" w:space="1" w:color="FFFFFF"/>
                        <w:right w:val="single" w:sz="2" w:space="4" w:color="FFFFFF"/>
                      </w:divBdr>
                      <w:divsChild>
                        <w:div w:id="1071805927">
                          <w:marLeft w:val="0"/>
                          <w:marRight w:val="0"/>
                          <w:marTop w:val="0"/>
                          <w:marBottom w:val="0"/>
                          <w:divBdr>
                            <w:top w:val="none" w:sz="0" w:space="0" w:color="auto"/>
                            <w:left w:val="none" w:sz="0" w:space="0" w:color="auto"/>
                            <w:bottom w:val="none" w:sz="0" w:space="0" w:color="auto"/>
                            <w:right w:val="none" w:sz="0" w:space="0" w:color="auto"/>
                          </w:divBdr>
                        </w:div>
                      </w:divsChild>
                    </w:div>
                    <w:div w:id="20253941">
                      <w:marLeft w:val="0"/>
                      <w:marRight w:val="0"/>
                      <w:marTop w:val="0"/>
                      <w:marBottom w:val="0"/>
                      <w:divBdr>
                        <w:top w:val="single" w:sz="2" w:space="1" w:color="FFFFFF"/>
                        <w:left w:val="single" w:sz="2" w:space="11" w:color="FFFFFF"/>
                        <w:bottom w:val="single" w:sz="2" w:space="4" w:color="FFFFFF"/>
                        <w:right w:val="single" w:sz="2" w:space="4" w:color="FFFFFF"/>
                      </w:divBdr>
                      <w:divsChild>
                        <w:div w:id="14543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269537">
          <w:marLeft w:val="0"/>
          <w:marRight w:val="0"/>
          <w:marTop w:val="0"/>
          <w:marBottom w:val="300"/>
          <w:divBdr>
            <w:top w:val="none" w:sz="0" w:space="0" w:color="auto"/>
            <w:left w:val="none" w:sz="0" w:space="0" w:color="auto"/>
            <w:bottom w:val="none" w:sz="0" w:space="0" w:color="auto"/>
            <w:right w:val="none" w:sz="0" w:space="0" w:color="auto"/>
          </w:divBdr>
          <w:divsChild>
            <w:div w:id="287707302">
              <w:marLeft w:val="0"/>
              <w:marRight w:val="0"/>
              <w:marTop w:val="0"/>
              <w:marBottom w:val="0"/>
              <w:divBdr>
                <w:top w:val="none" w:sz="0" w:space="0" w:color="auto"/>
                <w:left w:val="none" w:sz="0" w:space="0" w:color="auto"/>
                <w:bottom w:val="none" w:sz="0" w:space="0" w:color="auto"/>
                <w:right w:val="none" w:sz="0" w:space="0" w:color="auto"/>
              </w:divBdr>
              <w:divsChild>
                <w:div w:id="1507675669">
                  <w:marLeft w:val="0"/>
                  <w:marRight w:val="0"/>
                  <w:marTop w:val="0"/>
                  <w:marBottom w:val="0"/>
                  <w:divBdr>
                    <w:top w:val="none" w:sz="0" w:space="0" w:color="auto"/>
                    <w:left w:val="none" w:sz="0" w:space="0" w:color="auto"/>
                    <w:bottom w:val="none" w:sz="0" w:space="0" w:color="auto"/>
                    <w:right w:val="none" w:sz="0" w:space="0" w:color="auto"/>
                  </w:divBdr>
                  <w:divsChild>
                    <w:div w:id="204946305">
                      <w:marLeft w:val="0"/>
                      <w:marRight w:val="0"/>
                      <w:marTop w:val="0"/>
                      <w:marBottom w:val="0"/>
                      <w:divBdr>
                        <w:top w:val="single" w:sz="2" w:space="4" w:color="FFFFFF"/>
                        <w:left w:val="single" w:sz="2" w:space="11" w:color="FFFFFF"/>
                        <w:bottom w:val="single" w:sz="2" w:space="1" w:color="FFFFFF"/>
                        <w:right w:val="single" w:sz="2" w:space="4" w:color="FFFFFF"/>
                      </w:divBdr>
                      <w:divsChild>
                        <w:div w:id="1168861365">
                          <w:marLeft w:val="0"/>
                          <w:marRight w:val="0"/>
                          <w:marTop w:val="0"/>
                          <w:marBottom w:val="0"/>
                          <w:divBdr>
                            <w:top w:val="none" w:sz="0" w:space="0" w:color="auto"/>
                            <w:left w:val="none" w:sz="0" w:space="0" w:color="auto"/>
                            <w:bottom w:val="none" w:sz="0" w:space="0" w:color="auto"/>
                            <w:right w:val="none" w:sz="0" w:space="0" w:color="auto"/>
                          </w:divBdr>
                        </w:div>
                      </w:divsChild>
                    </w:div>
                    <w:div w:id="2087337282">
                      <w:marLeft w:val="0"/>
                      <w:marRight w:val="0"/>
                      <w:marTop w:val="0"/>
                      <w:marBottom w:val="0"/>
                      <w:divBdr>
                        <w:top w:val="single" w:sz="2" w:space="1" w:color="FFFFFF"/>
                        <w:left w:val="single" w:sz="2" w:space="11" w:color="FFFFFF"/>
                        <w:bottom w:val="single" w:sz="2" w:space="1" w:color="FFFFFF"/>
                        <w:right w:val="single" w:sz="2" w:space="4" w:color="FFFFFF"/>
                      </w:divBdr>
                      <w:divsChild>
                        <w:div w:id="1527326542">
                          <w:marLeft w:val="0"/>
                          <w:marRight w:val="0"/>
                          <w:marTop w:val="0"/>
                          <w:marBottom w:val="0"/>
                          <w:divBdr>
                            <w:top w:val="none" w:sz="0" w:space="0" w:color="auto"/>
                            <w:left w:val="none" w:sz="0" w:space="0" w:color="auto"/>
                            <w:bottom w:val="none" w:sz="0" w:space="0" w:color="auto"/>
                            <w:right w:val="none" w:sz="0" w:space="0" w:color="auto"/>
                          </w:divBdr>
                        </w:div>
                      </w:divsChild>
                    </w:div>
                    <w:div w:id="352536027">
                      <w:marLeft w:val="0"/>
                      <w:marRight w:val="0"/>
                      <w:marTop w:val="0"/>
                      <w:marBottom w:val="0"/>
                      <w:divBdr>
                        <w:top w:val="single" w:sz="2" w:space="1" w:color="FFFFFF"/>
                        <w:left w:val="single" w:sz="2" w:space="11" w:color="FFFFFF"/>
                        <w:bottom w:val="single" w:sz="2" w:space="1" w:color="FFFFFF"/>
                        <w:right w:val="single" w:sz="2" w:space="4" w:color="FFFFFF"/>
                      </w:divBdr>
                      <w:divsChild>
                        <w:div w:id="720516714">
                          <w:marLeft w:val="0"/>
                          <w:marRight w:val="0"/>
                          <w:marTop w:val="0"/>
                          <w:marBottom w:val="0"/>
                          <w:divBdr>
                            <w:top w:val="none" w:sz="0" w:space="0" w:color="auto"/>
                            <w:left w:val="none" w:sz="0" w:space="0" w:color="auto"/>
                            <w:bottom w:val="none" w:sz="0" w:space="0" w:color="auto"/>
                            <w:right w:val="none" w:sz="0" w:space="0" w:color="auto"/>
                          </w:divBdr>
                        </w:div>
                      </w:divsChild>
                    </w:div>
                    <w:div w:id="404912032">
                      <w:marLeft w:val="0"/>
                      <w:marRight w:val="0"/>
                      <w:marTop w:val="0"/>
                      <w:marBottom w:val="0"/>
                      <w:divBdr>
                        <w:top w:val="single" w:sz="2" w:space="1" w:color="FFFFFF"/>
                        <w:left w:val="single" w:sz="2" w:space="11" w:color="FFFFFF"/>
                        <w:bottom w:val="single" w:sz="2" w:space="1" w:color="FFFFFF"/>
                        <w:right w:val="single" w:sz="2" w:space="4" w:color="FFFFFF"/>
                      </w:divBdr>
                      <w:divsChild>
                        <w:div w:id="1855728450">
                          <w:marLeft w:val="0"/>
                          <w:marRight w:val="0"/>
                          <w:marTop w:val="0"/>
                          <w:marBottom w:val="0"/>
                          <w:divBdr>
                            <w:top w:val="none" w:sz="0" w:space="0" w:color="auto"/>
                            <w:left w:val="none" w:sz="0" w:space="0" w:color="auto"/>
                            <w:bottom w:val="none" w:sz="0" w:space="0" w:color="auto"/>
                            <w:right w:val="none" w:sz="0" w:space="0" w:color="auto"/>
                          </w:divBdr>
                        </w:div>
                      </w:divsChild>
                    </w:div>
                    <w:div w:id="1339578793">
                      <w:marLeft w:val="0"/>
                      <w:marRight w:val="0"/>
                      <w:marTop w:val="0"/>
                      <w:marBottom w:val="0"/>
                      <w:divBdr>
                        <w:top w:val="single" w:sz="2" w:space="1" w:color="FFFFFF"/>
                        <w:left w:val="single" w:sz="2" w:space="11" w:color="FFFFFF"/>
                        <w:bottom w:val="single" w:sz="2" w:space="1" w:color="FFFFFF"/>
                        <w:right w:val="single" w:sz="2" w:space="4" w:color="FFFFFF"/>
                      </w:divBdr>
                      <w:divsChild>
                        <w:div w:id="1402944001">
                          <w:marLeft w:val="0"/>
                          <w:marRight w:val="0"/>
                          <w:marTop w:val="0"/>
                          <w:marBottom w:val="0"/>
                          <w:divBdr>
                            <w:top w:val="none" w:sz="0" w:space="0" w:color="auto"/>
                            <w:left w:val="none" w:sz="0" w:space="0" w:color="auto"/>
                            <w:bottom w:val="none" w:sz="0" w:space="0" w:color="auto"/>
                            <w:right w:val="none" w:sz="0" w:space="0" w:color="auto"/>
                          </w:divBdr>
                        </w:div>
                      </w:divsChild>
                    </w:div>
                    <w:div w:id="1602255121">
                      <w:marLeft w:val="0"/>
                      <w:marRight w:val="0"/>
                      <w:marTop w:val="0"/>
                      <w:marBottom w:val="0"/>
                      <w:divBdr>
                        <w:top w:val="single" w:sz="2" w:space="1" w:color="FFFFFF"/>
                        <w:left w:val="single" w:sz="2" w:space="11" w:color="FFFFFF"/>
                        <w:bottom w:val="single" w:sz="2" w:space="1" w:color="FFFFFF"/>
                        <w:right w:val="single" w:sz="2" w:space="4" w:color="FFFFFF"/>
                      </w:divBdr>
                      <w:divsChild>
                        <w:div w:id="1463965735">
                          <w:marLeft w:val="0"/>
                          <w:marRight w:val="0"/>
                          <w:marTop w:val="0"/>
                          <w:marBottom w:val="0"/>
                          <w:divBdr>
                            <w:top w:val="none" w:sz="0" w:space="0" w:color="auto"/>
                            <w:left w:val="none" w:sz="0" w:space="0" w:color="auto"/>
                            <w:bottom w:val="none" w:sz="0" w:space="0" w:color="auto"/>
                            <w:right w:val="none" w:sz="0" w:space="0" w:color="auto"/>
                          </w:divBdr>
                        </w:div>
                      </w:divsChild>
                    </w:div>
                    <w:div w:id="263080365">
                      <w:marLeft w:val="0"/>
                      <w:marRight w:val="0"/>
                      <w:marTop w:val="0"/>
                      <w:marBottom w:val="0"/>
                      <w:divBdr>
                        <w:top w:val="single" w:sz="2" w:space="1" w:color="FFFFFF"/>
                        <w:left w:val="single" w:sz="2" w:space="11" w:color="FFFFFF"/>
                        <w:bottom w:val="single" w:sz="2" w:space="1" w:color="FFFFFF"/>
                        <w:right w:val="single" w:sz="2" w:space="4" w:color="FFFFFF"/>
                      </w:divBdr>
                      <w:divsChild>
                        <w:div w:id="776608770">
                          <w:marLeft w:val="0"/>
                          <w:marRight w:val="0"/>
                          <w:marTop w:val="0"/>
                          <w:marBottom w:val="0"/>
                          <w:divBdr>
                            <w:top w:val="none" w:sz="0" w:space="0" w:color="auto"/>
                            <w:left w:val="none" w:sz="0" w:space="0" w:color="auto"/>
                            <w:bottom w:val="none" w:sz="0" w:space="0" w:color="auto"/>
                            <w:right w:val="none" w:sz="0" w:space="0" w:color="auto"/>
                          </w:divBdr>
                        </w:div>
                      </w:divsChild>
                    </w:div>
                    <w:div w:id="445123686">
                      <w:marLeft w:val="0"/>
                      <w:marRight w:val="0"/>
                      <w:marTop w:val="0"/>
                      <w:marBottom w:val="0"/>
                      <w:divBdr>
                        <w:top w:val="single" w:sz="2" w:space="1" w:color="FFFFFF"/>
                        <w:left w:val="single" w:sz="2" w:space="11" w:color="FFFFFF"/>
                        <w:bottom w:val="single" w:sz="2" w:space="1" w:color="FFFFFF"/>
                        <w:right w:val="single" w:sz="2" w:space="4" w:color="FFFFFF"/>
                      </w:divBdr>
                      <w:divsChild>
                        <w:div w:id="530846485">
                          <w:marLeft w:val="0"/>
                          <w:marRight w:val="0"/>
                          <w:marTop w:val="0"/>
                          <w:marBottom w:val="0"/>
                          <w:divBdr>
                            <w:top w:val="none" w:sz="0" w:space="0" w:color="auto"/>
                            <w:left w:val="none" w:sz="0" w:space="0" w:color="auto"/>
                            <w:bottom w:val="none" w:sz="0" w:space="0" w:color="auto"/>
                            <w:right w:val="none" w:sz="0" w:space="0" w:color="auto"/>
                          </w:divBdr>
                        </w:div>
                      </w:divsChild>
                    </w:div>
                    <w:div w:id="1234394807">
                      <w:marLeft w:val="0"/>
                      <w:marRight w:val="0"/>
                      <w:marTop w:val="0"/>
                      <w:marBottom w:val="0"/>
                      <w:divBdr>
                        <w:top w:val="single" w:sz="2" w:space="1" w:color="FFFFFF"/>
                        <w:left w:val="single" w:sz="2" w:space="11" w:color="FFFFFF"/>
                        <w:bottom w:val="single" w:sz="2" w:space="1" w:color="FFFFFF"/>
                        <w:right w:val="single" w:sz="2" w:space="4" w:color="FFFFFF"/>
                      </w:divBdr>
                      <w:divsChild>
                        <w:div w:id="812261373">
                          <w:marLeft w:val="0"/>
                          <w:marRight w:val="0"/>
                          <w:marTop w:val="0"/>
                          <w:marBottom w:val="0"/>
                          <w:divBdr>
                            <w:top w:val="none" w:sz="0" w:space="0" w:color="auto"/>
                            <w:left w:val="none" w:sz="0" w:space="0" w:color="auto"/>
                            <w:bottom w:val="none" w:sz="0" w:space="0" w:color="auto"/>
                            <w:right w:val="none" w:sz="0" w:space="0" w:color="auto"/>
                          </w:divBdr>
                        </w:div>
                      </w:divsChild>
                    </w:div>
                    <w:div w:id="1785031352">
                      <w:marLeft w:val="0"/>
                      <w:marRight w:val="0"/>
                      <w:marTop w:val="0"/>
                      <w:marBottom w:val="0"/>
                      <w:divBdr>
                        <w:top w:val="single" w:sz="2" w:space="1" w:color="FFFFFF"/>
                        <w:left w:val="single" w:sz="2" w:space="11" w:color="FFFFFF"/>
                        <w:bottom w:val="single" w:sz="2" w:space="1" w:color="FFFFFF"/>
                        <w:right w:val="single" w:sz="2" w:space="4" w:color="FFFFFF"/>
                      </w:divBdr>
                      <w:divsChild>
                        <w:div w:id="1031295601">
                          <w:marLeft w:val="0"/>
                          <w:marRight w:val="0"/>
                          <w:marTop w:val="0"/>
                          <w:marBottom w:val="0"/>
                          <w:divBdr>
                            <w:top w:val="none" w:sz="0" w:space="0" w:color="auto"/>
                            <w:left w:val="none" w:sz="0" w:space="0" w:color="auto"/>
                            <w:bottom w:val="none" w:sz="0" w:space="0" w:color="auto"/>
                            <w:right w:val="none" w:sz="0" w:space="0" w:color="auto"/>
                          </w:divBdr>
                        </w:div>
                      </w:divsChild>
                    </w:div>
                    <w:div w:id="1829400541">
                      <w:marLeft w:val="0"/>
                      <w:marRight w:val="0"/>
                      <w:marTop w:val="0"/>
                      <w:marBottom w:val="0"/>
                      <w:divBdr>
                        <w:top w:val="single" w:sz="2" w:space="1" w:color="FFFFFF"/>
                        <w:left w:val="single" w:sz="2" w:space="11" w:color="FFFFFF"/>
                        <w:bottom w:val="single" w:sz="2" w:space="1" w:color="FFFFFF"/>
                        <w:right w:val="single" w:sz="2" w:space="4" w:color="FFFFFF"/>
                      </w:divBdr>
                      <w:divsChild>
                        <w:div w:id="835073447">
                          <w:marLeft w:val="0"/>
                          <w:marRight w:val="0"/>
                          <w:marTop w:val="0"/>
                          <w:marBottom w:val="0"/>
                          <w:divBdr>
                            <w:top w:val="none" w:sz="0" w:space="0" w:color="auto"/>
                            <w:left w:val="none" w:sz="0" w:space="0" w:color="auto"/>
                            <w:bottom w:val="none" w:sz="0" w:space="0" w:color="auto"/>
                            <w:right w:val="none" w:sz="0" w:space="0" w:color="auto"/>
                          </w:divBdr>
                        </w:div>
                      </w:divsChild>
                    </w:div>
                    <w:div w:id="1282297122">
                      <w:marLeft w:val="0"/>
                      <w:marRight w:val="0"/>
                      <w:marTop w:val="0"/>
                      <w:marBottom w:val="0"/>
                      <w:divBdr>
                        <w:top w:val="single" w:sz="2" w:space="1" w:color="FFFFFF"/>
                        <w:left w:val="single" w:sz="2" w:space="11" w:color="FFFFFF"/>
                        <w:bottom w:val="single" w:sz="2" w:space="1" w:color="FFFFFF"/>
                        <w:right w:val="single" w:sz="2" w:space="4" w:color="FFFFFF"/>
                      </w:divBdr>
                      <w:divsChild>
                        <w:div w:id="175266971">
                          <w:marLeft w:val="0"/>
                          <w:marRight w:val="0"/>
                          <w:marTop w:val="0"/>
                          <w:marBottom w:val="0"/>
                          <w:divBdr>
                            <w:top w:val="none" w:sz="0" w:space="0" w:color="auto"/>
                            <w:left w:val="none" w:sz="0" w:space="0" w:color="auto"/>
                            <w:bottom w:val="none" w:sz="0" w:space="0" w:color="auto"/>
                            <w:right w:val="none" w:sz="0" w:space="0" w:color="auto"/>
                          </w:divBdr>
                        </w:div>
                      </w:divsChild>
                    </w:div>
                    <w:div w:id="1007752539">
                      <w:marLeft w:val="0"/>
                      <w:marRight w:val="0"/>
                      <w:marTop w:val="0"/>
                      <w:marBottom w:val="0"/>
                      <w:divBdr>
                        <w:top w:val="single" w:sz="2" w:space="1" w:color="FFFFFF"/>
                        <w:left w:val="single" w:sz="2" w:space="11" w:color="FFFFFF"/>
                        <w:bottom w:val="single" w:sz="2" w:space="1" w:color="FFFFFF"/>
                        <w:right w:val="single" w:sz="2" w:space="4" w:color="FFFFFF"/>
                      </w:divBdr>
                      <w:divsChild>
                        <w:div w:id="643201177">
                          <w:marLeft w:val="0"/>
                          <w:marRight w:val="0"/>
                          <w:marTop w:val="0"/>
                          <w:marBottom w:val="0"/>
                          <w:divBdr>
                            <w:top w:val="none" w:sz="0" w:space="0" w:color="auto"/>
                            <w:left w:val="none" w:sz="0" w:space="0" w:color="auto"/>
                            <w:bottom w:val="none" w:sz="0" w:space="0" w:color="auto"/>
                            <w:right w:val="none" w:sz="0" w:space="0" w:color="auto"/>
                          </w:divBdr>
                        </w:div>
                      </w:divsChild>
                    </w:div>
                    <w:div w:id="1587306055">
                      <w:marLeft w:val="0"/>
                      <w:marRight w:val="0"/>
                      <w:marTop w:val="0"/>
                      <w:marBottom w:val="0"/>
                      <w:divBdr>
                        <w:top w:val="single" w:sz="2" w:space="1" w:color="FFFFFF"/>
                        <w:left w:val="single" w:sz="2" w:space="11" w:color="FFFFFF"/>
                        <w:bottom w:val="single" w:sz="2" w:space="1" w:color="FFFFFF"/>
                        <w:right w:val="single" w:sz="2" w:space="4" w:color="FFFFFF"/>
                      </w:divBdr>
                      <w:divsChild>
                        <w:div w:id="1458722030">
                          <w:marLeft w:val="0"/>
                          <w:marRight w:val="0"/>
                          <w:marTop w:val="0"/>
                          <w:marBottom w:val="0"/>
                          <w:divBdr>
                            <w:top w:val="none" w:sz="0" w:space="0" w:color="auto"/>
                            <w:left w:val="none" w:sz="0" w:space="0" w:color="auto"/>
                            <w:bottom w:val="none" w:sz="0" w:space="0" w:color="auto"/>
                            <w:right w:val="none" w:sz="0" w:space="0" w:color="auto"/>
                          </w:divBdr>
                        </w:div>
                      </w:divsChild>
                    </w:div>
                    <w:div w:id="1173226971">
                      <w:marLeft w:val="0"/>
                      <w:marRight w:val="0"/>
                      <w:marTop w:val="0"/>
                      <w:marBottom w:val="0"/>
                      <w:divBdr>
                        <w:top w:val="single" w:sz="2" w:space="1" w:color="FFFFFF"/>
                        <w:left w:val="single" w:sz="2" w:space="11" w:color="FFFFFF"/>
                        <w:bottom w:val="single" w:sz="2" w:space="1" w:color="FFFFFF"/>
                        <w:right w:val="single" w:sz="2" w:space="4" w:color="FFFFFF"/>
                      </w:divBdr>
                      <w:divsChild>
                        <w:div w:id="2118325555">
                          <w:marLeft w:val="0"/>
                          <w:marRight w:val="0"/>
                          <w:marTop w:val="0"/>
                          <w:marBottom w:val="0"/>
                          <w:divBdr>
                            <w:top w:val="none" w:sz="0" w:space="0" w:color="auto"/>
                            <w:left w:val="none" w:sz="0" w:space="0" w:color="auto"/>
                            <w:bottom w:val="none" w:sz="0" w:space="0" w:color="auto"/>
                            <w:right w:val="none" w:sz="0" w:space="0" w:color="auto"/>
                          </w:divBdr>
                        </w:div>
                      </w:divsChild>
                    </w:div>
                    <w:div w:id="583732573">
                      <w:marLeft w:val="0"/>
                      <w:marRight w:val="0"/>
                      <w:marTop w:val="0"/>
                      <w:marBottom w:val="0"/>
                      <w:divBdr>
                        <w:top w:val="single" w:sz="2" w:space="1" w:color="FFFFFF"/>
                        <w:left w:val="single" w:sz="2" w:space="11" w:color="FFFFFF"/>
                        <w:bottom w:val="single" w:sz="2" w:space="1" w:color="FFFFFF"/>
                        <w:right w:val="single" w:sz="2" w:space="4" w:color="FFFFFF"/>
                      </w:divBdr>
                      <w:divsChild>
                        <w:div w:id="694421812">
                          <w:marLeft w:val="0"/>
                          <w:marRight w:val="0"/>
                          <w:marTop w:val="0"/>
                          <w:marBottom w:val="0"/>
                          <w:divBdr>
                            <w:top w:val="none" w:sz="0" w:space="0" w:color="auto"/>
                            <w:left w:val="none" w:sz="0" w:space="0" w:color="auto"/>
                            <w:bottom w:val="none" w:sz="0" w:space="0" w:color="auto"/>
                            <w:right w:val="none" w:sz="0" w:space="0" w:color="auto"/>
                          </w:divBdr>
                        </w:div>
                      </w:divsChild>
                    </w:div>
                    <w:div w:id="681249520">
                      <w:marLeft w:val="0"/>
                      <w:marRight w:val="0"/>
                      <w:marTop w:val="0"/>
                      <w:marBottom w:val="0"/>
                      <w:divBdr>
                        <w:top w:val="single" w:sz="2" w:space="1" w:color="FFFFFF"/>
                        <w:left w:val="single" w:sz="2" w:space="11" w:color="FFFFFF"/>
                        <w:bottom w:val="single" w:sz="2" w:space="1" w:color="FFFFFF"/>
                        <w:right w:val="single" w:sz="2" w:space="4" w:color="FFFFFF"/>
                      </w:divBdr>
                      <w:divsChild>
                        <w:div w:id="999112112">
                          <w:marLeft w:val="0"/>
                          <w:marRight w:val="0"/>
                          <w:marTop w:val="0"/>
                          <w:marBottom w:val="0"/>
                          <w:divBdr>
                            <w:top w:val="none" w:sz="0" w:space="0" w:color="auto"/>
                            <w:left w:val="none" w:sz="0" w:space="0" w:color="auto"/>
                            <w:bottom w:val="none" w:sz="0" w:space="0" w:color="auto"/>
                            <w:right w:val="none" w:sz="0" w:space="0" w:color="auto"/>
                          </w:divBdr>
                        </w:div>
                      </w:divsChild>
                    </w:div>
                    <w:div w:id="451023851">
                      <w:marLeft w:val="0"/>
                      <w:marRight w:val="0"/>
                      <w:marTop w:val="0"/>
                      <w:marBottom w:val="0"/>
                      <w:divBdr>
                        <w:top w:val="single" w:sz="2" w:space="1" w:color="FFFFFF"/>
                        <w:left w:val="single" w:sz="2" w:space="11" w:color="FFFFFF"/>
                        <w:bottom w:val="single" w:sz="2" w:space="1" w:color="FFFFFF"/>
                        <w:right w:val="single" w:sz="2" w:space="4" w:color="FFFFFF"/>
                      </w:divBdr>
                      <w:divsChild>
                        <w:div w:id="674191607">
                          <w:marLeft w:val="0"/>
                          <w:marRight w:val="0"/>
                          <w:marTop w:val="0"/>
                          <w:marBottom w:val="0"/>
                          <w:divBdr>
                            <w:top w:val="none" w:sz="0" w:space="0" w:color="auto"/>
                            <w:left w:val="none" w:sz="0" w:space="0" w:color="auto"/>
                            <w:bottom w:val="none" w:sz="0" w:space="0" w:color="auto"/>
                            <w:right w:val="none" w:sz="0" w:space="0" w:color="auto"/>
                          </w:divBdr>
                        </w:div>
                      </w:divsChild>
                    </w:div>
                    <w:div w:id="1923099221">
                      <w:marLeft w:val="0"/>
                      <w:marRight w:val="0"/>
                      <w:marTop w:val="0"/>
                      <w:marBottom w:val="0"/>
                      <w:divBdr>
                        <w:top w:val="single" w:sz="2" w:space="1" w:color="FFFFFF"/>
                        <w:left w:val="single" w:sz="2" w:space="11" w:color="FFFFFF"/>
                        <w:bottom w:val="single" w:sz="2" w:space="1" w:color="FFFFFF"/>
                        <w:right w:val="single" w:sz="2" w:space="4" w:color="FFFFFF"/>
                      </w:divBdr>
                      <w:divsChild>
                        <w:div w:id="470250283">
                          <w:marLeft w:val="0"/>
                          <w:marRight w:val="0"/>
                          <w:marTop w:val="0"/>
                          <w:marBottom w:val="0"/>
                          <w:divBdr>
                            <w:top w:val="none" w:sz="0" w:space="0" w:color="auto"/>
                            <w:left w:val="none" w:sz="0" w:space="0" w:color="auto"/>
                            <w:bottom w:val="none" w:sz="0" w:space="0" w:color="auto"/>
                            <w:right w:val="none" w:sz="0" w:space="0" w:color="auto"/>
                          </w:divBdr>
                        </w:div>
                      </w:divsChild>
                    </w:div>
                    <w:div w:id="1508717882">
                      <w:marLeft w:val="0"/>
                      <w:marRight w:val="0"/>
                      <w:marTop w:val="0"/>
                      <w:marBottom w:val="0"/>
                      <w:divBdr>
                        <w:top w:val="single" w:sz="2" w:space="1" w:color="FFFFFF"/>
                        <w:left w:val="single" w:sz="2" w:space="11" w:color="FFFFFF"/>
                        <w:bottom w:val="single" w:sz="2" w:space="1" w:color="FFFFFF"/>
                        <w:right w:val="single" w:sz="2" w:space="4" w:color="FFFFFF"/>
                      </w:divBdr>
                      <w:divsChild>
                        <w:div w:id="521667483">
                          <w:marLeft w:val="0"/>
                          <w:marRight w:val="0"/>
                          <w:marTop w:val="0"/>
                          <w:marBottom w:val="0"/>
                          <w:divBdr>
                            <w:top w:val="none" w:sz="0" w:space="0" w:color="auto"/>
                            <w:left w:val="none" w:sz="0" w:space="0" w:color="auto"/>
                            <w:bottom w:val="none" w:sz="0" w:space="0" w:color="auto"/>
                            <w:right w:val="none" w:sz="0" w:space="0" w:color="auto"/>
                          </w:divBdr>
                        </w:div>
                      </w:divsChild>
                    </w:div>
                    <w:div w:id="666592586">
                      <w:marLeft w:val="0"/>
                      <w:marRight w:val="0"/>
                      <w:marTop w:val="0"/>
                      <w:marBottom w:val="0"/>
                      <w:divBdr>
                        <w:top w:val="single" w:sz="2" w:space="1" w:color="FFFFFF"/>
                        <w:left w:val="single" w:sz="2" w:space="11" w:color="FFFFFF"/>
                        <w:bottom w:val="single" w:sz="2" w:space="1" w:color="FFFFFF"/>
                        <w:right w:val="single" w:sz="2" w:space="4" w:color="FFFFFF"/>
                      </w:divBdr>
                      <w:divsChild>
                        <w:div w:id="2146701761">
                          <w:marLeft w:val="0"/>
                          <w:marRight w:val="0"/>
                          <w:marTop w:val="0"/>
                          <w:marBottom w:val="0"/>
                          <w:divBdr>
                            <w:top w:val="none" w:sz="0" w:space="0" w:color="auto"/>
                            <w:left w:val="none" w:sz="0" w:space="0" w:color="auto"/>
                            <w:bottom w:val="none" w:sz="0" w:space="0" w:color="auto"/>
                            <w:right w:val="none" w:sz="0" w:space="0" w:color="auto"/>
                          </w:divBdr>
                        </w:div>
                      </w:divsChild>
                    </w:div>
                    <w:div w:id="768113949">
                      <w:marLeft w:val="0"/>
                      <w:marRight w:val="0"/>
                      <w:marTop w:val="0"/>
                      <w:marBottom w:val="0"/>
                      <w:divBdr>
                        <w:top w:val="single" w:sz="2" w:space="1" w:color="FFFFFF"/>
                        <w:left w:val="single" w:sz="2" w:space="11" w:color="FFFFFF"/>
                        <w:bottom w:val="single" w:sz="2" w:space="1" w:color="FFFFFF"/>
                        <w:right w:val="single" w:sz="2" w:space="4" w:color="FFFFFF"/>
                      </w:divBdr>
                      <w:divsChild>
                        <w:div w:id="1542356221">
                          <w:marLeft w:val="0"/>
                          <w:marRight w:val="0"/>
                          <w:marTop w:val="0"/>
                          <w:marBottom w:val="0"/>
                          <w:divBdr>
                            <w:top w:val="none" w:sz="0" w:space="0" w:color="auto"/>
                            <w:left w:val="none" w:sz="0" w:space="0" w:color="auto"/>
                            <w:bottom w:val="none" w:sz="0" w:space="0" w:color="auto"/>
                            <w:right w:val="none" w:sz="0" w:space="0" w:color="auto"/>
                          </w:divBdr>
                        </w:div>
                      </w:divsChild>
                    </w:div>
                    <w:div w:id="1897424179">
                      <w:marLeft w:val="0"/>
                      <w:marRight w:val="0"/>
                      <w:marTop w:val="0"/>
                      <w:marBottom w:val="0"/>
                      <w:divBdr>
                        <w:top w:val="single" w:sz="2" w:space="1" w:color="FFFFFF"/>
                        <w:left w:val="single" w:sz="2" w:space="11" w:color="FFFFFF"/>
                        <w:bottom w:val="single" w:sz="2" w:space="1" w:color="FFFFFF"/>
                        <w:right w:val="single" w:sz="2" w:space="4" w:color="FFFFFF"/>
                      </w:divBdr>
                      <w:divsChild>
                        <w:div w:id="1863201124">
                          <w:marLeft w:val="0"/>
                          <w:marRight w:val="0"/>
                          <w:marTop w:val="0"/>
                          <w:marBottom w:val="0"/>
                          <w:divBdr>
                            <w:top w:val="none" w:sz="0" w:space="0" w:color="auto"/>
                            <w:left w:val="none" w:sz="0" w:space="0" w:color="auto"/>
                            <w:bottom w:val="none" w:sz="0" w:space="0" w:color="auto"/>
                            <w:right w:val="none" w:sz="0" w:space="0" w:color="auto"/>
                          </w:divBdr>
                        </w:div>
                      </w:divsChild>
                    </w:div>
                    <w:div w:id="1569073892">
                      <w:marLeft w:val="0"/>
                      <w:marRight w:val="0"/>
                      <w:marTop w:val="0"/>
                      <w:marBottom w:val="0"/>
                      <w:divBdr>
                        <w:top w:val="single" w:sz="2" w:space="1" w:color="FFFFFF"/>
                        <w:left w:val="single" w:sz="2" w:space="11" w:color="FFFFFF"/>
                        <w:bottom w:val="single" w:sz="2" w:space="1" w:color="FFFFFF"/>
                        <w:right w:val="single" w:sz="2" w:space="4" w:color="FFFFFF"/>
                      </w:divBdr>
                      <w:divsChild>
                        <w:div w:id="2119790696">
                          <w:marLeft w:val="0"/>
                          <w:marRight w:val="0"/>
                          <w:marTop w:val="0"/>
                          <w:marBottom w:val="0"/>
                          <w:divBdr>
                            <w:top w:val="none" w:sz="0" w:space="0" w:color="auto"/>
                            <w:left w:val="none" w:sz="0" w:space="0" w:color="auto"/>
                            <w:bottom w:val="none" w:sz="0" w:space="0" w:color="auto"/>
                            <w:right w:val="none" w:sz="0" w:space="0" w:color="auto"/>
                          </w:divBdr>
                        </w:div>
                      </w:divsChild>
                    </w:div>
                    <w:div w:id="1698962214">
                      <w:marLeft w:val="0"/>
                      <w:marRight w:val="0"/>
                      <w:marTop w:val="0"/>
                      <w:marBottom w:val="0"/>
                      <w:divBdr>
                        <w:top w:val="single" w:sz="2" w:space="1" w:color="FFFFFF"/>
                        <w:left w:val="single" w:sz="2" w:space="11" w:color="FFFFFF"/>
                        <w:bottom w:val="single" w:sz="2" w:space="1" w:color="FFFFFF"/>
                        <w:right w:val="single" w:sz="2" w:space="4" w:color="FFFFFF"/>
                      </w:divBdr>
                      <w:divsChild>
                        <w:div w:id="2134442537">
                          <w:marLeft w:val="0"/>
                          <w:marRight w:val="0"/>
                          <w:marTop w:val="0"/>
                          <w:marBottom w:val="0"/>
                          <w:divBdr>
                            <w:top w:val="none" w:sz="0" w:space="0" w:color="auto"/>
                            <w:left w:val="none" w:sz="0" w:space="0" w:color="auto"/>
                            <w:bottom w:val="none" w:sz="0" w:space="0" w:color="auto"/>
                            <w:right w:val="none" w:sz="0" w:space="0" w:color="auto"/>
                          </w:divBdr>
                        </w:div>
                      </w:divsChild>
                    </w:div>
                    <w:div w:id="1580483000">
                      <w:marLeft w:val="0"/>
                      <w:marRight w:val="0"/>
                      <w:marTop w:val="0"/>
                      <w:marBottom w:val="0"/>
                      <w:divBdr>
                        <w:top w:val="single" w:sz="2" w:space="1" w:color="FFFFFF"/>
                        <w:left w:val="single" w:sz="2" w:space="11" w:color="FFFFFF"/>
                        <w:bottom w:val="single" w:sz="2" w:space="4" w:color="FFFFFF"/>
                        <w:right w:val="single" w:sz="2" w:space="4" w:color="FFFFFF"/>
                      </w:divBdr>
                      <w:divsChild>
                        <w:div w:id="412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044">
          <w:marLeft w:val="0"/>
          <w:marRight w:val="0"/>
          <w:marTop w:val="0"/>
          <w:marBottom w:val="300"/>
          <w:divBdr>
            <w:top w:val="none" w:sz="0" w:space="0" w:color="auto"/>
            <w:left w:val="none" w:sz="0" w:space="0" w:color="auto"/>
            <w:bottom w:val="none" w:sz="0" w:space="0" w:color="auto"/>
            <w:right w:val="none" w:sz="0" w:space="0" w:color="auto"/>
          </w:divBdr>
          <w:divsChild>
            <w:div w:id="1972855778">
              <w:marLeft w:val="0"/>
              <w:marRight w:val="0"/>
              <w:marTop w:val="0"/>
              <w:marBottom w:val="0"/>
              <w:divBdr>
                <w:top w:val="none" w:sz="0" w:space="0" w:color="auto"/>
                <w:left w:val="none" w:sz="0" w:space="0" w:color="auto"/>
                <w:bottom w:val="none" w:sz="0" w:space="0" w:color="auto"/>
                <w:right w:val="none" w:sz="0" w:space="0" w:color="auto"/>
              </w:divBdr>
              <w:divsChild>
                <w:div w:id="1340501149">
                  <w:marLeft w:val="0"/>
                  <w:marRight w:val="0"/>
                  <w:marTop w:val="0"/>
                  <w:marBottom w:val="0"/>
                  <w:divBdr>
                    <w:top w:val="none" w:sz="0" w:space="0" w:color="auto"/>
                    <w:left w:val="none" w:sz="0" w:space="0" w:color="auto"/>
                    <w:bottom w:val="none" w:sz="0" w:space="0" w:color="auto"/>
                    <w:right w:val="none" w:sz="0" w:space="0" w:color="auto"/>
                  </w:divBdr>
                  <w:divsChild>
                    <w:div w:id="314770351">
                      <w:marLeft w:val="0"/>
                      <w:marRight w:val="0"/>
                      <w:marTop w:val="0"/>
                      <w:marBottom w:val="0"/>
                      <w:divBdr>
                        <w:top w:val="single" w:sz="2" w:space="4" w:color="FFFFFF"/>
                        <w:left w:val="single" w:sz="2" w:space="11" w:color="FFFFFF"/>
                        <w:bottom w:val="single" w:sz="2" w:space="1" w:color="FFFFFF"/>
                        <w:right w:val="single" w:sz="2" w:space="4" w:color="FFFFFF"/>
                      </w:divBdr>
                      <w:divsChild>
                        <w:div w:id="851141159">
                          <w:marLeft w:val="0"/>
                          <w:marRight w:val="0"/>
                          <w:marTop w:val="0"/>
                          <w:marBottom w:val="0"/>
                          <w:divBdr>
                            <w:top w:val="none" w:sz="0" w:space="0" w:color="auto"/>
                            <w:left w:val="none" w:sz="0" w:space="0" w:color="auto"/>
                            <w:bottom w:val="none" w:sz="0" w:space="0" w:color="auto"/>
                            <w:right w:val="none" w:sz="0" w:space="0" w:color="auto"/>
                          </w:divBdr>
                        </w:div>
                      </w:divsChild>
                    </w:div>
                    <w:div w:id="1013384645">
                      <w:marLeft w:val="0"/>
                      <w:marRight w:val="0"/>
                      <w:marTop w:val="0"/>
                      <w:marBottom w:val="0"/>
                      <w:divBdr>
                        <w:top w:val="single" w:sz="2" w:space="1" w:color="FFFFFF"/>
                        <w:left w:val="single" w:sz="2" w:space="11" w:color="FFFFFF"/>
                        <w:bottom w:val="single" w:sz="2" w:space="1" w:color="FFFFFF"/>
                        <w:right w:val="single" w:sz="2" w:space="4" w:color="FFFFFF"/>
                      </w:divBdr>
                      <w:divsChild>
                        <w:div w:id="1709180997">
                          <w:marLeft w:val="0"/>
                          <w:marRight w:val="0"/>
                          <w:marTop w:val="0"/>
                          <w:marBottom w:val="0"/>
                          <w:divBdr>
                            <w:top w:val="none" w:sz="0" w:space="0" w:color="auto"/>
                            <w:left w:val="none" w:sz="0" w:space="0" w:color="auto"/>
                            <w:bottom w:val="none" w:sz="0" w:space="0" w:color="auto"/>
                            <w:right w:val="none" w:sz="0" w:space="0" w:color="auto"/>
                          </w:divBdr>
                        </w:div>
                      </w:divsChild>
                    </w:div>
                    <w:div w:id="1387335854">
                      <w:marLeft w:val="0"/>
                      <w:marRight w:val="0"/>
                      <w:marTop w:val="0"/>
                      <w:marBottom w:val="0"/>
                      <w:divBdr>
                        <w:top w:val="single" w:sz="2" w:space="1" w:color="FFFFFF"/>
                        <w:left w:val="single" w:sz="2" w:space="11" w:color="FFFFFF"/>
                        <w:bottom w:val="single" w:sz="2" w:space="1" w:color="FFFFFF"/>
                        <w:right w:val="single" w:sz="2" w:space="4" w:color="FFFFFF"/>
                      </w:divBdr>
                      <w:divsChild>
                        <w:div w:id="1749158014">
                          <w:marLeft w:val="0"/>
                          <w:marRight w:val="0"/>
                          <w:marTop w:val="0"/>
                          <w:marBottom w:val="0"/>
                          <w:divBdr>
                            <w:top w:val="none" w:sz="0" w:space="0" w:color="auto"/>
                            <w:left w:val="none" w:sz="0" w:space="0" w:color="auto"/>
                            <w:bottom w:val="none" w:sz="0" w:space="0" w:color="auto"/>
                            <w:right w:val="none" w:sz="0" w:space="0" w:color="auto"/>
                          </w:divBdr>
                        </w:div>
                      </w:divsChild>
                    </w:div>
                    <w:div w:id="1940794654">
                      <w:marLeft w:val="0"/>
                      <w:marRight w:val="0"/>
                      <w:marTop w:val="0"/>
                      <w:marBottom w:val="0"/>
                      <w:divBdr>
                        <w:top w:val="single" w:sz="2" w:space="1" w:color="FFFFFF"/>
                        <w:left w:val="single" w:sz="2" w:space="11" w:color="FFFFFF"/>
                        <w:bottom w:val="single" w:sz="2" w:space="1" w:color="FFFFFF"/>
                        <w:right w:val="single" w:sz="2" w:space="4" w:color="FFFFFF"/>
                      </w:divBdr>
                      <w:divsChild>
                        <w:div w:id="53696438">
                          <w:marLeft w:val="0"/>
                          <w:marRight w:val="0"/>
                          <w:marTop w:val="0"/>
                          <w:marBottom w:val="0"/>
                          <w:divBdr>
                            <w:top w:val="none" w:sz="0" w:space="0" w:color="auto"/>
                            <w:left w:val="none" w:sz="0" w:space="0" w:color="auto"/>
                            <w:bottom w:val="none" w:sz="0" w:space="0" w:color="auto"/>
                            <w:right w:val="none" w:sz="0" w:space="0" w:color="auto"/>
                          </w:divBdr>
                        </w:div>
                      </w:divsChild>
                    </w:div>
                    <w:div w:id="513036635">
                      <w:marLeft w:val="0"/>
                      <w:marRight w:val="0"/>
                      <w:marTop w:val="0"/>
                      <w:marBottom w:val="0"/>
                      <w:divBdr>
                        <w:top w:val="single" w:sz="2" w:space="1" w:color="FFFFFF"/>
                        <w:left w:val="single" w:sz="2" w:space="11" w:color="FFFFFF"/>
                        <w:bottom w:val="single" w:sz="2" w:space="1" w:color="FFFFFF"/>
                        <w:right w:val="single" w:sz="2" w:space="4" w:color="FFFFFF"/>
                      </w:divBdr>
                      <w:divsChild>
                        <w:div w:id="1544052934">
                          <w:marLeft w:val="0"/>
                          <w:marRight w:val="0"/>
                          <w:marTop w:val="0"/>
                          <w:marBottom w:val="0"/>
                          <w:divBdr>
                            <w:top w:val="none" w:sz="0" w:space="0" w:color="auto"/>
                            <w:left w:val="none" w:sz="0" w:space="0" w:color="auto"/>
                            <w:bottom w:val="none" w:sz="0" w:space="0" w:color="auto"/>
                            <w:right w:val="none" w:sz="0" w:space="0" w:color="auto"/>
                          </w:divBdr>
                        </w:div>
                      </w:divsChild>
                    </w:div>
                    <w:div w:id="1350986791">
                      <w:marLeft w:val="0"/>
                      <w:marRight w:val="0"/>
                      <w:marTop w:val="0"/>
                      <w:marBottom w:val="0"/>
                      <w:divBdr>
                        <w:top w:val="single" w:sz="2" w:space="1" w:color="FFFFFF"/>
                        <w:left w:val="single" w:sz="2" w:space="11" w:color="FFFFFF"/>
                        <w:bottom w:val="single" w:sz="2" w:space="1" w:color="FFFFFF"/>
                        <w:right w:val="single" w:sz="2" w:space="4" w:color="FFFFFF"/>
                      </w:divBdr>
                      <w:divsChild>
                        <w:div w:id="674914866">
                          <w:marLeft w:val="0"/>
                          <w:marRight w:val="0"/>
                          <w:marTop w:val="0"/>
                          <w:marBottom w:val="0"/>
                          <w:divBdr>
                            <w:top w:val="none" w:sz="0" w:space="0" w:color="auto"/>
                            <w:left w:val="none" w:sz="0" w:space="0" w:color="auto"/>
                            <w:bottom w:val="none" w:sz="0" w:space="0" w:color="auto"/>
                            <w:right w:val="none" w:sz="0" w:space="0" w:color="auto"/>
                          </w:divBdr>
                        </w:div>
                      </w:divsChild>
                    </w:div>
                    <w:div w:id="1556626896">
                      <w:marLeft w:val="0"/>
                      <w:marRight w:val="0"/>
                      <w:marTop w:val="0"/>
                      <w:marBottom w:val="0"/>
                      <w:divBdr>
                        <w:top w:val="single" w:sz="2" w:space="1" w:color="FFFFFF"/>
                        <w:left w:val="single" w:sz="2" w:space="11" w:color="FFFFFF"/>
                        <w:bottom w:val="single" w:sz="2" w:space="1" w:color="FFFFFF"/>
                        <w:right w:val="single" w:sz="2" w:space="4" w:color="FFFFFF"/>
                      </w:divBdr>
                      <w:divsChild>
                        <w:div w:id="934703791">
                          <w:marLeft w:val="0"/>
                          <w:marRight w:val="0"/>
                          <w:marTop w:val="0"/>
                          <w:marBottom w:val="0"/>
                          <w:divBdr>
                            <w:top w:val="none" w:sz="0" w:space="0" w:color="auto"/>
                            <w:left w:val="none" w:sz="0" w:space="0" w:color="auto"/>
                            <w:bottom w:val="none" w:sz="0" w:space="0" w:color="auto"/>
                            <w:right w:val="none" w:sz="0" w:space="0" w:color="auto"/>
                          </w:divBdr>
                        </w:div>
                      </w:divsChild>
                    </w:div>
                    <w:div w:id="1800873322">
                      <w:marLeft w:val="0"/>
                      <w:marRight w:val="0"/>
                      <w:marTop w:val="0"/>
                      <w:marBottom w:val="0"/>
                      <w:divBdr>
                        <w:top w:val="single" w:sz="2" w:space="1" w:color="FFFFFF"/>
                        <w:left w:val="single" w:sz="2" w:space="11" w:color="FFFFFF"/>
                        <w:bottom w:val="single" w:sz="2" w:space="1" w:color="FFFFFF"/>
                        <w:right w:val="single" w:sz="2" w:space="4" w:color="FFFFFF"/>
                      </w:divBdr>
                      <w:divsChild>
                        <w:div w:id="1718385622">
                          <w:marLeft w:val="0"/>
                          <w:marRight w:val="0"/>
                          <w:marTop w:val="0"/>
                          <w:marBottom w:val="0"/>
                          <w:divBdr>
                            <w:top w:val="none" w:sz="0" w:space="0" w:color="auto"/>
                            <w:left w:val="none" w:sz="0" w:space="0" w:color="auto"/>
                            <w:bottom w:val="none" w:sz="0" w:space="0" w:color="auto"/>
                            <w:right w:val="none" w:sz="0" w:space="0" w:color="auto"/>
                          </w:divBdr>
                        </w:div>
                      </w:divsChild>
                    </w:div>
                    <w:div w:id="710374936">
                      <w:marLeft w:val="0"/>
                      <w:marRight w:val="0"/>
                      <w:marTop w:val="0"/>
                      <w:marBottom w:val="0"/>
                      <w:divBdr>
                        <w:top w:val="single" w:sz="2" w:space="1" w:color="FFFFFF"/>
                        <w:left w:val="single" w:sz="2" w:space="11" w:color="FFFFFF"/>
                        <w:bottom w:val="single" w:sz="2" w:space="1" w:color="FFFFFF"/>
                        <w:right w:val="single" w:sz="2" w:space="4" w:color="FFFFFF"/>
                      </w:divBdr>
                      <w:divsChild>
                        <w:div w:id="1538008748">
                          <w:marLeft w:val="0"/>
                          <w:marRight w:val="0"/>
                          <w:marTop w:val="0"/>
                          <w:marBottom w:val="0"/>
                          <w:divBdr>
                            <w:top w:val="none" w:sz="0" w:space="0" w:color="auto"/>
                            <w:left w:val="none" w:sz="0" w:space="0" w:color="auto"/>
                            <w:bottom w:val="none" w:sz="0" w:space="0" w:color="auto"/>
                            <w:right w:val="none" w:sz="0" w:space="0" w:color="auto"/>
                          </w:divBdr>
                        </w:div>
                      </w:divsChild>
                    </w:div>
                    <w:div w:id="2062897878">
                      <w:marLeft w:val="0"/>
                      <w:marRight w:val="0"/>
                      <w:marTop w:val="0"/>
                      <w:marBottom w:val="0"/>
                      <w:divBdr>
                        <w:top w:val="single" w:sz="2" w:space="1" w:color="FFFFFF"/>
                        <w:left w:val="single" w:sz="2" w:space="11" w:color="FFFFFF"/>
                        <w:bottom w:val="single" w:sz="2" w:space="1" w:color="FFFFFF"/>
                        <w:right w:val="single" w:sz="2" w:space="4" w:color="FFFFFF"/>
                      </w:divBdr>
                      <w:divsChild>
                        <w:div w:id="775639469">
                          <w:marLeft w:val="0"/>
                          <w:marRight w:val="0"/>
                          <w:marTop w:val="0"/>
                          <w:marBottom w:val="0"/>
                          <w:divBdr>
                            <w:top w:val="none" w:sz="0" w:space="0" w:color="auto"/>
                            <w:left w:val="none" w:sz="0" w:space="0" w:color="auto"/>
                            <w:bottom w:val="none" w:sz="0" w:space="0" w:color="auto"/>
                            <w:right w:val="none" w:sz="0" w:space="0" w:color="auto"/>
                          </w:divBdr>
                        </w:div>
                      </w:divsChild>
                    </w:div>
                    <w:div w:id="7488836">
                      <w:marLeft w:val="0"/>
                      <w:marRight w:val="0"/>
                      <w:marTop w:val="0"/>
                      <w:marBottom w:val="0"/>
                      <w:divBdr>
                        <w:top w:val="single" w:sz="2" w:space="1" w:color="FFFFFF"/>
                        <w:left w:val="single" w:sz="2" w:space="11" w:color="FFFFFF"/>
                        <w:bottom w:val="single" w:sz="2" w:space="1" w:color="FFFFFF"/>
                        <w:right w:val="single" w:sz="2" w:space="4" w:color="FFFFFF"/>
                      </w:divBdr>
                      <w:divsChild>
                        <w:div w:id="240911700">
                          <w:marLeft w:val="0"/>
                          <w:marRight w:val="0"/>
                          <w:marTop w:val="0"/>
                          <w:marBottom w:val="0"/>
                          <w:divBdr>
                            <w:top w:val="none" w:sz="0" w:space="0" w:color="auto"/>
                            <w:left w:val="none" w:sz="0" w:space="0" w:color="auto"/>
                            <w:bottom w:val="none" w:sz="0" w:space="0" w:color="auto"/>
                            <w:right w:val="none" w:sz="0" w:space="0" w:color="auto"/>
                          </w:divBdr>
                        </w:div>
                      </w:divsChild>
                    </w:div>
                    <w:div w:id="1054499672">
                      <w:marLeft w:val="0"/>
                      <w:marRight w:val="0"/>
                      <w:marTop w:val="0"/>
                      <w:marBottom w:val="0"/>
                      <w:divBdr>
                        <w:top w:val="single" w:sz="2" w:space="1" w:color="FFFFFF"/>
                        <w:left w:val="single" w:sz="2" w:space="11" w:color="FFFFFF"/>
                        <w:bottom w:val="single" w:sz="2" w:space="1" w:color="FFFFFF"/>
                        <w:right w:val="single" w:sz="2" w:space="4" w:color="FFFFFF"/>
                      </w:divBdr>
                      <w:divsChild>
                        <w:div w:id="1808663667">
                          <w:marLeft w:val="0"/>
                          <w:marRight w:val="0"/>
                          <w:marTop w:val="0"/>
                          <w:marBottom w:val="0"/>
                          <w:divBdr>
                            <w:top w:val="none" w:sz="0" w:space="0" w:color="auto"/>
                            <w:left w:val="none" w:sz="0" w:space="0" w:color="auto"/>
                            <w:bottom w:val="none" w:sz="0" w:space="0" w:color="auto"/>
                            <w:right w:val="none" w:sz="0" w:space="0" w:color="auto"/>
                          </w:divBdr>
                        </w:div>
                      </w:divsChild>
                    </w:div>
                    <w:div w:id="97915522">
                      <w:marLeft w:val="0"/>
                      <w:marRight w:val="0"/>
                      <w:marTop w:val="0"/>
                      <w:marBottom w:val="0"/>
                      <w:divBdr>
                        <w:top w:val="single" w:sz="2" w:space="1" w:color="FFFFFF"/>
                        <w:left w:val="single" w:sz="2" w:space="11" w:color="FFFFFF"/>
                        <w:bottom w:val="single" w:sz="2" w:space="1" w:color="FFFFFF"/>
                        <w:right w:val="single" w:sz="2" w:space="4" w:color="FFFFFF"/>
                      </w:divBdr>
                      <w:divsChild>
                        <w:div w:id="1574317182">
                          <w:marLeft w:val="0"/>
                          <w:marRight w:val="0"/>
                          <w:marTop w:val="0"/>
                          <w:marBottom w:val="0"/>
                          <w:divBdr>
                            <w:top w:val="none" w:sz="0" w:space="0" w:color="auto"/>
                            <w:left w:val="none" w:sz="0" w:space="0" w:color="auto"/>
                            <w:bottom w:val="none" w:sz="0" w:space="0" w:color="auto"/>
                            <w:right w:val="none" w:sz="0" w:space="0" w:color="auto"/>
                          </w:divBdr>
                        </w:div>
                      </w:divsChild>
                    </w:div>
                    <w:div w:id="1787000509">
                      <w:marLeft w:val="0"/>
                      <w:marRight w:val="0"/>
                      <w:marTop w:val="0"/>
                      <w:marBottom w:val="0"/>
                      <w:divBdr>
                        <w:top w:val="single" w:sz="2" w:space="1" w:color="FFFFFF"/>
                        <w:left w:val="single" w:sz="2" w:space="11" w:color="FFFFFF"/>
                        <w:bottom w:val="single" w:sz="2" w:space="1" w:color="FFFFFF"/>
                        <w:right w:val="single" w:sz="2" w:space="4" w:color="FFFFFF"/>
                      </w:divBdr>
                      <w:divsChild>
                        <w:div w:id="631907380">
                          <w:marLeft w:val="0"/>
                          <w:marRight w:val="0"/>
                          <w:marTop w:val="0"/>
                          <w:marBottom w:val="0"/>
                          <w:divBdr>
                            <w:top w:val="none" w:sz="0" w:space="0" w:color="auto"/>
                            <w:left w:val="none" w:sz="0" w:space="0" w:color="auto"/>
                            <w:bottom w:val="none" w:sz="0" w:space="0" w:color="auto"/>
                            <w:right w:val="none" w:sz="0" w:space="0" w:color="auto"/>
                          </w:divBdr>
                        </w:div>
                      </w:divsChild>
                    </w:div>
                    <w:div w:id="280917602">
                      <w:marLeft w:val="0"/>
                      <w:marRight w:val="0"/>
                      <w:marTop w:val="0"/>
                      <w:marBottom w:val="0"/>
                      <w:divBdr>
                        <w:top w:val="single" w:sz="2" w:space="1" w:color="FFFFFF"/>
                        <w:left w:val="single" w:sz="2" w:space="11" w:color="FFFFFF"/>
                        <w:bottom w:val="single" w:sz="2" w:space="1" w:color="FFFFFF"/>
                        <w:right w:val="single" w:sz="2" w:space="4" w:color="FFFFFF"/>
                      </w:divBdr>
                      <w:divsChild>
                        <w:div w:id="1283346388">
                          <w:marLeft w:val="0"/>
                          <w:marRight w:val="0"/>
                          <w:marTop w:val="0"/>
                          <w:marBottom w:val="0"/>
                          <w:divBdr>
                            <w:top w:val="none" w:sz="0" w:space="0" w:color="auto"/>
                            <w:left w:val="none" w:sz="0" w:space="0" w:color="auto"/>
                            <w:bottom w:val="none" w:sz="0" w:space="0" w:color="auto"/>
                            <w:right w:val="none" w:sz="0" w:space="0" w:color="auto"/>
                          </w:divBdr>
                        </w:div>
                      </w:divsChild>
                    </w:div>
                    <w:div w:id="1961691160">
                      <w:marLeft w:val="0"/>
                      <w:marRight w:val="0"/>
                      <w:marTop w:val="0"/>
                      <w:marBottom w:val="0"/>
                      <w:divBdr>
                        <w:top w:val="single" w:sz="2" w:space="1" w:color="FFFFFF"/>
                        <w:left w:val="single" w:sz="2" w:space="11" w:color="FFFFFF"/>
                        <w:bottom w:val="single" w:sz="2" w:space="1" w:color="FFFFFF"/>
                        <w:right w:val="single" w:sz="2" w:space="4" w:color="FFFFFF"/>
                      </w:divBdr>
                      <w:divsChild>
                        <w:div w:id="1249189029">
                          <w:marLeft w:val="0"/>
                          <w:marRight w:val="0"/>
                          <w:marTop w:val="0"/>
                          <w:marBottom w:val="0"/>
                          <w:divBdr>
                            <w:top w:val="none" w:sz="0" w:space="0" w:color="auto"/>
                            <w:left w:val="none" w:sz="0" w:space="0" w:color="auto"/>
                            <w:bottom w:val="none" w:sz="0" w:space="0" w:color="auto"/>
                            <w:right w:val="none" w:sz="0" w:space="0" w:color="auto"/>
                          </w:divBdr>
                        </w:div>
                      </w:divsChild>
                    </w:div>
                    <w:div w:id="699628399">
                      <w:marLeft w:val="0"/>
                      <w:marRight w:val="0"/>
                      <w:marTop w:val="0"/>
                      <w:marBottom w:val="0"/>
                      <w:divBdr>
                        <w:top w:val="single" w:sz="2" w:space="1" w:color="FFFFFF"/>
                        <w:left w:val="single" w:sz="2" w:space="11" w:color="FFFFFF"/>
                        <w:bottom w:val="single" w:sz="2" w:space="1" w:color="FFFFFF"/>
                        <w:right w:val="single" w:sz="2" w:space="4" w:color="FFFFFF"/>
                      </w:divBdr>
                      <w:divsChild>
                        <w:div w:id="295649859">
                          <w:marLeft w:val="0"/>
                          <w:marRight w:val="0"/>
                          <w:marTop w:val="0"/>
                          <w:marBottom w:val="0"/>
                          <w:divBdr>
                            <w:top w:val="none" w:sz="0" w:space="0" w:color="auto"/>
                            <w:left w:val="none" w:sz="0" w:space="0" w:color="auto"/>
                            <w:bottom w:val="none" w:sz="0" w:space="0" w:color="auto"/>
                            <w:right w:val="none" w:sz="0" w:space="0" w:color="auto"/>
                          </w:divBdr>
                        </w:div>
                      </w:divsChild>
                    </w:div>
                    <w:div w:id="62410131">
                      <w:marLeft w:val="0"/>
                      <w:marRight w:val="0"/>
                      <w:marTop w:val="0"/>
                      <w:marBottom w:val="0"/>
                      <w:divBdr>
                        <w:top w:val="single" w:sz="2" w:space="1" w:color="FFFFFF"/>
                        <w:left w:val="single" w:sz="2" w:space="11" w:color="FFFFFF"/>
                        <w:bottom w:val="single" w:sz="2" w:space="1" w:color="FFFFFF"/>
                        <w:right w:val="single" w:sz="2" w:space="4" w:color="FFFFFF"/>
                      </w:divBdr>
                      <w:divsChild>
                        <w:div w:id="247079244">
                          <w:marLeft w:val="0"/>
                          <w:marRight w:val="0"/>
                          <w:marTop w:val="0"/>
                          <w:marBottom w:val="0"/>
                          <w:divBdr>
                            <w:top w:val="none" w:sz="0" w:space="0" w:color="auto"/>
                            <w:left w:val="none" w:sz="0" w:space="0" w:color="auto"/>
                            <w:bottom w:val="none" w:sz="0" w:space="0" w:color="auto"/>
                            <w:right w:val="none" w:sz="0" w:space="0" w:color="auto"/>
                          </w:divBdr>
                        </w:div>
                      </w:divsChild>
                    </w:div>
                    <w:div w:id="421728598">
                      <w:marLeft w:val="0"/>
                      <w:marRight w:val="0"/>
                      <w:marTop w:val="0"/>
                      <w:marBottom w:val="0"/>
                      <w:divBdr>
                        <w:top w:val="single" w:sz="2" w:space="1" w:color="FFFFFF"/>
                        <w:left w:val="single" w:sz="2" w:space="11" w:color="FFFFFF"/>
                        <w:bottom w:val="single" w:sz="2" w:space="1" w:color="FFFFFF"/>
                        <w:right w:val="single" w:sz="2" w:space="4" w:color="FFFFFF"/>
                      </w:divBdr>
                      <w:divsChild>
                        <w:div w:id="698046874">
                          <w:marLeft w:val="0"/>
                          <w:marRight w:val="0"/>
                          <w:marTop w:val="0"/>
                          <w:marBottom w:val="0"/>
                          <w:divBdr>
                            <w:top w:val="none" w:sz="0" w:space="0" w:color="auto"/>
                            <w:left w:val="none" w:sz="0" w:space="0" w:color="auto"/>
                            <w:bottom w:val="none" w:sz="0" w:space="0" w:color="auto"/>
                            <w:right w:val="none" w:sz="0" w:space="0" w:color="auto"/>
                          </w:divBdr>
                        </w:div>
                      </w:divsChild>
                    </w:div>
                    <w:div w:id="261186237">
                      <w:marLeft w:val="0"/>
                      <w:marRight w:val="0"/>
                      <w:marTop w:val="0"/>
                      <w:marBottom w:val="0"/>
                      <w:divBdr>
                        <w:top w:val="single" w:sz="2" w:space="1" w:color="FFFFFF"/>
                        <w:left w:val="single" w:sz="2" w:space="11" w:color="FFFFFF"/>
                        <w:bottom w:val="single" w:sz="2" w:space="1" w:color="FFFFFF"/>
                        <w:right w:val="single" w:sz="2" w:space="4" w:color="FFFFFF"/>
                      </w:divBdr>
                      <w:divsChild>
                        <w:div w:id="305428215">
                          <w:marLeft w:val="0"/>
                          <w:marRight w:val="0"/>
                          <w:marTop w:val="0"/>
                          <w:marBottom w:val="0"/>
                          <w:divBdr>
                            <w:top w:val="none" w:sz="0" w:space="0" w:color="auto"/>
                            <w:left w:val="none" w:sz="0" w:space="0" w:color="auto"/>
                            <w:bottom w:val="none" w:sz="0" w:space="0" w:color="auto"/>
                            <w:right w:val="none" w:sz="0" w:space="0" w:color="auto"/>
                          </w:divBdr>
                        </w:div>
                      </w:divsChild>
                    </w:div>
                    <w:div w:id="1648363577">
                      <w:marLeft w:val="0"/>
                      <w:marRight w:val="0"/>
                      <w:marTop w:val="0"/>
                      <w:marBottom w:val="0"/>
                      <w:divBdr>
                        <w:top w:val="single" w:sz="2" w:space="1" w:color="FFFFFF"/>
                        <w:left w:val="single" w:sz="2" w:space="11" w:color="FFFFFF"/>
                        <w:bottom w:val="single" w:sz="2" w:space="1" w:color="FFFFFF"/>
                        <w:right w:val="single" w:sz="2" w:space="4" w:color="FFFFFF"/>
                      </w:divBdr>
                      <w:divsChild>
                        <w:div w:id="133329310">
                          <w:marLeft w:val="0"/>
                          <w:marRight w:val="0"/>
                          <w:marTop w:val="0"/>
                          <w:marBottom w:val="0"/>
                          <w:divBdr>
                            <w:top w:val="none" w:sz="0" w:space="0" w:color="auto"/>
                            <w:left w:val="none" w:sz="0" w:space="0" w:color="auto"/>
                            <w:bottom w:val="none" w:sz="0" w:space="0" w:color="auto"/>
                            <w:right w:val="none" w:sz="0" w:space="0" w:color="auto"/>
                          </w:divBdr>
                        </w:div>
                      </w:divsChild>
                    </w:div>
                    <w:div w:id="1613635304">
                      <w:marLeft w:val="0"/>
                      <w:marRight w:val="0"/>
                      <w:marTop w:val="0"/>
                      <w:marBottom w:val="0"/>
                      <w:divBdr>
                        <w:top w:val="single" w:sz="2" w:space="1" w:color="FFFFFF"/>
                        <w:left w:val="single" w:sz="2" w:space="11" w:color="FFFFFF"/>
                        <w:bottom w:val="single" w:sz="2" w:space="1" w:color="FFFFFF"/>
                        <w:right w:val="single" w:sz="2" w:space="4" w:color="FFFFFF"/>
                      </w:divBdr>
                      <w:divsChild>
                        <w:div w:id="1866794741">
                          <w:marLeft w:val="0"/>
                          <w:marRight w:val="0"/>
                          <w:marTop w:val="0"/>
                          <w:marBottom w:val="0"/>
                          <w:divBdr>
                            <w:top w:val="none" w:sz="0" w:space="0" w:color="auto"/>
                            <w:left w:val="none" w:sz="0" w:space="0" w:color="auto"/>
                            <w:bottom w:val="none" w:sz="0" w:space="0" w:color="auto"/>
                            <w:right w:val="none" w:sz="0" w:space="0" w:color="auto"/>
                          </w:divBdr>
                        </w:div>
                      </w:divsChild>
                    </w:div>
                    <w:div w:id="211890885">
                      <w:marLeft w:val="0"/>
                      <w:marRight w:val="0"/>
                      <w:marTop w:val="0"/>
                      <w:marBottom w:val="0"/>
                      <w:divBdr>
                        <w:top w:val="single" w:sz="2" w:space="1" w:color="FFFFFF"/>
                        <w:left w:val="single" w:sz="2" w:space="11" w:color="FFFFFF"/>
                        <w:bottom w:val="single" w:sz="2" w:space="1" w:color="FFFFFF"/>
                        <w:right w:val="single" w:sz="2" w:space="4" w:color="FFFFFF"/>
                      </w:divBdr>
                      <w:divsChild>
                        <w:div w:id="933900772">
                          <w:marLeft w:val="0"/>
                          <w:marRight w:val="0"/>
                          <w:marTop w:val="0"/>
                          <w:marBottom w:val="0"/>
                          <w:divBdr>
                            <w:top w:val="none" w:sz="0" w:space="0" w:color="auto"/>
                            <w:left w:val="none" w:sz="0" w:space="0" w:color="auto"/>
                            <w:bottom w:val="none" w:sz="0" w:space="0" w:color="auto"/>
                            <w:right w:val="none" w:sz="0" w:space="0" w:color="auto"/>
                          </w:divBdr>
                        </w:div>
                      </w:divsChild>
                    </w:div>
                    <w:div w:id="45642565">
                      <w:marLeft w:val="0"/>
                      <w:marRight w:val="0"/>
                      <w:marTop w:val="0"/>
                      <w:marBottom w:val="0"/>
                      <w:divBdr>
                        <w:top w:val="single" w:sz="2" w:space="1" w:color="FFFFFF"/>
                        <w:left w:val="single" w:sz="2" w:space="11" w:color="FFFFFF"/>
                        <w:bottom w:val="single" w:sz="2" w:space="1" w:color="FFFFFF"/>
                        <w:right w:val="single" w:sz="2" w:space="4" w:color="FFFFFF"/>
                      </w:divBdr>
                      <w:divsChild>
                        <w:div w:id="1399981216">
                          <w:marLeft w:val="0"/>
                          <w:marRight w:val="0"/>
                          <w:marTop w:val="0"/>
                          <w:marBottom w:val="0"/>
                          <w:divBdr>
                            <w:top w:val="none" w:sz="0" w:space="0" w:color="auto"/>
                            <w:left w:val="none" w:sz="0" w:space="0" w:color="auto"/>
                            <w:bottom w:val="none" w:sz="0" w:space="0" w:color="auto"/>
                            <w:right w:val="none" w:sz="0" w:space="0" w:color="auto"/>
                          </w:divBdr>
                        </w:div>
                      </w:divsChild>
                    </w:div>
                    <w:div w:id="620651547">
                      <w:marLeft w:val="0"/>
                      <w:marRight w:val="0"/>
                      <w:marTop w:val="0"/>
                      <w:marBottom w:val="0"/>
                      <w:divBdr>
                        <w:top w:val="single" w:sz="2" w:space="1" w:color="FFFFFF"/>
                        <w:left w:val="single" w:sz="2" w:space="11" w:color="FFFFFF"/>
                        <w:bottom w:val="single" w:sz="2" w:space="1" w:color="FFFFFF"/>
                        <w:right w:val="single" w:sz="2" w:space="4" w:color="FFFFFF"/>
                      </w:divBdr>
                      <w:divsChild>
                        <w:div w:id="907616119">
                          <w:marLeft w:val="0"/>
                          <w:marRight w:val="0"/>
                          <w:marTop w:val="0"/>
                          <w:marBottom w:val="0"/>
                          <w:divBdr>
                            <w:top w:val="none" w:sz="0" w:space="0" w:color="auto"/>
                            <w:left w:val="none" w:sz="0" w:space="0" w:color="auto"/>
                            <w:bottom w:val="none" w:sz="0" w:space="0" w:color="auto"/>
                            <w:right w:val="none" w:sz="0" w:space="0" w:color="auto"/>
                          </w:divBdr>
                        </w:div>
                      </w:divsChild>
                    </w:div>
                    <w:div w:id="721682710">
                      <w:marLeft w:val="0"/>
                      <w:marRight w:val="0"/>
                      <w:marTop w:val="0"/>
                      <w:marBottom w:val="0"/>
                      <w:divBdr>
                        <w:top w:val="single" w:sz="2" w:space="1" w:color="FFFFFF"/>
                        <w:left w:val="single" w:sz="2" w:space="11" w:color="FFFFFF"/>
                        <w:bottom w:val="single" w:sz="2" w:space="1" w:color="FFFFFF"/>
                        <w:right w:val="single" w:sz="2" w:space="4" w:color="FFFFFF"/>
                      </w:divBdr>
                      <w:divsChild>
                        <w:div w:id="2076581931">
                          <w:marLeft w:val="0"/>
                          <w:marRight w:val="0"/>
                          <w:marTop w:val="0"/>
                          <w:marBottom w:val="0"/>
                          <w:divBdr>
                            <w:top w:val="none" w:sz="0" w:space="0" w:color="auto"/>
                            <w:left w:val="none" w:sz="0" w:space="0" w:color="auto"/>
                            <w:bottom w:val="none" w:sz="0" w:space="0" w:color="auto"/>
                            <w:right w:val="none" w:sz="0" w:space="0" w:color="auto"/>
                          </w:divBdr>
                        </w:div>
                      </w:divsChild>
                    </w:div>
                    <w:div w:id="239802210">
                      <w:marLeft w:val="0"/>
                      <w:marRight w:val="0"/>
                      <w:marTop w:val="0"/>
                      <w:marBottom w:val="0"/>
                      <w:divBdr>
                        <w:top w:val="single" w:sz="2" w:space="1" w:color="FFFFFF"/>
                        <w:left w:val="single" w:sz="2" w:space="11" w:color="FFFFFF"/>
                        <w:bottom w:val="single" w:sz="2" w:space="1" w:color="FFFFFF"/>
                        <w:right w:val="single" w:sz="2" w:space="4" w:color="FFFFFF"/>
                      </w:divBdr>
                      <w:divsChild>
                        <w:div w:id="584342118">
                          <w:marLeft w:val="0"/>
                          <w:marRight w:val="0"/>
                          <w:marTop w:val="0"/>
                          <w:marBottom w:val="0"/>
                          <w:divBdr>
                            <w:top w:val="none" w:sz="0" w:space="0" w:color="auto"/>
                            <w:left w:val="none" w:sz="0" w:space="0" w:color="auto"/>
                            <w:bottom w:val="none" w:sz="0" w:space="0" w:color="auto"/>
                            <w:right w:val="none" w:sz="0" w:space="0" w:color="auto"/>
                          </w:divBdr>
                        </w:div>
                      </w:divsChild>
                    </w:div>
                    <w:div w:id="2072995883">
                      <w:marLeft w:val="0"/>
                      <w:marRight w:val="0"/>
                      <w:marTop w:val="0"/>
                      <w:marBottom w:val="0"/>
                      <w:divBdr>
                        <w:top w:val="single" w:sz="2" w:space="1" w:color="FFFFFF"/>
                        <w:left w:val="single" w:sz="2" w:space="11" w:color="FFFFFF"/>
                        <w:bottom w:val="single" w:sz="2" w:space="1" w:color="FFFFFF"/>
                        <w:right w:val="single" w:sz="2" w:space="4" w:color="FFFFFF"/>
                      </w:divBdr>
                      <w:divsChild>
                        <w:div w:id="192613980">
                          <w:marLeft w:val="0"/>
                          <w:marRight w:val="0"/>
                          <w:marTop w:val="0"/>
                          <w:marBottom w:val="0"/>
                          <w:divBdr>
                            <w:top w:val="none" w:sz="0" w:space="0" w:color="auto"/>
                            <w:left w:val="none" w:sz="0" w:space="0" w:color="auto"/>
                            <w:bottom w:val="none" w:sz="0" w:space="0" w:color="auto"/>
                            <w:right w:val="none" w:sz="0" w:space="0" w:color="auto"/>
                          </w:divBdr>
                        </w:div>
                      </w:divsChild>
                    </w:div>
                    <w:div w:id="702637809">
                      <w:marLeft w:val="0"/>
                      <w:marRight w:val="0"/>
                      <w:marTop w:val="0"/>
                      <w:marBottom w:val="0"/>
                      <w:divBdr>
                        <w:top w:val="single" w:sz="2" w:space="1" w:color="FFFFFF"/>
                        <w:left w:val="single" w:sz="2" w:space="11" w:color="FFFFFF"/>
                        <w:bottom w:val="single" w:sz="2" w:space="1" w:color="FFFFFF"/>
                        <w:right w:val="single" w:sz="2" w:space="4" w:color="FFFFFF"/>
                      </w:divBdr>
                      <w:divsChild>
                        <w:div w:id="1336229943">
                          <w:marLeft w:val="0"/>
                          <w:marRight w:val="0"/>
                          <w:marTop w:val="0"/>
                          <w:marBottom w:val="0"/>
                          <w:divBdr>
                            <w:top w:val="none" w:sz="0" w:space="0" w:color="auto"/>
                            <w:left w:val="none" w:sz="0" w:space="0" w:color="auto"/>
                            <w:bottom w:val="none" w:sz="0" w:space="0" w:color="auto"/>
                            <w:right w:val="none" w:sz="0" w:space="0" w:color="auto"/>
                          </w:divBdr>
                        </w:div>
                      </w:divsChild>
                    </w:div>
                    <w:div w:id="1816797144">
                      <w:marLeft w:val="0"/>
                      <w:marRight w:val="0"/>
                      <w:marTop w:val="0"/>
                      <w:marBottom w:val="0"/>
                      <w:divBdr>
                        <w:top w:val="single" w:sz="2" w:space="1" w:color="FFFFFF"/>
                        <w:left w:val="single" w:sz="2" w:space="11" w:color="FFFFFF"/>
                        <w:bottom w:val="single" w:sz="2" w:space="1" w:color="FFFFFF"/>
                        <w:right w:val="single" w:sz="2" w:space="4" w:color="FFFFFF"/>
                      </w:divBdr>
                      <w:divsChild>
                        <w:div w:id="1199665876">
                          <w:marLeft w:val="0"/>
                          <w:marRight w:val="0"/>
                          <w:marTop w:val="0"/>
                          <w:marBottom w:val="0"/>
                          <w:divBdr>
                            <w:top w:val="none" w:sz="0" w:space="0" w:color="auto"/>
                            <w:left w:val="none" w:sz="0" w:space="0" w:color="auto"/>
                            <w:bottom w:val="none" w:sz="0" w:space="0" w:color="auto"/>
                            <w:right w:val="none" w:sz="0" w:space="0" w:color="auto"/>
                          </w:divBdr>
                        </w:div>
                      </w:divsChild>
                    </w:div>
                    <w:div w:id="840394246">
                      <w:marLeft w:val="0"/>
                      <w:marRight w:val="0"/>
                      <w:marTop w:val="0"/>
                      <w:marBottom w:val="0"/>
                      <w:divBdr>
                        <w:top w:val="single" w:sz="2" w:space="1" w:color="FFFFFF"/>
                        <w:left w:val="single" w:sz="2" w:space="11" w:color="FFFFFF"/>
                        <w:bottom w:val="single" w:sz="2" w:space="1" w:color="FFFFFF"/>
                        <w:right w:val="single" w:sz="2" w:space="4" w:color="FFFFFF"/>
                      </w:divBdr>
                      <w:divsChild>
                        <w:div w:id="1126465119">
                          <w:marLeft w:val="0"/>
                          <w:marRight w:val="0"/>
                          <w:marTop w:val="0"/>
                          <w:marBottom w:val="0"/>
                          <w:divBdr>
                            <w:top w:val="none" w:sz="0" w:space="0" w:color="auto"/>
                            <w:left w:val="none" w:sz="0" w:space="0" w:color="auto"/>
                            <w:bottom w:val="none" w:sz="0" w:space="0" w:color="auto"/>
                            <w:right w:val="none" w:sz="0" w:space="0" w:color="auto"/>
                          </w:divBdr>
                        </w:div>
                      </w:divsChild>
                    </w:div>
                    <w:div w:id="350180694">
                      <w:marLeft w:val="0"/>
                      <w:marRight w:val="0"/>
                      <w:marTop w:val="0"/>
                      <w:marBottom w:val="0"/>
                      <w:divBdr>
                        <w:top w:val="single" w:sz="2" w:space="1" w:color="FFFFFF"/>
                        <w:left w:val="single" w:sz="2" w:space="11" w:color="FFFFFF"/>
                        <w:bottom w:val="single" w:sz="2" w:space="1" w:color="FFFFFF"/>
                        <w:right w:val="single" w:sz="2" w:space="4" w:color="FFFFFF"/>
                      </w:divBdr>
                      <w:divsChild>
                        <w:div w:id="519659507">
                          <w:marLeft w:val="0"/>
                          <w:marRight w:val="0"/>
                          <w:marTop w:val="0"/>
                          <w:marBottom w:val="0"/>
                          <w:divBdr>
                            <w:top w:val="none" w:sz="0" w:space="0" w:color="auto"/>
                            <w:left w:val="none" w:sz="0" w:space="0" w:color="auto"/>
                            <w:bottom w:val="none" w:sz="0" w:space="0" w:color="auto"/>
                            <w:right w:val="none" w:sz="0" w:space="0" w:color="auto"/>
                          </w:divBdr>
                        </w:div>
                      </w:divsChild>
                    </w:div>
                    <w:div w:id="1259943544">
                      <w:marLeft w:val="0"/>
                      <w:marRight w:val="0"/>
                      <w:marTop w:val="0"/>
                      <w:marBottom w:val="0"/>
                      <w:divBdr>
                        <w:top w:val="single" w:sz="2" w:space="1" w:color="FFFFFF"/>
                        <w:left w:val="single" w:sz="2" w:space="11" w:color="FFFFFF"/>
                        <w:bottom w:val="single" w:sz="2" w:space="1" w:color="FFFFFF"/>
                        <w:right w:val="single" w:sz="2" w:space="4" w:color="FFFFFF"/>
                      </w:divBdr>
                      <w:divsChild>
                        <w:div w:id="1476288998">
                          <w:marLeft w:val="0"/>
                          <w:marRight w:val="0"/>
                          <w:marTop w:val="0"/>
                          <w:marBottom w:val="0"/>
                          <w:divBdr>
                            <w:top w:val="none" w:sz="0" w:space="0" w:color="auto"/>
                            <w:left w:val="none" w:sz="0" w:space="0" w:color="auto"/>
                            <w:bottom w:val="none" w:sz="0" w:space="0" w:color="auto"/>
                            <w:right w:val="none" w:sz="0" w:space="0" w:color="auto"/>
                          </w:divBdr>
                        </w:div>
                      </w:divsChild>
                    </w:div>
                    <w:div w:id="892354173">
                      <w:marLeft w:val="0"/>
                      <w:marRight w:val="0"/>
                      <w:marTop w:val="0"/>
                      <w:marBottom w:val="0"/>
                      <w:divBdr>
                        <w:top w:val="single" w:sz="2" w:space="1" w:color="FFFFFF"/>
                        <w:left w:val="single" w:sz="2" w:space="11" w:color="FFFFFF"/>
                        <w:bottom w:val="single" w:sz="2" w:space="1" w:color="FFFFFF"/>
                        <w:right w:val="single" w:sz="2" w:space="4" w:color="FFFFFF"/>
                      </w:divBdr>
                      <w:divsChild>
                        <w:div w:id="539976996">
                          <w:marLeft w:val="0"/>
                          <w:marRight w:val="0"/>
                          <w:marTop w:val="0"/>
                          <w:marBottom w:val="0"/>
                          <w:divBdr>
                            <w:top w:val="none" w:sz="0" w:space="0" w:color="auto"/>
                            <w:left w:val="none" w:sz="0" w:space="0" w:color="auto"/>
                            <w:bottom w:val="none" w:sz="0" w:space="0" w:color="auto"/>
                            <w:right w:val="none" w:sz="0" w:space="0" w:color="auto"/>
                          </w:divBdr>
                        </w:div>
                      </w:divsChild>
                    </w:div>
                    <w:div w:id="781263638">
                      <w:marLeft w:val="0"/>
                      <w:marRight w:val="0"/>
                      <w:marTop w:val="0"/>
                      <w:marBottom w:val="0"/>
                      <w:divBdr>
                        <w:top w:val="single" w:sz="2" w:space="1" w:color="FFFFFF"/>
                        <w:left w:val="single" w:sz="2" w:space="11" w:color="FFFFFF"/>
                        <w:bottom w:val="single" w:sz="2" w:space="1" w:color="FFFFFF"/>
                        <w:right w:val="single" w:sz="2" w:space="4" w:color="FFFFFF"/>
                      </w:divBdr>
                      <w:divsChild>
                        <w:div w:id="1534608196">
                          <w:marLeft w:val="0"/>
                          <w:marRight w:val="0"/>
                          <w:marTop w:val="0"/>
                          <w:marBottom w:val="0"/>
                          <w:divBdr>
                            <w:top w:val="none" w:sz="0" w:space="0" w:color="auto"/>
                            <w:left w:val="none" w:sz="0" w:space="0" w:color="auto"/>
                            <w:bottom w:val="none" w:sz="0" w:space="0" w:color="auto"/>
                            <w:right w:val="none" w:sz="0" w:space="0" w:color="auto"/>
                          </w:divBdr>
                        </w:div>
                      </w:divsChild>
                    </w:div>
                    <w:div w:id="1048795038">
                      <w:marLeft w:val="0"/>
                      <w:marRight w:val="0"/>
                      <w:marTop w:val="0"/>
                      <w:marBottom w:val="0"/>
                      <w:divBdr>
                        <w:top w:val="single" w:sz="2" w:space="1" w:color="FFFFFF"/>
                        <w:left w:val="single" w:sz="2" w:space="11" w:color="FFFFFF"/>
                        <w:bottom w:val="single" w:sz="2" w:space="1" w:color="FFFFFF"/>
                        <w:right w:val="single" w:sz="2" w:space="4" w:color="FFFFFF"/>
                      </w:divBdr>
                      <w:divsChild>
                        <w:div w:id="199707204">
                          <w:marLeft w:val="0"/>
                          <w:marRight w:val="0"/>
                          <w:marTop w:val="0"/>
                          <w:marBottom w:val="0"/>
                          <w:divBdr>
                            <w:top w:val="none" w:sz="0" w:space="0" w:color="auto"/>
                            <w:left w:val="none" w:sz="0" w:space="0" w:color="auto"/>
                            <w:bottom w:val="none" w:sz="0" w:space="0" w:color="auto"/>
                            <w:right w:val="none" w:sz="0" w:space="0" w:color="auto"/>
                          </w:divBdr>
                        </w:div>
                      </w:divsChild>
                    </w:div>
                    <w:div w:id="1271669181">
                      <w:marLeft w:val="0"/>
                      <w:marRight w:val="0"/>
                      <w:marTop w:val="0"/>
                      <w:marBottom w:val="0"/>
                      <w:divBdr>
                        <w:top w:val="single" w:sz="2" w:space="1" w:color="FFFFFF"/>
                        <w:left w:val="single" w:sz="2" w:space="11" w:color="FFFFFF"/>
                        <w:bottom w:val="single" w:sz="2" w:space="1" w:color="FFFFFF"/>
                        <w:right w:val="single" w:sz="2" w:space="4" w:color="FFFFFF"/>
                      </w:divBdr>
                      <w:divsChild>
                        <w:div w:id="1684043616">
                          <w:marLeft w:val="0"/>
                          <w:marRight w:val="0"/>
                          <w:marTop w:val="0"/>
                          <w:marBottom w:val="0"/>
                          <w:divBdr>
                            <w:top w:val="none" w:sz="0" w:space="0" w:color="auto"/>
                            <w:left w:val="none" w:sz="0" w:space="0" w:color="auto"/>
                            <w:bottom w:val="none" w:sz="0" w:space="0" w:color="auto"/>
                            <w:right w:val="none" w:sz="0" w:space="0" w:color="auto"/>
                          </w:divBdr>
                        </w:div>
                      </w:divsChild>
                    </w:div>
                    <w:div w:id="386539632">
                      <w:marLeft w:val="0"/>
                      <w:marRight w:val="0"/>
                      <w:marTop w:val="0"/>
                      <w:marBottom w:val="0"/>
                      <w:divBdr>
                        <w:top w:val="single" w:sz="2" w:space="1" w:color="FFFFFF"/>
                        <w:left w:val="single" w:sz="2" w:space="11" w:color="FFFFFF"/>
                        <w:bottom w:val="single" w:sz="2" w:space="1" w:color="FFFFFF"/>
                        <w:right w:val="single" w:sz="2" w:space="4" w:color="FFFFFF"/>
                      </w:divBdr>
                      <w:divsChild>
                        <w:div w:id="1335887046">
                          <w:marLeft w:val="0"/>
                          <w:marRight w:val="0"/>
                          <w:marTop w:val="0"/>
                          <w:marBottom w:val="0"/>
                          <w:divBdr>
                            <w:top w:val="none" w:sz="0" w:space="0" w:color="auto"/>
                            <w:left w:val="none" w:sz="0" w:space="0" w:color="auto"/>
                            <w:bottom w:val="none" w:sz="0" w:space="0" w:color="auto"/>
                            <w:right w:val="none" w:sz="0" w:space="0" w:color="auto"/>
                          </w:divBdr>
                        </w:div>
                      </w:divsChild>
                    </w:div>
                    <w:div w:id="1380934818">
                      <w:marLeft w:val="0"/>
                      <w:marRight w:val="0"/>
                      <w:marTop w:val="0"/>
                      <w:marBottom w:val="0"/>
                      <w:divBdr>
                        <w:top w:val="single" w:sz="2" w:space="1" w:color="FFFFFF"/>
                        <w:left w:val="single" w:sz="2" w:space="11" w:color="FFFFFF"/>
                        <w:bottom w:val="single" w:sz="2" w:space="1" w:color="FFFFFF"/>
                        <w:right w:val="single" w:sz="2" w:space="4" w:color="FFFFFF"/>
                      </w:divBdr>
                      <w:divsChild>
                        <w:div w:id="1854418392">
                          <w:marLeft w:val="0"/>
                          <w:marRight w:val="0"/>
                          <w:marTop w:val="0"/>
                          <w:marBottom w:val="0"/>
                          <w:divBdr>
                            <w:top w:val="none" w:sz="0" w:space="0" w:color="auto"/>
                            <w:left w:val="none" w:sz="0" w:space="0" w:color="auto"/>
                            <w:bottom w:val="none" w:sz="0" w:space="0" w:color="auto"/>
                            <w:right w:val="none" w:sz="0" w:space="0" w:color="auto"/>
                          </w:divBdr>
                        </w:div>
                      </w:divsChild>
                    </w:div>
                    <w:div w:id="1206141115">
                      <w:marLeft w:val="0"/>
                      <w:marRight w:val="0"/>
                      <w:marTop w:val="0"/>
                      <w:marBottom w:val="0"/>
                      <w:divBdr>
                        <w:top w:val="single" w:sz="2" w:space="1" w:color="FFFFFF"/>
                        <w:left w:val="single" w:sz="2" w:space="11" w:color="FFFFFF"/>
                        <w:bottom w:val="single" w:sz="2" w:space="1" w:color="FFFFFF"/>
                        <w:right w:val="single" w:sz="2" w:space="4" w:color="FFFFFF"/>
                      </w:divBdr>
                      <w:divsChild>
                        <w:div w:id="1050570301">
                          <w:marLeft w:val="0"/>
                          <w:marRight w:val="0"/>
                          <w:marTop w:val="0"/>
                          <w:marBottom w:val="0"/>
                          <w:divBdr>
                            <w:top w:val="none" w:sz="0" w:space="0" w:color="auto"/>
                            <w:left w:val="none" w:sz="0" w:space="0" w:color="auto"/>
                            <w:bottom w:val="none" w:sz="0" w:space="0" w:color="auto"/>
                            <w:right w:val="none" w:sz="0" w:space="0" w:color="auto"/>
                          </w:divBdr>
                        </w:div>
                      </w:divsChild>
                    </w:div>
                    <w:div w:id="523859047">
                      <w:marLeft w:val="0"/>
                      <w:marRight w:val="0"/>
                      <w:marTop w:val="0"/>
                      <w:marBottom w:val="0"/>
                      <w:divBdr>
                        <w:top w:val="single" w:sz="2" w:space="1" w:color="FFFFFF"/>
                        <w:left w:val="single" w:sz="2" w:space="11" w:color="FFFFFF"/>
                        <w:bottom w:val="single" w:sz="2" w:space="1" w:color="FFFFFF"/>
                        <w:right w:val="single" w:sz="2" w:space="4" w:color="FFFFFF"/>
                      </w:divBdr>
                      <w:divsChild>
                        <w:div w:id="1949238740">
                          <w:marLeft w:val="0"/>
                          <w:marRight w:val="0"/>
                          <w:marTop w:val="0"/>
                          <w:marBottom w:val="0"/>
                          <w:divBdr>
                            <w:top w:val="none" w:sz="0" w:space="0" w:color="auto"/>
                            <w:left w:val="none" w:sz="0" w:space="0" w:color="auto"/>
                            <w:bottom w:val="none" w:sz="0" w:space="0" w:color="auto"/>
                            <w:right w:val="none" w:sz="0" w:space="0" w:color="auto"/>
                          </w:divBdr>
                        </w:div>
                      </w:divsChild>
                    </w:div>
                    <w:div w:id="365449599">
                      <w:marLeft w:val="0"/>
                      <w:marRight w:val="0"/>
                      <w:marTop w:val="0"/>
                      <w:marBottom w:val="0"/>
                      <w:divBdr>
                        <w:top w:val="single" w:sz="2" w:space="1" w:color="FFFFFF"/>
                        <w:left w:val="single" w:sz="2" w:space="11" w:color="FFFFFF"/>
                        <w:bottom w:val="single" w:sz="2" w:space="1" w:color="FFFFFF"/>
                        <w:right w:val="single" w:sz="2" w:space="4" w:color="FFFFFF"/>
                      </w:divBdr>
                      <w:divsChild>
                        <w:div w:id="738134501">
                          <w:marLeft w:val="0"/>
                          <w:marRight w:val="0"/>
                          <w:marTop w:val="0"/>
                          <w:marBottom w:val="0"/>
                          <w:divBdr>
                            <w:top w:val="none" w:sz="0" w:space="0" w:color="auto"/>
                            <w:left w:val="none" w:sz="0" w:space="0" w:color="auto"/>
                            <w:bottom w:val="none" w:sz="0" w:space="0" w:color="auto"/>
                            <w:right w:val="none" w:sz="0" w:space="0" w:color="auto"/>
                          </w:divBdr>
                        </w:div>
                      </w:divsChild>
                    </w:div>
                    <w:div w:id="304239237">
                      <w:marLeft w:val="0"/>
                      <w:marRight w:val="0"/>
                      <w:marTop w:val="0"/>
                      <w:marBottom w:val="0"/>
                      <w:divBdr>
                        <w:top w:val="single" w:sz="2" w:space="1" w:color="FFFFFF"/>
                        <w:left w:val="single" w:sz="2" w:space="11" w:color="FFFFFF"/>
                        <w:bottom w:val="single" w:sz="2" w:space="1" w:color="FFFFFF"/>
                        <w:right w:val="single" w:sz="2" w:space="4" w:color="FFFFFF"/>
                      </w:divBdr>
                      <w:divsChild>
                        <w:div w:id="554510402">
                          <w:marLeft w:val="0"/>
                          <w:marRight w:val="0"/>
                          <w:marTop w:val="0"/>
                          <w:marBottom w:val="0"/>
                          <w:divBdr>
                            <w:top w:val="none" w:sz="0" w:space="0" w:color="auto"/>
                            <w:left w:val="none" w:sz="0" w:space="0" w:color="auto"/>
                            <w:bottom w:val="none" w:sz="0" w:space="0" w:color="auto"/>
                            <w:right w:val="none" w:sz="0" w:space="0" w:color="auto"/>
                          </w:divBdr>
                        </w:div>
                      </w:divsChild>
                    </w:div>
                    <w:div w:id="155415001">
                      <w:marLeft w:val="0"/>
                      <w:marRight w:val="0"/>
                      <w:marTop w:val="0"/>
                      <w:marBottom w:val="0"/>
                      <w:divBdr>
                        <w:top w:val="single" w:sz="2" w:space="1" w:color="FFFFFF"/>
                        <w:left w:val="single" w:sz="2" w:space="11" w:color="FFFFFF"/>
                        <w:bottom w:val="single" w:sz="2" w:space="1" w:color="FFFFFF"/>
                        <w:right w:val="single" w:sz="2" w:space="4" w:color="FFFFFF"/>
                      </w:divBdr>
                      <w:divsChild>
                        <w:div w:id="1741706887">
                          <w:marLeft w:val="0"/>
                          <w:marRight w:val="0"/>
                          <w:marTop w:val="0"/>
                          <w:marBottom w:val="0"/>
                          <w:divBdr>
                            <w:top w:val="none" w:sz="0" w:space="0" w:color="auto"/>
                            <w:left w:val="none" w:sz="0" w:space="0" w:color="auto"/>
                            <w:bottom w:val="none" w:sz="0" w:space="0" w:color="auto"/>
                            <w:right w:val="none" w:sz="0" w:space="0" w:color="auto"/>
                          </w:divBdr>
                        </w:div>
                      </w:divsChild>
                    </w:div>
                    <w:div w:id="1810827777">
                      <w:marLeft w:val="0"/>
                      <w:marRight w:val="0"/>
                      <w:marTop w:val="0"/>
                      <w:marBottom w:val="0"/>
                      <w:divBdr>
                        <w:top w:val="single" w:sz="2" w:space="1" w:color="FFFFFF"/>
                        <w:left w:val="single" w:sz="2" w:space="11" w:color="FFFFFF"/>
                        <w:bottom w:val="single" w:sz="2" w:space="1" w:color="FFFFFF"/>
                        <w:right w:val="single" w:sz="2" w:space="4" w:color="FFFFFF"/>
                      </w:divBdr>
                      <w:divsChild>
                        <w:div w:id="1291858059">
                          <w:marLeft w:val="0"/>
                          <w:marRight w:val="0"/>
                          <w:marTop w:val="0"/>
                          <w:marBottom w:val="0"/>
                          <w:divBdr>
                            <w:top w:val="none" w:sz="0" w:space="0" w:color="auto"/>
                            <w:left w:val="none" w:sz="0" w:space="0" w:color="auto"/>
                            <w:bottom w:val="none" w:sz="0" w:space="0" w:color="auto"/>
                            <w:right w:val="none" w:sz="0" w:space="0" w:color="auto"/>
                          </w:divBdr>
                        </w:div>
                      </w:divsChild>
                    </w:div>
                    <w:div w:id="258416057">
                      <w:marLeft w:val="0"/>
                      <w:marRight w:val="0"/>
                      <w:marTop w:val="0"/>
                      <w:marBottom w:val="0"/>
                      <w:divBdr>
                        <w:top w:val="single" w:sz="2" w:space="1" w:color="FFFFFF"/>
                        <w:left w:val="single" w:sz="2" w:space="11" w:color="FFFFFF"/>
                        <w:bottom w:val="single" w:sz="2" w:space="1" w:color="FFFFFF"/>
                        <w:right w:val="single" w:sz="2" w:space="4" w:color="FFFFFF"/>
                      </w:divBdr>
                      <w:divsChild>
                        <w:div w:id="1195845952">
                          <w:marLeft w:val="0"/>
                          <w:marRight w:val="0"/>
                          <w:marTop w:val="0"/>
                          <w:marBottom w:val="0"/>
                          <w:divBdr>
                            <w:top w:val="none" w:sz="0" w:space="0" w:color="auto"/>
                            <w:left w:val="none" w:sz="0" w:space="0" w:color="auto"/>
                            <w:bottom w:val="none" w:sz="0" w:space="0" w:color="auto"/>
                            <w:right w:val="none" w:sz="0" w:space="0" w:color="auto"/>
                          </w:divBdr>
                        </w:div>
                      </w:divsChild>
                    </w:div>
                    <w:div w:id="1299339437">
                      <w:marLeft w:val="0"/>
                      <w:marRight w:val="0"/>
                      <w:marTop w:val="0"/>
                      <w:marBottom w:val="0"/>
                      <w:divBdr>
                        <w:top w:val="single" w:sz="2" w:space="1" w:color="FFFFFF"/>
                        <w:left w:val="single" w:sz="2" w:space="11" w:color="FFFFFF"/>
                        <w:bottom w:val="single" w:sz="2" w:space="1" w:color="FFFFFF"/>
                        <w:right w:val="single" w:sz="2" w:space="4" w:color="FFFFFF"/>
                      </w:divBdr>
                      <w:divsChild>
                        <w:div w:id="1644506534">
                          <w:marLeft w:val="0"/>
                          <w:marRight w:val="0"/>
                          <w:marTop w:val="0"/>
                          <w:marBottom w:val="0"/>
                          <w:divBdr>
                            <w:top w:val="none" w:sz="0" w:space="0" w:color="auto"/>
                            <w:left w:val="none" w:sz="0" w:space="0" w:color="auto"/>
                            <w:bottom w:val="none" w:sz="0" w:space="0" w:color="auto"/>
                            <w:right w:val="none" w:sz="0" w:space="0" w:color="auto"/>
                          </w:divBdr>
                        </w:div>
                      </w:divsChild>
                    </w:div>
                    <w:div w:id="392701585">
                      <w:marLeft w:val="0"/>
                      <w:marRight w:val="0"/>
                      <w:marTop w:val="0"/>
                      <w:marBottom w:val="0"/>
                      <w:divBdr>
                        <w:top w:val="single" w:sz="2" w:space="1" w:color="FFFFFF"/>
                        <w:left w:val="single" w:sz="2" w:space="11" w:color="FFFFFF"/>
                        <w:bottom w:val="single" w:sz="2" w:space="1" w:color="FFFFFF"/>
                        <w:right w:val="single" w:sz="2" w:space="4" w:color="FFFFFF"/>
                      </w:divBdr>
                      <w:divsChild>
                        <w:div w:id="174929047">
                          <w:marLeft w:val="0"/>
                          <w:marRight w:val="0"/>
                          <w:marTop w:val="0"/>
                          <w:marBottom w:val="0"/>
                          <w:divBdr>
                            <w:top w:val="none" w:sz="0" w:space="0" w:color="auto"/>
                            <w:left w:val="none" w:sz="0" w:space="0" w:color="auto"/>
                            <w:bottom w:val="none" w:sz="0" w:space="0" w:color="auto"/>
                            <w:right w:val="none" w:sz="0" w:space="0" w:color="auto"/>
                          </w:divBdr>
                        </w:div>
                      </w:divsChild>
                    </w:div>
                    <w:div w:id="1531452979">
                      <w:marLeft w:val="0"/>
                      <w:marRight w:val="0"/>
                      <w:marTop w:val="0"/>
                      <w:marBottom w:val="0"/>
                      <w:divBdr>
                        <w:top w:val="single" w:sz="2" w:space="1" w:color="FFFFFF"/>
                        <w:left w:val="single" w:sz="2" w:space="11" w:color="FFFFFF"/>
                        <w:bottom w:val="single" w:sz="2" w:space="1" w:color="FFFFFF"/>
                        <w:right w:val="single" w:sz="2" w:space="4" w:color="FFFFFF"/>
                      </w:divBdr>
                      <w:divsChild>
                        <w:div w:id="712509323">
                          <w:marLeft w:val="0"/>
                          <w:marRight w:val="0"/>
                          <w:marTop w:val="0"/>
                          <w:marBottom w:val="0"/>
                          <w:divBdr>
                            <w:top w:val="none" w:sz="0" w:space="0" w:color="auto"/>
                            <w:left w:val="none" w:sz="0" w:space="0" w:color="auto"/>
                            <w:bottom w:val="none" w:sz="0" w:space="0" w:color="auto"/>
                            <w:right w:val="none" w:sz="0" w:space="0" w:color="auto"/>
                          </w:divBdr>
                        </w:div>
                      </w:divsChild>
                    </w:div>
                    <w:div w:id="35351597">
                      <w:marLeft w:val="0"/>
                      <w:marRight w:val="0"/>
                      <w:marTop w:val="0"/>
                      <w:marBottom w:val="0"/>
                      <w:divBdr>
                        <w:top w:val="single" w:sz="2" w:space="1" w:color="FFFFFF"/>
                        <w:left w:val="single" w:sz="2" w:space="11" w:color="FFFFFF"/>
                        <w:bottom w:val="single" w:sz="2" w:space="1" w:color="FFFFFF"/>
                        <w:right w:val="single" w:sz="2" w:space="4" w:color="FFFFFF"/>
                      </w:divBdr>
                      <w:divsChild>
                        <w:div w:id="688414313">
                          <w:marLeft w:val="0"/>
                          <w:marRight w:val="0"/>
                          <w:marTop w:val="0"/>
                          <w:marBottom w:val="0"/>
                          <w:divBdr>
                            <w:top w:val="none" w:sz="0" w:space="0" w:color="auto"/>
                            <w:left w:val="none" w:sz="0" w:space="0" w:color="auto"/>
                            <w:bottom w:val="none" w:sz="0" w:space="0" w:color="auto"/>
                            <w:right w:val="none" w:sz="0" w:space="0" w:color="auto"/>
                          </w:divBdr>
                        </w:div>
                      </w:divsChild>
                    </w:div>
                    <w:div w:id="1743403237">
                      <w:marLeft w:val="0"/>
                      <w:marRight w:val="0"/>
                      <w:marTop w:val="0"/>
                      <w:marBottom w:val="0"/>
                      <w:divBdr>
                        <w:top w:val="single" w:sz="2" w:space="1" w:color="FFFFFF"/>
                        <w:left w:val="single" w:sz="2" w:space="11" w:color="FFFFFF"/>
                        <w:bottom w:val="single" w:sz="2" w:space="4" w:color="FFFFFF"/>
                        <w:right w:val="single" w:sz="2" w:space="4" w:color="FFFFFF"/>
                      </w:divBdr>
                      <w:divsChild>
                        <w:div w:id="6985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7298">
          <w:marLeft w:val="0"/>
          <w:marRight w:val="0"/>
          <w:marTop w:val="0"/>
          <w:marBottom w:val="300"/>
          <w:divBdr>
            <w:top w:val="none" w:sz="0" w:space="0" w:color="auto"/>
            <w:left w:val="none" w:sz="0" w:space="0" w:color="auto"/>
            <w:bottom w:val="none" w:sz="0" w:space="0" w:color="auto"/>
            <w:right w:val="none" w:sz="0" w:space="0" w:color="auto"/>
          </w:divBdr>
          <w:divsChild>
            <w:div w:id="591747042">
              <w:marLeft w:val="0"/>
              <w:marRight w:val="0"/>
              <w:marTop w:val="0"/>
              <w:marBottom w:val="0"/>
              <w:divBdr>
                <w:top w:val="none" w:sz="0" w:space="0" w:color="auto"/>
                <w:left w:val="none" w:sz="0" w:space="0" w:color="auto"/>
                <w:bottom w:val="none" w:sz="0" w:space="0" w:color="auto"/>
                <w:right w:val="none" w:sz="0" w:space="0" w:color="auto"/>
              </w:divBdr>
              <w:divsChild>
                <w:div w:id="2031908703">
                  <w:marLeft w:val="0"/>
                  <w:marRight w:val="0"/>
                  <w:marTop w:val="0"/>
                  <w:marBottom w:val="0"/>
                  <w:divBdr>
                    <w:top w:val="none" w:sz="0" w:space="0" w:color="auto"/>
                    <w:left w:val="none" w:sz="0" w:space="0" w:color="auto"/>
                    <w:bottom w:val="none" w:sz="0" w:space="0" w:color="auto"/>
                    <w:right w:val="none" w:sz="0" w:space="0" w:color="auto"/>
                  </w:divBdr>
                  <w:divsChild>
                    <w:div w:id="221909421">
                      <w:marLeft w:val="0"/>
                      <w:marRight w:val="0"/>
                      <w:marTop w:val="0"/>
                      <w:marBottom w:val="0"/>
                      <w:divBdr>
                        <w:top w:val="single" w:sz="2" w:space="4" w:color="FFFFFF"/>
                        <w:left w:val="single" w:sz="2" w:space="11" w:color="FFFFFF"/>
                        <w:bottom w:val="single" w:sz="2" w:space="1" w:color="FFFFFF"/>
                        <w:right w:val="single" w:sz="2" w:space="4" w:color="FFFFFF"/>
                      </w:divBdr>
                      <w:divsChild>
                        <w:div w:id="1363480584">
                          <w:marLeft w:val="0"/>
                          <w:marRight w:val="0"/>
                          <w:marTop w:val="0"/>
                          <w:marBottom w:val="0"/>
                          <w:divBdr>
                            <w:top w:val="none" w:sz="0" w:space="0" w:color="auto"/>
                            <w:left w:val="none" w:sz="0" w:space="0" w:color="auto"/>
                            <w:bottom w:val="none" w:sz="0" w:space="0" w:color="auto"/>
                            <w:right w:val="none" w:sz="0" w:space="0" w:color="auto"/>
                          </w:divBdr>
                        </w:div>
                      </w:divsChild>
                    </w:div>
                    <w:div w:id="1755203506">
                      <w:marLeft w:val="0"/>
                      <w:marRight w:val="0"/>
                      <w:marTop w:val="0"/>
                      <w:marBottom w:val="0"/>
                      <w:divBdr>
                        <w:top w:val="single" w:sz="2" w:space="1" w:color="FFFFFF"/>
                        <w:left w:val="single" w:sz="2" w:space="11" w:color="FFFFFF"/>
                        <w:bottom w:val="single" w:sz="2" w:space="1" w:color="FFFFFF"/>
                        <w:right w:val="single" w:sz="2" w:space="4" w:color="FFFFFF"/>
                      </w:divBdr>
                      <w:divsChild>
                        <w:div w:id="556669576">
                          <w:marLeft w:val="0"/>
                          <w:marRight w:val="0"/>
                          <w:marTop w:val="0"/>
                          <w:marBottom w:val="0"/>
                          <w:divBdr>
                            <w:top w:val="none" w:sz="0" w:space="0" w:color="auto"/>
                            <w:left w:val="none" w:sz="0" w:space="0" w:color="auto"/>
                            <w:bottom w:val="none" w:sz="0" w:space="0" w:color="auto"/>
                            <w:right w:val="none" w:sz="0" w:space="0" w:color="auto"/>
                          </w:divBdr>
                        </w:div>
                      </w:divsChild>
                    </w:div>
                    <w:div w:id="1735083736">
                      <w:marLeft w:val="0"/>
                      <w:marRight w:val="0"/>
                      <w:marTop w:val="0"/>
                      <w:marBottom w:val="0"/>
                      <w:divBdr>
                        <w:top w:val="single" w:sz="2" w:space="1" w:color="FFFFFF"/>
                        <w:left w:val="single" w:sz="2" w:space="11" w:color="FFFFFF"/>
                        <w:bottom w:val="single" w:sz="2" w:space="1" w:color="FFFFFF"/>
                        <w:right w:val="single" w:sz="2" w:space="4" w:color="FFFFFF"/>
                      </w:divBdr>
                      <w:divsChild>
                        <w:div w:id="307713313">
                          <w:marLeft w:val="0"/>
                          <w:marRight w:val="0"/>
                          <w:marTop w:val="0"/>
                          <w:marBottom w:val="0"/>
                          <w:divBdr>
                            <w:top w:val="none" w:sz="0" w:space="0" w:color="auto"/>
                            <w:left w:val="none" w:sz="0" w:space="0" w:color="auto"/>
                            <w:bottom w:val="none" w:sz="0" w:space="0" w:color="auto"/>
                            <w:right w:val="none" w:sz="0" w:space="0" w:color="auto"/>
                          </w:divBdr>
                        </w:div>
                      </w:divsChild>
                    </w:div>
                    <w:div w:id="942688724">
                      <w:marLeft w:val="0"/>
                      <w:marRight w:val="0"/>
                      <w:marTop w:val="0"/>
                      <w:marBottom w:val="0"/>
                      <w:divBdr>
                        <w:top w:val="single" w:sz="2" w:space="1" w:color="FFFFFF"/>
                        <w:left w:val="single" w:sz="2" w:space="11" w:color="FFFFFF"/>
                        <w:bottom w:val="single" w:sz="2" w:space="1" w:color="FFFFFF"/>
                        <w:right w:val="single" w:sz="2" w:space="4" w:color="FFFFFF"/>
                      </w:divBdr>
                      <w:divsChild>
                        <w:div w:id="1517234190">
                          <w:marLeft w:val="0"/>
                          <w:marRight w:val="0"/>
                          <w:marTop w:val="0"/>
                          <w:marBottom w:val="0"/>
                          <w:divBdr>
                            <w:top w:val="none" w:sz="0" w:space="0" w:color="auto"/>
                            <w:left w:val="none" w:sz="0" w:space="0" w:color="auto"/>
                            <w:bottom w:val="none" w:sz="0" w:space="0" w:color="auto"/>
                            <w:right w:val="none" w:sz="0" w:space="0" w:color="auto"/>
                          </w:divBdr>
                        </w:div>
                      </w:divsChild>
                    </w:div>
                    <w:div w:id="109513268">
                      <w:marLeft w:val="0"/>
                      <w:marRight w:val="0"/>
                      <w:marTop w:val="0"/>
                      <w:marBottom w:val="0"/>
                      <w:divBdr>
                        <w:top w:val="single" w:sz="2" w:space="1" w:color="FFFFFF"/>
                        <w:left w:val="single" w:sz="2" w:space="11" w:color="FFFFFF"/>
                        <w:bottom w:val="single" w:sz="2" w:space="1" w:color="FFFFFF"/>
                        <w:right w:val="single" w:sz="2" w:space="4" w:color="FFFFFF"/>
                      </w:divBdr>
                      <w:divsChild>
                        <w:div w:id="1962105002">
                          <w:marLeft w:val="0"/>
                          <w:marRight w:val="0"/>
                          <w:marTop w:val="0"/>
                          <w:marBottom w:val="0"/>
                          <w:divBdr>
                            <w:top w:val="none" w:sz="0" w:space="0" w:color="auto"/>
                            <w:left w:val="none" w:sz="0" w:space="0" w:color="auto"/>
                            <w:bottom w:val="none" w:sz="0" w:space="0" w:color="auto"/>
                            <w:right w:val="none" w:sz="0" w:space="0" w:color="auto"/>
                          </w:divBdr>
                        </w:div>
                      </w:divsChild>
                    </w:div>
                    <w:div w:id="1766069972">
                      <w:marLeft w:val="0"/>
                      <w:marRight w:val="0"/>
                      <w:marTop w:val="0"/>
                      <w:marBottom w:val="0"/>
                      <w:divBdr>
                        <w:top w:val="single" w:sz="2" w:space="1" w:color="FFFFFF"/>
                        <w:left w:val="single" w:sz="2" w:space="11" w:color="FFFFFF"/>
                        <w:bottom w:val="single" w:sz="2" w:space="1" w:color="FFFFFF"/>
                        <w:right w:val="single" w:sz="2" w:space="4" w:color="FFFFFF"/>
                      </w:divBdr>
                      <w:divsChild>
                        <w:div w:id="2112386973">
                          <w:marLeft w:val="0"/>
                          <w:marRight w:val="0"/>
                          <w:marTop w:val="0"/>
                          <w:marBottom w:val="0"/>
                          <w:divBdr>
                            <w:top w:val="none" w:sz="0" w:space="0" w:color="auto"/>
                            <w:left w:val="none" w:sz="0" w:space="0" w:color="auto"/>
                            <w:bottom w:val="none" w:sz="0" w:space="0" w:color="auto"/>
                            <w:right w:val="none" w:sz="0" w:space="0" w:color="auto"/>
                          </w:divBdr>
                        </w:div>
                      </w:divsChild>
                    </w:div>
                    <w:div w:id="1783525552">
                      <w:marLeft w:val="0"/>
                      <w:marRight w:val="0"/>
                      <w:marTop w:val="0"/>
                      <w:marBottom w:val="0"/>
                      <w:divBdr>
                        <w:top w:val="single" w:sz="2" w:space="1" w:color="FFFFFF"/>
                        <w:left w:val="single" w:sz="2" w:space="11" w:color="FFFFFF"/>
                        <w:bottom w:val="single" w:sz="2" w:space="1" w:color="FFFFFF"/>
                        <w:right w:val="single" w:sz="2" w:space="4" w:color="FFFFFF"/>
                      </w:divBdr>
                      <w:divsChild>
                        <w:div w:id="1415199084">
                          <w:marLeft w:val="0"/>
                          <w:marRight w:val="0"/>
                          <w:marTop w:val="0"/>
                          <w:marBottom w:val="0"/>
                          <w:divBdr>
                            <w:top w:val="none" w:sz="0" w:space="0" w:color="auto"/>
                            <w:left w:val="none" w:sz="0" w:space="0" w:color="auto"/>
                            <w:bottom w:val="none" w:sz="0" w:space="0" w:color="auto"/>
                            <w:right w:val="none" w:sz="0" w:space="0" w:color="auto"/>
                          </w:divBdr>
                        </w:div>
                      </w:divsChild>
                    </w:div>
                    <w:div w:id="1091855652">
                      <w:marLeft w:val="0"/>
                      <w:marRight w:val="0"/>
                      <w:marTop w:val="0"/>
                      <w:marBottom w:val="0"/>
                      <w:divBdr>
                        <w:top w:val="single" w:sz="2" w:space="1" w:color="FFFFFF"/>
                        <w:left w:val="single" w:sz="2" w:space="11" w:color="FFFFFF"/>
                        <w:bottom w:val="single" w:sz="2" w:space="1" w:color="FFFFFF"/>
                        <w:right w:val="single" w:sz="2" w:space="4" w:color="FFFFFF"/>
                      </w:divBdr>
                      <w:divsChild>
                        <w:div w:id="1184826647">
                          <w:marLeft w:val="0"/>
                          <w:marRight w:val="0"/>
                          <w:marTop w:val="0"/>
                          <w:marBottom w:val="0"/>
                          <w:divBdr>
                            <w:top w:val="none" w:sz="0" w:space="0" w:color="auto"/>
                            <w:left w:val="none" w:sz="0" w:space="0" w:color="auto"/>
                            <w:bottom w:val="none" w:sz="0" w:space="0" w:color="auto"/>
                            <w:right w:val="none" w:sz="0" w:space="0" w:color="auto"/>
                          </w:divBdr>
                        </w:div>
                      </w:divsChild>
                    </w:div>
                    <w:div w:id="1748727518">
                      <w:marLeft w:val="0"/>
                      <w:marRight w:val="0"/>
                      <w:marTop w:val="0"/>
                      <w:marBottom w:val="0"/>
                      <w:divBdr>
                        <w:top w:val="single" w:sz="2" w:space="1" w:color="FFFFFF"/>
                        <w:left w:val="single" w:sz="2" w:space="11" w:color="FFFFFF"/>
                        <w:bottom w:val="single" w:sz="2" w:space="1" w:color="FFFFFF"/>
                        <w:right w:val="single" w:sz="2" w:space="4" w:color="FFFFFF"/>
                      </w:divBdr>
                      <w:divsChild>
                        <w:div w:id="791438519">
                          <w:marLeft w:val="0"/>
                          <w:marRight w:val="0"/>
                          <w:marTop w:val="0"/>
                          <w:marBottom w:val="0"/>
                          <w:divBdr>
                            <w:top w:val="none" w:sz="0" w:space="0" w:color="auto"/>
                            <w:left w:val="none" w:sz="0" w:space="0" w:color="auto"/>
                            <w:bottom w:val="none" w:sz="0" w:space="0" w:color="auto"/>
                            <w:right w:val="none" w:sz="0" w:space="0" w:color="auto"/>
                          </w:divBdr>
                        </w:div>
                      </w:divsChild>
                    </w:div>
                    <w:div w:id="1556770924">
                      <w:marLeft w:val="0"/>
                      <w:marRight w:val="0"/>
                      <w:marTop w:val="0"/>
                      <w:marBottom w:val="0"/>
                      <w:divBdr>
                        <w:top w:val="single" w:sz="2" w:space="1" w:color="FFFFFF"/>
                        <w:left w:val="single" w:sz="2" w:space="11" w:color="FFFFFF"/>
                        <w:bottom w:val="single" w:sz="2" w:space="1" w:color="FFFFFF"/>
                        <w:right w:val="single" w:sz="2" w:space="4" w:color="FFFFFF"/>
                      </w:divBdr>
                      <w:divsChild>
                        <w:div w:id="1556621100">
                          <w:marLeft w:val="0"/>
                          <w:marRight w:val="0"/>
                          <w:marTop w:val="0"/>
                          <w:marBottom w:val="0"/>
                          <w:divBdr>
                            <w:top w:val="none" w:sz="0" w:space="0" w:color="auto"/>
                            <w:left w:val="none" w:sz="0" w:space="0" w:color="auto"/>
                            <w:bottom w:val="none" w:sz="0" w:space="0" w:color="auto"/>
                            <w:right w:val="none" w:sz="0" w:space="0" w:color="auto"/>
                          </w:divBdr>
                        </w:div>
                      </w:divsChild>
                    </w:div>
                    <w:div w:id="620187271">
                      <w:marLeft w:val="0"/>
                      <w:marRight w:val="0"/>
                      <w:marTop w:val="0"/>
                      <w:marBottom w:val="0"/>
                      <w:divBdr>
                        <w:top w:val="single" w:sz="2" w:space="1" w:color="FFFFFF"/>
                        <w:left w:val="single" w:sz="2" w:space="11" w:color="FFFFFF"/>
                        <w:bottom w:val="single" w:sz="2" w:space="1" w:color="FFFFFF"/>
                        <w:right w:val="single" w:sz="2" w:space="4" w:color="FFFFFF"/>
                      </w:divBdr>
                      <w:divsChild>
                        <w:div w:id="40057471">
                          <w:marLeft w:val="0"/>
                          <w:marRight w:val="0"/>
                          <w:marTop w:val="0"/>
                          <w:marBottom w:val="0"/>
                          <w:divBdr>
                            <w:top w:val="none" w:sz="0" w:space="0" w:color="auto"/>
                            <w:left w:val="none" w:sz="0" w:space="0" w:color="auto"/>
                            <w:bottom w:val="none" w:sz="0" w:space="0" w:color="auto"/>
                            <w:right w:val="none" w:sz="0" w:space="0" w:color="auto"/>
                          </w:divBdr>
                        </w:div>
                      </w:divsChild>
                    </w:div>
                    <w:div w:id="532689745">
                      <w:marLeft w:val="0"/>
                      <w:marRight w:val="0"/>
                      <w:marTop w:val="0"/>
                      <w:marBottom w:val="0"/>
                      <w:divBdr>
                        <w:top w:val="single" w:sz="2" w:space="1" w:color="FFFFFF"/>
                        <w:left w:val="single" w:sz="2" w:space="11" w:color="FFFFFF"/>
                        <w:bottom w:val="single" w:sz="2" w:space="1" w:color="FFFFFF"/>
                        <w:right w:val="single" w:sz="2" w:space="4" w:color="FFFFFF"/>
                      </w:divBdr>
                      <w:divsChild>
                        <w:div w:id="506789995">
                          <w:marLeft w:val="0"/>
                          <w:marRight w:val="0"/>
                          <w:marTop w:val="0"/>
                          <w:marBottom w:val="0"/>
                          <w:divBdr>
                            <w:top w:val="none" w:sz="0" w:space="0" w:color="auto"/>
                            <w:left w:val="none" w:sz="0" w:space="0" w:color="auto"/>
                            <w:bottom w:val="none" w:sz="0" w:space="0" w:color="auto"/>
                            <w:right w:val="none" w:sz="0" w:space="0" w:color="auto"/>
                          </w:divBdr>
                        </w:div>
                      </w:divsChild>
                    </w:div>
                    <w:div w:id="439909391">
                      <w:marLeft w:val="0"/>
                      <w:marRight w:val="0"/>
                      <w:marTop w:val="0"/>
                      <w:marBottom w:val="0"/>
                      <w:divBdr>
                        <w:top w:val="single" w:sz="2" w:space="1" w:color="FFFFFF"/>
                        <w:left w:val="single" w:sz="2" w:space="11" w:color="FFFFFF"/>
                        <w:bottom w:val="single" w:sz="2" w:space="1" w:color="FFFFFF"/>
                        <w:right w:val="single" w:sz="2" w:space="4" w:color="FFFFFF"/>
                      </w:divBdr>
                      <w:divsChild>
                        <w:div w:id="1183476290">
                          <w:marLeft w:val="0"/>
                          <w:marRight w:val="0"/>
                          <w:marTop w:val="0"/>
                          <w:marBottom w:val="0"/>
                          <w:divBdr>
                            <w:top w:val="none" w:sz="0" w:space="0" w:color="auto"/>
                            <w:left w:val="none" w:sz="0" w:space="0" w:color="auto"/>
                            <w:bottom w:val="none" w:sz="0" w:space="0" w:color="auto"/>
                            <w:right w:val="none" w:sz="0" w:space="0" w:color="auto"/>
                          </w:divBdr>
                        </w:div>
                      </w:divsChild>
                    </w:div>
                    <w:div w:id="287856599">
                      <w:marLeft w:val="0"/>
                      <w:marRight w:val="0"/>
                      <w:marTop w:val="0"/>
                      <w:marBottom w:val="0"/>
                      <w:divBdr>
                        <w:top w:val="single" w:sz="2" w:space="1" w:color="FFFFFF"/>
                        <w:left w:val="single" w:sz="2" w:space="11" w:color="FFFFFF"/>
                        <w:bottom w:val="single" w:sz="2" w:space="1" w:color="FFFFFF"/>
                        <w:right w:val="single" w:sz="2" w:space="4" w:color="FFFFFF"/>
                      </w:divBdr>
                      <w:divsChild>
                        <w:div w:id="96147451">
                          <w:marLeft w:val="0"/>
                          <w:marRight w:val="0"/>
                          <w:marTop w:val="0"/>
                          <w:marBottom w:val="0"/>
                          <w:divBdr>
                            <w:top w:val="none" w:sz="0" w:space="0" w:color="auto"/>
                            <w:left w:val="none" w:sz="0" w:space="0" w:color="auto"/>
                            <w:bottom w:val="none" w:sz="0" w:space="0" w:color="auto"/>
                            <w:right w:val="none" w:sz="0" w:space="0" w:color="auto"/>
                          </w:divBdr>
                        </w:div>
                      </w:divsChild>
                    </w:div>
                    <w:div w:id="236289072">
                      <w:marLeft w:val="0"/>
                      <w:marRight w:val="0"/>
                      <w:marTop w:val="0"/>
                      <w:marBottom w:val="0"/>
                      <w:divBdr>
                        <w:top w:val="single" w:sz="2" w:space="1" w:color="FFFFFF"/>
                        <w:left w:val="single" w:sz="2" w:space="11" w:color="FFFFFF"/>
                        <w:bottom w:val="single" w:sz="2" w:space="1" w:color="FFFFFF"/>
                        <w:right w:val="single" w:sz="2" w:space="4" w:color="FFFFFF"/>
                      </w:divBdr>
                      <w:divsChild>
                        <w:div w:id="1970933257">
                          <w:marLeft w:val="0"/>
                          <w:marRight w:val="0"/>
                          <w:marTop w:val="0"/>
                          <w:marBottom w:val="0"/>
                          <w:divBdr>
                            <w:top w:val="none" w:sz="0" w:space="0" w:color="auto"/>
                            <w:left w:val="none" w:sz="0" w:space="0" w:color="auto"/>
                            <w:bottom w:val="none" w:sz="0" w:space="0" w:color="auto"/>
                            <w:right w:val="none" w:sz="0" w:space="0" w:color="auto"/>
                          </w:divBdr>
                        </w:div>
                      </w:divsChild>
                    </w:div>
                    <w:div w:id="533082856">
                      <w:marLeft w:val="0"/>
                      <w:marRight w:val="0"/>
                      <w:marTop w:val="0"/>
                      <w:marBottom w:val="0"/>
                      <w:divBdr>
                        <w:top w:val="single" w:sz="2" w:space="1" w:color="FFFFFF"/>
                        <w:left w:val="single" w:sz="2" w:space="11" w:color="FFFFFF"/>
                        <w:bottom w:val="single" w:sz="2" w:space="1" w:color="FFFFFF"/>
                        <w:right w:val="single" w:sz="2" w:space="4" w:color="FFFFFF"/>
                      </w:divBdr>
                      <w:divsChild>
                        <w:div w:id="1672369239">
                          <w:marLeft w:val="0"/>
                          <w:marRight w:val="0"/>
                          <w:marTop w:val="0"/>
                          <w:marBottom w:val="0"/>
                          <w:divBdr>
                            <w:top w:val="none" w:sz="0" w:space="0" w:color="auto"/>
                            <w:left w:val="none" w:sz="0" w:space="0" w:color="auto"/>
                            <w:bottom w:val="none" w:sz="0" w:space="0" w:color="auto"/>
                            <w:right w:val="none" w:sz="0" w:space="0" w:color="auto"/>
                          </w:divBdr>
                        </w:div>
                      </w:divsChild>
                    </w:div>
                    <w:div w:id="955982696">
                      <w:marLeft w:val="0"/>
                      <w:marRight w:val="0"/>
                      <w:marTop w:val="0"/>
                      <w:marBottom w:val="0"/>
                      <w:divBdr>
                        <w:top w:val="single" w:sz="2" w:space="1" w:color="FFFFFF"/>
                        <w:left w:val="single" w:sz="2" w:space="11" w:color="FFFFFF"/>
                        <w:bottom w:val="single" w:sz="2" w:space="1" w:color="FFFFFF"/>
                        <w:right w:val="single" w:sz="2" w:space="4" w:color="FFFFFF"/>
                      </w:divBdr>
                      <w:divsChild>
                        <w:div w:id="195123087">
                          <w:marLeft w:val="0"/>
                          <w:marRight w:val="0"/>
                          <w:marTop w:val="0"/>
                          <w:marBottom w:val="0"/>
                          <w:divBdr>
                            <w:top w:val="none" w:sz="0" w:space="0" w:color="auto"/>
                            <w:left w:val="none" w:sz="0" w:space="0" w:color="auto"/>
                            <w:bottom w:val="none" w:sz="0" w:space="0" w:color="auto"/>
                            <w:right w:val="none" w:sz="0" w:space="0" w:color="auto"/>
                          </w:divBdr>
                        </w:div>
                      </w:divsChild>
                    </w:div>
                    <w:div w:id="654845817">
                      <w:marLeft w:val="0"/>
                      <w:marRight w:val="0"/>
                      <w:marTop w:val="0"/>
                      <w:marBottom w:val="0"/>
                      <w:divBdr>
                        <w:top w:val="single" w:sz="2" w:space="1" w:color="FFFFFF"/>
                        <w:left w:val="single" w:sz="2" w:space="11" w:color="FFFFFF"/>
                        <w:bottom w:val="single" w:sz="2" w:space="1" w:color="FFFFFF"/>
                        <w:right w:val="single" w:sz="2" w:space="4" w:color="FFFFFF"/>
                      </w:divBdr>
                      <w:divsChild>
                        <w:div w:id="1294402641">
                          <w:marLeft w:val="0"/>
                          <w:marRight w:val="0"/>
                          <w:marTop w:val="0"/>
                          <w:marBottom w:val="0"/>
                          <w:divBdr>
                            <w:top w:val="none" w:sz="0" w:space="0" w:color="auto"/>
                            <w:left w:val="none" w:sz="0" w:space="0" w:color="auto"/>
                            <w:bottom w:val="none" w:sz="0" w:space="0" w:color="auto"/>
                            <w:right w:val="none" w:sz="0" w:space="0" w:color="auto"/>
                          </w:divBdr>
                        </w:div>
                      </w:divsChild>
                    </w:div>
                    <w:div w:id="949236635">
                      <w:marLeft w:val="0"/>
                      <w:marRight w:val="0"/>
                      <w:marTop w:val="0"/>
                      <w:marBottom w:val="0"/>
                      <w:divBdr>
                        <w:top w:val="single" w:sz="2" w:space="1" w:color="FFFFFF"/>
                        <w:left w:val="single" w:sz="2" w:space="11" w:color="FFFFFF"/>
                        <w:bottom w:val="single" w:sz="2" w:space="1" w:color="FFFFFF"/>
                        <w:right w:val="single" w:sz="2" w:space="4" w:color="FFFFFF"/>
                      </w:divBdr>
                      <w:divsChild>
                        <w:div w:id="1784416068">
                          <w:marLeft w:val="0"/>
                          <w:marRight w:val="0"/>
                          <w:marTop w:val="0"/>
                          <w:marBottom w:val="0"/>
                          <w:divBdr>
                            <w:top w:val="none" w:sz="0" w:space="0" w:color="auto"/>
                            <w:left w:val="none" w:sz="0" w:space="0" w:color="auto"/>
                            <w:bottom w:val="none" w:sz="0" w:space="0" w:color="auto"/>
                            <w:right w:val="none" w:sz="0" w:space="0" w:color="auto"/>
                          </w:divBdr>
                        </w:div>
                      </w:divsChild>
                    </w:div>
                    <w:div w:id="1850215451">
                      <w:marLeft w:val="0"/>
                      <w:marRight w:val="0"/>
                      <w:marTop w:val="0"/>
                      <w:marBottom w:val="0"/>
                      <w:divBdr>
                        <w:top w:val="single" w:sz="2" w:space="1" w:color="FFFFFF"/>
                        <w:left w:val="single" w:sz="2" w:space="11" w:color="FFFFFF"/>
                        <w:bottom w:val="single" w:sz="2" w:space="1" w:color="FFFFFF"/>
                        <w:right w:val="single" w:sz="2" w:space="4" w:color="FFFFFF"/>
                      </w:divBdr>
                      <w:divsChild>
                        <w:div w:id="1521360791">
                          <w:marLeft w:val="0"/>
                          <w:marRight w:val="0"/>
                          <w:marTop w:val="0"/>
                          <w:marBottom w:val="0"/>
                          <w:divBdr>
                            <w:top w:val="none" w:sz="0" w:space="0" w:color="auto"/>
                            <w:left w:val="none" w:sz="0" w:space="0" w:color="auto"/>
                            <w:bottom w:val="none" w:sz="0" w:space="0" w:color="auto"/>
                            <w:right w:val="none" w:sz="0" w:space="0" w:color="auto"/>
                          </w:divBdr>
                        </w:div>
                      </w:divsChild>
                    </w:div>
                    <w:div w:id="137504325">
                      <w:marLeft w:val="0"/>
                      <w:marRight w:val="0"/>
                      <w:marTop w:val="0"/>
                      <w:marBottom w:val="0"/>
                      <w:divBdr>
                        <w:top w:val="single" w:sz="2" w:space="1" w:color="FFFFFF"/>
                        <w:left w:val="single" w:sz="2" w:space="11" w:color="FFFFFF"/>
                        <w:bottom w:val="single" w:sz="2" w:space="1" w:color="FFFFFF"/>
                        <w:right w:val="single" w:sz="2" w:space="4" w:color="FFFFFF"/>
                      </w:divBdr>
                      <w:divsChild>
                        <w:div w:id="1953398336">
                          <w:marLeft w:val="0"/>
                          <w:marRight w:val="0"/>
                          <w:marTop w:val="0"/>
                          <w:marBottom w:val="0"/>
                          <w:divBdr>
                            <w:top w:val="none" w:sz="0" w:space="0" w:color="auto"/>
                            <w:left w:val="none" w:sz="0" w:space="0" w:color="auto"/>
                            <w:bottom w:val="none" w:sz="0" w:space="0" w:color="auto"/>
                            <w:right w:val="none" w:sz="0" w:space="0" w:color="auto"/>
                          </w:divBdr>
                        </w:div>
                      </w:divsChild>
                    </w:div>
                    <w:div w:id="94248278">
                      <w:marLeft w:val="0"/>
                      <w:marRight w:val="0"/>
                      <w:marTop w:val="0"/>
                      <w:marBottom w:val="0"/>
                      <w:divBdr>
                        <w:top w:val="single" w:sz="2" w:space="1" w:color="FFFFFF"/>
                        <w:left w:val="single" w:sz="2" w:space="11" w:color="FFFFFF"/>
                        <w:bottom w:val="single" w:sz="2" w:space="4" w:color="FFFFFF"/>
                        <w:right w:val="single" w:sz="2" w:space="4" w:color="FFFFFF"/>
                      </w:divBdr>
                      <w:divsChild>
                        <w:div w:id="67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967693">
          <w:marLeft w:val="0"/>
          <w:marRight w:val="0"/>
          <w:marTop w:val="0"/>
          <w:marBottom w:val="300"/>
          <w:divBdr>
            <w:top w:val="none" w:sz="0" w:space="0" w:color="auto"/>
            <w:left w:val="none" w:sz="0" w:space="0" w:color="auto"/>
            <w:bottom w:val="none" w:sz="0" w:space="0" w:color="auto"/>
            <w:right w:val="none" w:sz="0" w:space="0" w:color="auto"/>
          </w:divBdr>
          <w:divsChild>
            <w:div w:id="1805585038">
              <w:marLeft w:val="0"/>
              <w:marRight w:val="0"/>
              <w:marTop w:val="0"/>
              <w:marBottom w:val="0"/>
              <w:divBdr>
                <w:top w:val="none" w:sz="0" w:space="0" w:color="auto"/>
                <w:left w:val="none" w:sz="0" w:space="0" w:color="auto"/>
                <w:bottom w:val="none" w:sz="0" w:space="0" w:color="auto"/>
                <w:right w:val="none" w:sz="0" w:space="0" w:color="auto"/>
              </w:divBdr>
              <w:divsChild>
                <w:div w:id="703988629">
                  <w:marLeft w:val="0"/>
                  <w:marRight w:val="0"/>
                  <w:marTop w:val="0"/>
                  <w:marBottom w:val="0"/>
                  <w:divBdr>
                    <w:top w:val="none" w:sz="0" w:space="0" w:color="auto"/>
                    <w:left w:val="none" w:sz="0" w:space="0" w:color="auto"/>
                    <w:bottom w:val="none" w:sz="0" w:space="0" w:color="auto"/>
                    <w:right w:val="none" w:sz="0" w:space="0" w:color="auto"/>
                  </w:divBdr>
                  <w:divsChild>
                    <w:div w:id="1832477270">
                      <w:marLeft w:val="0"/>
                      <w:marRight w:val="0"/>
                      <w:marTop w:val="0"/>
                      <w:marBottom w:val="0"/>
                      <w:divBdr>
                        <w:top w:val="single" w:sz="2" w:space="4" w:color="FFFFFF"/>
                        <w:left w:val="single" w:sz="2" w:space="11" w:color="FFFFFF"/>
                        <w:bottom w:val="single" w:sz="2" w:space="1" w:color="FFFFFF"/>
                        <w:right w:val="single" w:sz="2" w:space="4" w:color="FFFFFF"/>
                      </w:divBdr>
                      <w:divsChild>
                        <w:div w:id="1548570422">
                          <w:marLeft w:val="0"/>
                          <w:marRight w:val="0"/>
                          <w:marTop w:val="0"/>
                          <w:marBottom w:val="0"/>
                          <w:divBdr>
                            <w:top w:val="none" w:sz="0" w:space="0" w:color="auto"/>
                            <w:left w:val="none" w:sz="0" w:space="0" w:color="auto"/>
                            <w:bottom w:val="none" w:sz="0" w:space="0" w:color="auto"/>
                            <w:right w:val="none" w:sz="0" w:space="0" w:color="auto"/>
                          </w:divBdr>
                        </w:div>
                      </w:divsChild>
                    </w:div>
                    <w:div w:id="1447388028">
                      <w:marLeft w:val="0"/>
                      <w:marRight w:val="0"/>
                      <w:marTop w:val="0"/>
                      <w:marBottom w:val="0"/>
                      <w:divBdr>
                        <w:top w:val="single" w:sz="2" w:space="1" w:color="FFFFFF"/>
                        <w:left w:val="single" w:sz="2" w:space="11" w:color="FFFFFF"/>
                        <w:bottom w:val="single" w:sz="2" w:space="1" w:color="FFFFFF"/>
                        <w:right w:val="single" w:sz="2" w:space="4" w:color="FFFFFF"/>
                      </w:divBdr>
                      <w:divsChild>
                        <w:div w:id="447622973">
                          <w:marLeft w:val="0"/>
                          <w:marRight w:val="0"/>
                          <w:marTop w:val="0"/>
                          <w:marBottom w:val="0"/>
                          <w:divBdr>
                            <w:top w:val="none" w:sz="0" w:space="0" w:color="auto"/>
                            <w:left w:val="none" w:sz="0" w:space="0" w:color="auto"/>
                            <w:bottom w:val="none" w:sz="0" w:space="0" w:color="auto"/>
                            <w:right w:val="none" w:sz="0" w:space="0" w:color="auto"/>
                          </w:divBdr>
                        </w:div>
                      </w:divsChild>
                    </w:div>
                    <w:div w:id="440884175">
                      <w:marLeft w:val="0"/>
                      <w:marRight w:val="0"/>
                      <w:marTop w:val="0"/>
                      <w:marBottom w:val="0"/>
                      <w:divBdr>
                        <w:top w:val="single" w:sz="2" w:space="1" w:color="FFFFFF"/>
                        <w:left w:val="single" w:sz="2" w:space="11" w:color="FFFFFF"/>
                        <w:bottom w:val="single" w:sz="2" w:space="1" w:color="FFFFFF"/>
                        <w:right w:val="single" w:sz="2" w:space="4" w:color="FFFFFF"/>
                      </w:divBdr>
                      <w:divsChild>
                        <w:div w:id="972949652">
                          <w:marLeft w:val="0"/>
                          <w:marRight w:val="0"/>
                          <w:marTop w:val="0"/>
                          <w:marBottom w:val="0"/>
                          <w:divBdr>
                            <w:top w:val="none" w:sz="0" w:space="0" w:color="auto"/>
                            <w:left w:val="none" w:sz="0" w:space="0" w:color="auto"/>
                            <w:bottom w:val="none" w:sz="0" w:space="0" w:color="auto"/>
                            <w:right w:val="none" w:sz="0" w:space="0" w:color="auto"/>
                          </w:divBdr>
                        </w:div>
                      </w:divsChild>
                    </w:div>
                    <w:div w:id="1497957641">
                      <w:marLeft w:val="0"/>
                      <w:marRight w:val="0"/>
                      <w:marTop w:val="0"/>
                      <w:marBottom w:val="0"/>
                      <w:divBdr>
                        <w:top w:val="single" w:sz="2" w:space="1" w:color="FFFFFF"/>
                        <w:left w:val="single" w:sz="2" w:space="11" w:color="FFFFFF"/>
                        <w:bottom w:val="single" w:sz="2" w:space="1" w:color="FFFFFF"/>
                        <w:right w:val="single" w:sz="2" w:space="4" w:color="FFFFFF"/>
                      </w:divBdr>
                      <w:divsChild>
                        <w:div w:id="1225677289">
                          <w:marLeft w:val="0"/>
                          <w:marRight w:val="0"/>
                          <w:marTop w:val="0"/>
                          <w:marBottom w:val="0"/>
                          <w:divBdr>
                            <w:top w:val="none" w:sz="0" w:space="0" w:color="auto"/>
                            <w:left w:val="none" w:sz="0" w:space="0" w:color="auto"/>
                            <w:bottom w:val="none" w:sz="0" w:space="0" w:color="auto"/>
                            <w:right w:val="none" w:sz="0" w:space="0" w:color="auto"/>
                          </w:divBdr>
                        </w:div>
                      </w:divsChild>
                    </w:div>
                    <w:div w:id="488719021">
                      <w:marLeft w:val="0"/>
                      <w:marRight w:val="0"/>
                      <w:marTop w:val="0"/>
                      <w:marBottom w:val="0"/>
                      <w:divBdr>
                        <w:top w:val="single" w:sz="2" w:space="1" w:color="FFFFFF"/>
                        <w:left w:val="single" w:sz="2" w:space="11" w:color="FFFFFF"/>
                        <w:bottom w:val="single" w:sz="2" w:space="1" w:color="FFFFFF"/>
                        <w:right w:val="single" w:sz="2" w:space="4" w:color="FFFFFF"/>
                      </w:divBdr>
                      <w:divsChild>
                        <w:div w:id="877594889">
                          <w:marLeft w:val="0"/>
                          <w:marRight w:val="0"/>
                          <w:marTop w:val="0"/>
                          <w:marBottom w:val="0"/>
                          <w:divBdr>
                            <w:top w:val="none" w:sz="0" w:space="0" w:color="auto"/>
                            <w:left w:val="none" w:sz="0" w:space="0" w:color="auto"/>
                            <w:bottom w:val="none" w:sz="0" w:space="0" w:color="auto"/>
                            <w:right w:val="none" w:sz="0" w:space="0" w:color="auto"/>
                          </w:divBdr>
                        </w:div>
                      </w:divsChild>
                    </w:div>
                    <w:div w:id="1750882584">
                      <w:marLeft w:val="0"/>
                      <w:marRight w:val="0"/>
                      <w:marTop w:val="0"/>
                      <w:marBottom w:val="0"/>
                      <w:divBdr>
                        <w:top w:val="single" w:sz="2" w:space="1" w:color="FFFFFF"/>
                        <w:left w:val="single" w:sz="2" w:space="11" w:color="FFFFFF"/>
                        <w:bottom w:val="single" w:sz="2" w:space="1" w:color="FFFFFF"/>
                        <w:right w:val="single" w:sz="2" w:space="4" w:color="FFFFFF"/>
                      </w:divBdr>
                      <w:divsChild>
                        <w:div w:id="104496576">
                          <w:marLeft w:val="0"/>
                          <w:marRight w:val="0"/>
                          <w:marTop w:val="0"/>
                          <w:marBottom w:val="0"/>
                          <w:divBdr>
                            <w:top w:val="none" w:sz="0" w:space="0" w:color="auto"/>
                            <w:left w:val="none" w:sz="0" w:space="0" w:color="auto"/>
                            <w:bottom w:val="none" w:sz="0" w:space="0" w:color="auto"/>
                            <w:right w:val="none" w:sz="0" w:space="0" w:color="auto"/>
                          </w:divBdr>
                        </w:div>
                      </w:divsChild>
                    </w:div>
                    <w:div w:id="1656912613">
                      <w:marLeft w:val="0"/>
                      <w:marRight w:val="0"/>
                      <w:marTop w:val="0"/>
                      <w:marBottom w:val="0"/>
                      <w:divBdr>
                        <w:top w:val="single" w:sz="2" w:space="1" w:color="FFFFFF"/>
                        <w:left w:val="single" w:sz="2" w:space="11" w:color="FFFFFF"/>
                        <w:bottom w:val="single" w:sz="2" w:space="1" w:color="FFFFFF"/>
                        <w:right w:val="single" w:sz="2" w:space="4" w:color="FFFFFF"/>
                      </w:divBdr>
                      <w:divsChild>
                        <w:div w:id="561715264">
                          <w:marLeft w:val="0"/>
                          <w:marRight w:val="0"/>
                          <w:marTop w:val="0"/>
                          <w:marBottom w:val="0"/>
                          <w:divBdr>
                            <w:top w:val="none" w:sz="0" w:space="0" w:color="auto"/>
                            <w:left w:val="none" w:sz="0" w:space="0" w:color="auto"/>
                            <w:bottom w:val="none" w:sz="0" w:space="0" w:color="auto"/>
                            <w:right w:val="none" w:sz="0" w:space="0" w:color="auto"/>
                          </w:divBdr>
                        </w:div>
                      </w:divsChild>
                    </w:div>
                    <w:div w:id="686637087">
                      <w:marLeft w:val="0"/>
                      <w:marRight w:val="0"/>
                      <w:marTop w:val="0"/>
                      <w:marBottom w:val="0"/>
                      <w:divBdr>
                        <w:top w:val="single" w:sz="2" w:space="1" w:color="FFFFFF"/>
                        <w:left w:val="single" w:sz="2" w:space="11" w:color="FFFFFF"/>
                        <w:bottom w:val="single" w:sz="2" w:space="1" w:color="FFFFFF"/>
                        <w:right w:val="single" w:sz="2" w:space="4" w:color="FFFFFF"/>
                      </w:divBdr>
                      <w:divsChild>
                        <w:div w:id="1413431605">
                          <w:marLeft w:val="0"/>
                          <w:marRight w:val="0"/>
                          <w:marTop w:val="0"/>
                          <w:marBottom w:val="0"/>
                          <w:divBdr>
                            <w:top w:val="none" w:sz="0" w:space="0" w:color="auto"/>
                            <w:left w:val="none" w:sz="0" w:space="0" w:color="auto"/>
                            <w:bottom w:val="none" w:sz="0" w:space="0" w:color="auto"/>
                            <w:right w:val="none" w:sz="0" w:space="0" w:color="auto"/>
                          </w:divBdr>
                        </w:div>
                      </w:divsChild>
                    </w:div>
                    <w:div w:id="1957177539">
                      <w:marLeft w:val="0"/>
                      <w:marRight w:val="0"/>
                      <w:marTop w:val="0"/>
                      <w:marBottom w:val="0"/>
                      <w:divBdr>
                        <w:top w:val="single" w:sz="2" w:space="1" w:color="FFFFFF"/>
                        <w:left w:val="single" w:sz="2" w:space="11" w:color="FFFFFF"/>
                        <w:bottom w:val="single" w:sz="2" w:space="1" w:color="FFFFFF"/>
                        <w:right w:val="single" w:sz="2" w:space="4" w:color="FFFFFF"/>
                      </w:divBdr>
                      <w:divsChild>
                        <w:div w:id="1854025184">
                          <w:marLeft w:val="0"/>
                          <w:marRight w:val="0"/>
                          <w:marTop w:val="0"/>
                          <w:marBottom w:val="0"/>
                          <w:divBdr>
                            <w:top w:val="none" w:sz="0" w:space="0" w:color="auto"/>
                            <w:left w:val="none" w:sz="0" w:space="0" w:color="auto"/>
                            <w:bottom w:val="none" w:sz="0" w:space="0" w:color="auto"/>
                            <w:right w:val="none" w:sz="0" w:space="0" w:color="auto"/>
                          </w:divBdr>
                        </w:div>
                      </w:divsChild>
                    </w:div>
                    <w:div w:id="1626429585">
                      <w:marLeft w:val="0"/>
                      <w:marRight w:val="0"/>
                      <w:marTop w:val="0"/>
                      <w:marBottom w:val="0"/>
                      <w:divBdr>
                        <w:top w:val="single" w:sz="2" w:space="1" w:color="FFFFFF"/>
                        <w:left w:val="single" w:sz="2" w:space="11" w:color="FFFFFF"/>
                        <w:bottom w:val="single" w:sz="2" w:space="1" w:color="FFFFFF"/>
                        <w:right w:val="single" w:sz="2" w:space="4" w:color="FFFFFF"/>
                      </w:divBdr>
                      <w:divsChild>
                        <w:div w:id="1271819444">
                          <w:marLeft w:val="0"/>
                          <w:marRight w:val="0"/>
                          <w:marTop w:val="0"/>
                          <w:marBottom w:val="0"/>
                          <w:divBdr>
                            <w:top w:val="none" w:sz="0" w:space="0" w:color="auto"/>
                            <w:left w:val="none" w:sz="0" w:space="0" w:color="auto"/>
                            <w:bottom w:val="none" w:sz="0" w:space="0" w:color="auto"/>
                            <w:right w:val="none" w:sz="0" w:space="0" w:color="auto"/>
                          </w:divBdr>
                        </w:div>
                      </w:divsChild>
                    </w:div>
                    <w:div w:id="410274446">
                      <w:marLeft w:val="0"/>
                      <w:marRight w:val="0"/>
                      <w:marTop w:val="0"/>
                      <w:marBottom w:val="0"/>
                      <w:divBdr>
                        <w:top w:val="single" w:sz="2" w:space="1" w:color="FFFFFF"/>
                        <w:left w:val="single" w:sz="2" w:space="11" w:color="FFFFFF"/>
                        <w:bottom w:val="single" w:sz="2" w:space="1" w:color="FFFFFF"/>
                        <w:right w:val="single" w:sz="2" w:space="4" w:color="FFFFFF"/>
                      </w:divBdr>
                      <w:divsChild>
                        <w:div w:id="1549224812">
                          <w:marLeft w:val="0"/>
                          <w:marRight w:val="0"/>
                          <w:marTop w:val="0"/>
                          <w:marBottom w:val="0"/>
                          <w:divBdr>
                            <w:top w:val="none" w:sz="0" w:space="0" w:color="auto"/>
                            <w:left w:val="none" w:sz="0" w:space="0" w:color="auto"/>
                            <w:bottom w:val="none" w:sz="0" w:space="0" w:color="auto"/>
                            <w:right w:val="none" w:sz="0" w:space="0" w:color="auto"/>
                          </w:divBdr>
                        </w:div>
                      </w:divsChild>
                    </w:div>
                    <w:div w:id="871575279">
                      <w:marLeft w:val="0"/>
                      <w:marRight w:val="0"/>
                      <w:marTop w:val="0"/>
                      <w:marBottom w:val="0"/>
                      <w:divBdr>
                        <w:top w:val="single" w:sz="2" w:space="1" w:color="FFFFFF"/>
                        <w:left w:val="single" w:sz="2" w:space="11" w:color="FFFFFF"/>
                        <w:bottom w:val="single" w:sz="2" w:space="1" w:color="FFFFFF"/>
                        <w:right w:val="single" w:sz="2" w:space="4" w:color="FFFFFF"/>
                      </w:divBdr>
                      <w:divsChild>
                        <w:div w:id="982196761">
                          <w:marLeft w:val="0"/>
                          <w:marRight w:val="0"/>
                          <w:marTop w:val="0"/>
                          <w:marBottom w:val="0"/>
                          <w:divBdr>
                            <w:top w:val="none" w:sz="0" w:space="0" w:color="auto"/>
                            <w:left w:val="none" w:sz="0" w:space="0" w:color="auto"/>
                            <w:bottom w:val="none" w:sz="0" w:space="0" w:color="auto"/>
                            <w:right w:val="none" w:sz="0" w:space="0" w:color="auto"/>
                          </w:divBdr>
                        </w:div>
                      </w:divsChild>
                    </w:div>
                    <w:div w:id="1693648187">
                      <w:marLeft w:val="0"/>
                      <w:marRight w:val="0"/>
                      <w:marTop w:val="0"/>
                      <w:marBottom w:val="0"/>
                      <w:divBdr>
                        <w:top w:val="single" w:sz="2" w:space="1" w:color="FFFFFF"/>
                        <w:left w:val="single" w:sz="2" w:space="11" w:color="FFFFFF"/>
                        <w:bottom w:val="single" w:sz="2" w:space="1" w:color="FFFFFF"/>
                        <w:right w:val="single" w:sz="2" w:space="4" w:color="FFFFFF"/>
                      </w:divBdr>
                      <w:divsChild>
                        <w:div w:id="441346048">
                          <w:marLeft w:val="0"/>
                          <w:marRight w:val="0"/>
                          <w:marTop w:val="0"/>
                          <w:marBottom w:val="0"/>
                          <w:divBdr>
                            <w:top w:val="none" w:sz="0" w:space="0" w:color="auto"/>
                            <w:left w:val="none" w:sz="0" w:space="0" w:color="auto"/>
                            <w:bottom w:val="none" w:sz="0" w:space="0" w:color="auto"/>
                            <w:right w:val="none" w:sz="0" w:space="0" w:color="auto"/>
                          </w:divBdr>
                        </w:div>
                      </w:divsChild>
                    </w:div>
                    <w:div w:id="1266383995">
                      <w:marLeft w:val="0"/>
                      <w:marRight w:val="0"/>
                      <w:marTop w:val="0"/>
                      <w:marBottom w:val="0"/>
                      <w:divBdr>
                        <w:top w:val="single" w:sz="2" w:space="1" w:color="FFFFFF"/>
                        <w:left w:val="single" w:sz="2" w:space="11" w:color="FFFFFF"/>
                        <w:bottom w:val="single" w:sz="2" w:space="1" w:color="FFFFFF"/>
                        <w:right w:val="single" w:sz="2" w:space="4" w:color="FFFFFF"/>
                      </w:divBdr>
                      <w:divsChild>
                        <w:div w:id="1086456227">
                          <w:marLeft w:val="0"/>
                          <w:marRight w:val="0"/>
                          <w:marTop w:val="0"/>
                          <w:marBottom w:val="0"/>
                          <w:divBdr>
                            <w:top w:val="none" w:sz="0" w:space="0" w:color="auto"/>
                            <w:left w:val="none" w:sz="0" w:space="0" w:color="auto"/>
                            <w:bottom w:val="none" w:sz="0" w:space="0" w:color="auto"/>
                            <w:right w:val="none" w:sz="0" w:space="0" w:color="auto"/>
                          </w:divBdr>
                        </w:div>
                      </w:divsChild>
                    </w:div>
                    <w:div w:id="1650016879">
                      <w:marLeft w:val="0"/>
                      <w:marRight w:val="0"/>
                      <w:marTop w:val="0"/>
                      <w:marBottom w:val="0"/>
                      <w:divBdr>
                        <w:top w:val="single" w:sz="2" w:space="1" w:color="FFFFFF"/>
                        <w:left w:val="single" w:sz="2" w:space="11" w:color="FFFFFF"/>
                        <w:bottom w:val="single" w:sz="2" w:space="1" w:color="FFFFFF"/>
                        <w:right w:val="single" w:sz="2" w:space="4" w:color="FFFFFF"/>
                      </w:divBdr>
                      <w:divsChild>
                        <w:div w:id="496460639">
                          <w:marLeft w:val="0"/>
                          <w:marRight w:val="0"/>
                          <w:marTop w:val="0"/>
                          <w:marBottom w:val="0"/>
                          <w:divBdr>
                            <w:top w:val="none" w:sz="0" w:space="0" w:color="auto"/>
                            <w:left w:val="none" w:sz="0" w:space="0" w:color="auto"/>
                            <w:bottom w:val="none" w:sz="0" w:space="0" w:color="auto"/>
                            <w:right w:val="none" w:sz="0" w:space="0" w:color="auto"/>
                          </w:divBdr>
                        </w:div>
                      </w:divsChild>
                    </w:div>
                    <w:div w:id="1239290285">
                      <w:marLeft w:val="0"/>
                      <w:marRight w:val="0"/>
                      <w:marTop w:val="0"/>
                      <w:marBottom w:val="0"/>
                      <w:divBdr>
                        <w:top w:val="single" w:sz="2" w:space="1" w:color="FFFFFF"/>
                        <w:left w:val="single" w:sz="2" w:space="11" w:color="FFFFFF"/>
                        <w:bottom w:val="single" w:sz="2" w:space="4" w:color="FFFFFF"/>
                        <w:right w:val="single" w:sz="2" w:space="4" w:color="FFFFFF"/>
                      </w:divBdr>
                      <w:divsChild>
                        <w:div w:id="11509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96008">
          <w:marLeft w:val="0"/>
          <w:marRight w:val="0"/>
          <w:marTop w:val="0"/>
          <w:marBottom w:val="300"/>
          <w:divBdr>
            <w:top w:val="none" w:sz="0" w:space="0" w:color="auto"/>
            <w:left w:val="none" w:sz="0" w:space="0" w:color="auto"/>
            <w:bottom w:val="none" w:sz="0" w:space="0" w:color="auto"/>
            <w:right w:val="none" w:sz="0" w:space="0" w:color="auto"/>
          </w:divBdr>
          <w:divsChild>
            <w:div w:id="920257901">
              <w:marLeft w:val="0"/>
              <w:marRight w:val="0"/>
              <w:marTop w:val="0"/>
              <w:marBottom w:val="0"/>
              <w:divBdr>
                <w:top w:val="none" w:sz="0" w:space="0" w:color="auto"/>
                <w:left w:val="none" w:sz="0" w:space="0" w:color="auto"/>
                <w:bottom w:val="none" w:sz="0" w:space="0" w:color="auto"/>
                <w:right w:val="none" w:sz="0" w:space="0" w:color="auto"/>
              </w:divBdr>
              <w:divsChild>
                <w:div w:id="329912953">
                  <w:marLeft w:val="0"/>
                  <w:marRight w:val="0"/>
                  <w:marTop w:val="0"/>
                  <w:marBottom w:val="0"/>
                  <w:divBdr>
                    <w:top w:val="none" w:sz="0" w:space="0" w:color="auto"/>
                    <w:left w:val="none" w:sz="0" w:space="0" w:color="auto"/>
                    <w:bottom w:val="none" w:sz="0" w:space="0" w:color="auto"/>
                    <w:right w:val="none" w:sz="0" w:space="0" w:color="auto"/>
                  </w:divBdr>
                  <w:divsChild>
                    <w:div w:id="898321288">
                      <w:marLeft w:val="0"/>
                      <w:marRight w:val="0"/>
                      <w:marTop w:val="0"/>
                      <w:marBottom w:val="0"/>
                      <w:divBdr>
                        <w:top w:val="single" w:sz="2" w:space="4" w:color="FFFFFF"/>
                        <w:left w:val="single" w:sz="2" w:space="11" w:color="FFFFFF"/>
                        <w:bottom w:val="single" w:sz="2" w:space="1" w:color="FFFFFF"/>
                        <w:right w:val="single" w:sz="2" w:space="4" w:color="FFFFFF"/>
                      </w:divBdr>
                      <w:divsChild>
                        <w:div w:id="1028991751">
                          <w:marLeft w:val="0"/>
                          <w:marRight w:val="0"/>
                          <w:marTop w:val="0"/>
                          <w:marBottom w:val="0"/>
                          <w:divBdr>
                            <w:top w:val="none" w:sz="0" w:space="0" w:color="auto"/>
                            <w:left w:val="none" w:sz="0" w:space="0" w:color="auto"/>
                            <w:bottom w:val="none" w:sz="0" w:space="0" w:color="auto"/>
                            <w:right w:val="none" w:sz="0" w:space="0" w:color="auto"/>
                          </w:divBdr>
                        </w:div>
                      </w:divsChild>
                    </w:div>
                    <w:div w:id="347870012">
                      <w:marLeft w:val="0"/>
                      <w:marRight w:val="0"/>
                      <w:marTop w:val="0"/>
                      <w:marBottom w:val="0"/>
                      <w:divBdr>
                        <w:top w:val="single" w:sz="2" w:space="1" w:color="FFFFFF"/>
                        <w:left w:val="single" w:sz="2" w:space="11" w:color="FFFFFF"/>
                        <w:bottom w:val="single" w:sz="2" w:space="1" w:color="FFFFFF"/>
                        <w:right w:val="single" w:sz="2" w:space="4" w:color="FFFFFF"/>
                      </w:divBdr>
                      <w:divsChild>
                        <w:div w:id="912813341">
                          <w:marLeft w:val="0"/>
                          <w:marRight w:val="0"/>
                          <w:marTop w:val="0"/>
                          <w:marBottom w:val="0"/>
                          <w:divBdr>
                            <w:top w:val="none" w:sz="0" w:space="0" w:color="auto"/>
                            <w:left w:val="none" w:sz="0" w:space="0" w:color="auto"/>
                            <w:bottom w:val="none" w:sz="0" w:space="0" w:color="auto"/>
                            <w:right w:val="none" w:sz="0" w:space="0" w:color="auto"/>
                          </w:divBdr>
                        </w:div>
                      </w:divsChild>
                    </w:div>
                    <w:div w:id="307169604">
                      <w:marLeft w:val="0"/>
                      <w:marRight w:val="0"/>
                      <w:marTop w:val="0"/>
                      <w:marBottom w:val="0"/>
                      <w:divBdr>
                        <w:top w:val="single" w:sz="2" w:space="1" w:color="FFFFFF"/>
                        <w:left w:val="single" w:sz="2" w:space="11" w:color="FFFFFF"/>
                        <w:bottom w:val="single" w:sz="2" w:space="1" w:color="FFFFFF"/>
                        <w:right w:val="single" w:sz="2" w:space="4" w:color="FFFFFF"/>
                      </w:divBdr>
                      <w:divsChild>
                        <w:div w:id="2036809099">
                          <w:marLeft w:val="0"/>
                          <w:marRight w:val="0"/>
                          <w:marTop w:val="0"/>
                          <w:marBottom w:val="0"/>
                          <w:divBdr>
                            <w:top w:val="none" w:sz="0" w:space="0" w:color="auto"/>
                            <w:left w:val="none" w:sz="0" w:space="0" w:color="auto"/>
                            <w:bottom w:val="none" w:sz="0" w:space="0" w:color="auto"/>
                            <w:right w:val="none" w:sz="0" w:space="0" w:color="auto"/>
                          </w:divBdr>
                        </w:div>
                      </w:divsChild>
                    </w:div>
                    <w:div w:id="813595881">
                      <w:marLeft w:val="0"/>
                      <w:marRight w:val="0"/>
                      <w:marTop w:val="0"/>
                      <w:marBottom w:val="0"/>
                      <w:divBdr>
                        <w:top w:val="single" w:sz="2" w:space="1" w:color="FFFFFF"/>
                        <w:left w:val="single" w:sz="2" w:space="11" w:color="FFFFFF"/>
                        <w:bottom w:val="single" w:sz="2" w:space="1" w:color="FFFFFF"/>
                        <w:right w:val="single" w:sz="2" w:space="4" w:color="FFFFFF"/>
                      </w:divBdr>
                      <w:divsChild>
                        <w:div w:id="1893926964">
                          <w:marLeft w:val="0"/>
                          <w:marRight w:val="0"/>
                          <w:marTop w:val="0"/>
                          <w:marBottom w:val="0"/>
                          <w:divBdr>
                            <w:top w:val="none" w:sz="0" w:space="0" w:color="auto"/>
                            <w:left w:val="none" w:sz="0" w:space="0" w:color="auto"/>
                            <w:bottom w:val="none" w:sz="0" w:space="0" w:color="auto"/>
                            <w:right w:val="none" w:sz="0" w:space="0" w:color="auto"/>
                          </w:divBdr>
                        </w:div>
                      </w:divsChild>
                    </w:div>
                    <w:div w:id="863175827">
                      <w:marLeft w:val="0"/>
                      <w:marRight w:val="0"/>
                      <w:marTop w:val="0"/>
                      <w:marBottom w:val="0"/>
                      <w:divBdr>
                        <w:top w:val="single" w:sz="2" w:space="1" w:color="FFFFFF"/>
                        <w:left w:val="single" w:sz="2" w:space="11" w:color="FFFFFF"/>
                        <w:bottom w:val="single" w:sz="2" w:space="4" w:color="FFFFFF"/>
                        <w:right w:val="single" w:sz="2" w:space="4" w:color="FFFFFF"/>
                      </w:divBdr>
                      <w:divsChild>
                        <w:div w:id="4049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83409">
          <w:marLeft w:val="0"/>
          <w:marRight w:val="0"/>
          <w:marTop w:val="0"/>
          <w:marBottom w:val="300"/>
          <w:divBdr>
            <w:top w:val="none" w:sz="0" w:space="0" w:color="auto"/>
            <w:left w:val="none" w:sz="0" w:space="0" w:color="auto"/>
            <w:bottom w:val="none" w:sz="0" w:space="0" w:color="auto"/>
            <w:right w:val="none" w:sz="0" w:space="0" w:color="auto"/>
          </w:divBdr>
          <w:divsChild>
            <w:div w:id="950821731">
              <w:marLeft w:val="0"/>
              <w:marRight w:val="0"/>
              <w:marTop w:val="0"/>
              <w:marBottom w:val="0"/>
              <w:divBdr>
                <w:top w:val="none" w:sz="0" w:space="0" w:color="auto"/>
                <w:left w:val="none" w:sz="0" w:space="0" w:color="auto"/>
                <w:bottom w:val="none" w:sz="0" w:space="0" w:color="auto"/>
                <w:right w:val="none" w:sz="0" w:space="0" w:color="auto"/>
              </w:divBdr>
              <w:divsChild>
                <w:div w:id="1012269428">
                  <w:marLeft w:val="0"/>
                  <w:marRight w:val="0"/>
                  <w:marTop w:val="0"/>
                  <w:marBottom w:val="0"/>
                  <w:divBdr>
                    <w:top w:val="none" w:sz="0" w:space="0" w:color="auto"/>
                    <w:left w:val="none" w:sz="0" w:space="0" w:color="auto"/>
                    <w:bottom w:val="none" w:sz="0" w:space="0" w:color="auto"/>
                    <w:right w:val="none" w:sz="0" w:space="0" w:color="auto"/>
                  </w:divBdr>
                  <w:divsChild>
                    <w:div w:id="2123962116">
                      <w:marLeft w:val="0"/>
                      <w:marRight w:val="0"/>
                      <w:marTop w:val="0"/>
                      <w:marBottom w:val="0"/>
                      <w:divBdr>
                        <w:top w:val="single" w:sz="2" w:space="4" w:color="FFFFFF"/>
                        <w:left w:val="single" w:sz="2" w:space="11" w:color="FFFFFF"/>
                        <w:bottom w:val="single" w:sz="2" w:space="1" w:color="FFFFFF"/>
                        <w:right w:val="single" w:sz="2" w:space="4" w:color="FFFFFF"/>
                      </w:divBdr>
                      <w:divsChild>
                        <w:div w:id="367266440">
                          <w:marLeft w:val="0"/>
                          <w:marRight w:val="0"/>
                          <w:marTop w:val="0"/>
                          <w:marBottom w:val="0"/>
                          <w:divBdr>
                            <w:top w:val="none" w:sz="0" w:space="0" w:color="auto"/>
                            <w:left w:val="none" w:sz="0" w:space="0" w:color="auto"/>
                            <w:bottom w:val="none" w:sz="0" w:space="0" w:color="auto"/>
                            <w:right w:val="none" w:sz="0" w:space="0" w:color="auto"/>
                          </w:divBdr>
                        </w:div>
                      </w:divsChild>
                    </w:div>
                    <w:div w:id="1664820014">
                      <w:marLeft w:val="0"/>
                      <w:marRight w:val="0"/>
                      <w:marTop w:val="0"/>
                      <w:marBottom w:val="0"/>
                      <w:divBdr>
                        <w:top w:val="single" w:sz="2" w:space="1" w:color="FFFFFF"/>
                        <w:left w:val="single" w:sz="2" w:space="11" w:color="FFFFFF"/>
                        <w:bottom w:val="single" w:sz="2" w:space="1" w:color="FFFFFF"/>
                        <w:right w:val="single" w:sz="2" w:space="4" w:color="FFFFFF"/>
                      </w:divBdr>
                      <w:divsChild>
                        <w:div w:id="1892183057">
                          <w:marLeft w:val="0"/>
                          <w:marRight w:val="0"/>
                          <w:marTop w:val="0"/>
                          <w:marBottom w:val="0"/>
                          <w:divBdr>
                            <w:top w:val="none" w:sz="0" w:space="0" w:color="auto"/>
                            <w:left w:val="none" w:sz="0" w:space="0" w:color="auto"/>
                            <w:bottom w:val="none" w:sz="0" w:space="0" w:color="auto"/>
                            <w:right w:val="none" w:sz="0" w:space="0" w:color="auto"/>
                          </w:divBdr>
                        </w:div>
                      </w:divsChild>
                    </w:div>
                    <w:div w:id="1772701784">
                      <w:marLeft w:val="0"/>
                      <w:marRight w:val="0"/>
                      <w:marTop w:val="0"/>
                      <w:marBottom w:val="0"/>
                      <w:divBdr>
                        <w:top w:val="single" w:sz="2" w:space="1" w:color="FFFFFF"/>
                        <w:left w:val="single" w:sz="2" w:space="11" w:color="FFFFFF"/>
                        <w:bottom w:val="single" w:sz="2" w:space="1" w:color="FFFFFF"/>
                        <w:right w:val="single" w:sz="2" w:space="4" w:color="FFFFFF"/>
                      </w:divBdr>
                      <w:divsChild>
                        <w:div w:id="462769393">
                          <w:marLeft w:val="0"/>
                          <w:marRight w:val="0"/>
                          <w:marTop w:val="0"/>
                          <w:marBottom w:val="0"/>
                          <w:divBdr>
                            <w:top w:val="none" w:sz="0" w:space="0" w:color="auto"/>
                            <w:left w:val="none" w:sz="0" w:space="0" w:color="auto"/>
                            <w:bottom w:val="none" w:sz="0" w:space="0" w:color="auto"/>
                            <w:right w:val="none" w:sz="0" w:space="0" w:color="auto"/>
                          </w:divBdr>
                        </w:div>
                      </w:divsChild>
                    </w:div>
                    <w:div w:id="1311788498">
                      <w:marLeft w:val="0"/>
                      <w:marRight w:val="0"/>
                      <w:marTop w:val="0"/>
                      <w:marBottom w:val="0"/>
                      <w:divBdr>
                        <w:top w:val="single" w:sz="2" w:space="1" w:color="FFFFFF"/>
                        <w:left w:val="single" w:sz="2" w:space="11" w:color="FFFFFF"/>
                        <w:bottom w:val="single" w:sz="2" w:space="1" w:color="FFFFFF"/>
                        <w:right w:val="single" w:sz="2" w:space="4" w:color="FFFFFF"/>
                      </w:divBdr>
                      <w:divsChild>
                        <w:div w:id="2101563520">
                          <w:marLeft w:val="0"/>
                          <w:marRight w:val="0"/>
                          <w:marTop w:val="0"/>
                          <w:marBottom w:val="0"/>
                          <w:divBdr>
                            <w:top w:val="none" w:sz="0" w:space="0" w:color="auto"/>
                            <w:left w:val="none" w:sz="0" w:space="0" w:color="auto"/>
                            <w:bottom w:val="none" w:sz="0" w:space="0" w:color="auto"/>
                            <w:right w:val="none" w:sz="0" w:space="0" w:color="auto"/>
                          </w:divBdr>
                        </w:div>
                      </w:divsChild>
                    </w:div>
                    <w:div w:id="512843645">
                      <w:marLeft w:val="0"/>
                      <w:marRight w:val="0"/>
                      <w:marTop w:val="0"/>
                      <w:marBottom w:val="0"/>
                      <w:divBdr>
                        <w:top w:val="single" w:sz="2" w:space="1" w:color="FFFFFF"/>
                        <w:left w:val="single" w:sz="2" w:space="11" w:color="FFFFFF"/>
                        <w:bottom w:val="single" w:sz="2" w:space="1" w:color="FFFFFF"/>
                        <w:right w:val="single" w:sz="2" w:space="4" w:color="FFFFFF"/>
                      </w:divBdr>
                      <w:divsChild>
                        <w:div w:id="100029763">
                          <w:marLeft w:val="0"/>
                          <w:marRight w:val="0"/>
                          <w:marTop w:val="0"/>
                          <w:marBottom w:val="0"/>
                          <w:divBdr>
                            <w:top w:val="none" w:sz="0" w:space="0" w:color="auto"/>
                            <w:left w:val="none" w:sz="0" w:space="0" w:color="auto"/>
                            <w:bottom w:val="none" w:sz="0" w:space="0" w:color="auto"/>
                            <w:right w:val="none" w:sz="0" w:space="0" w:color="auto"/>
                          </w:divBdr>
                        </w:div>
                      </w:divsChild>
                    </w:div>
                    <w:div w:id="781070964">
                      <w:marLeft w:val="0"/>
                      <w:marRight w:val="0"/>
                      <w:marTop w:val="0"/>
                      <w:marBottom w:val="0"/>
                      <w:divBdr>
                        <w:top w:val="single" w:sz="2" w:space="1" w:color="FFFFFF"/>
                        <w:left w:val="single" w:sz="2" w:space="11" w:color="FFFFFF"/>
                        <w:bottom w:val="single" w:sz="2" w:space="1" w:color="FFFFFF"/>
                        <w:right w:val="single" w:sz="2" w:space="4" w:color="FFFFFF"/>
                      </w:divBdr>
                      <w:divsChild>
                        <w:div w:id="1866943518">
                          <w:marLeft w:val="0"/>
                          <w:marRight w:val="0"/>
                          <w:marTop w:val="0"/>
                          <w:marBottom w:val="0"/>
                          <w:divBdr>
                            <w:top w:val="none" w:sz="0" w:space="0" w:color="auto"/>
                            <w:left w:val="none" w:sz="0" w:space="0" w:color="auto"/>
                            <w:bottom w:val="none" w:sz="0" w:space="0" w:color="auto"/>
                            <w:right w:val="none" w:sz="0" w:space="0" w:color="auto"/>
                          </w:divBdr>
                        </w:div>
                      </w:divsChild>
                    </w:div>
                    <w:div w:id="1417360683">
                      <w:marLeft w:val="0"/>
                      <w:marRight w:val="0"/>
                      <w:marTop w:val="0"/>
                      <w:marBottom w:val="0"/>
                      <w:divBdr>
                        <w:top w:val="single" w:sz="2" w:space="1" w:color="FFFFFF"/>
                        <w:left w:val="single" w:sz="2" w:space="11" w:color="FFFFFF"/>
                        <w:bottom w:val="single" w:sz="2" w:space="1" w:color="FFFFFF"/>
                        <w:right w:val="single" w:sz="2" w:space="4" w:color="FFFFFF"/>
                      </w:divBdr>
                      <w:divsChild>
                        <w:div w:id="503397489">
                          <w:marLeft w:val="0"/>
                          <w:marRight w:val="0"/>
                          <w:marTop w:val="0"/>
                          <w:marBottom w:val="0"/>
                          <w:divBdr>
                            <w:top w:val="none" w:sz="0" w:space="0" w:color="auto"/>
                            <w:left w:val="none" w:sz="0" w:space="0" w:color="auto"/>
                            <w:bottom w:val="none" w:sz="0" w:space="0" w:color="auto"/>
                            <w:right w:val="none" w:sz="0" w:space="0" w:color="auto"/>
                          </w:divBdr>
                        </w:div>
                      </w:divsChild>
                    </w:div>
                    <w:div w:id="513419504">
                      <w:marLeft w:val="0"/>
                      <w:marRight w:val="0"/>
                      <w:marTop w:val="0"/>
                      <w:marBottom w:val="0"/>
                      <w:divBdr>
                        <w:top w:val="single" w:sz="2" w:space="1" w:color="FFFFFF"/>
                        <w:left w:val="single" w:sz="2" w:space="11" w:color="FFFFFF"/>
                        <w:bottom w:val="single" w:sz="2" w:space="1" w:color="FFFFFF"/>
                        <w:right w:val="single" w:sz="2" w:space="4" w:color="FFFFFF"/>
                      </w:divBdr>
                      <w:divsChild>
                        <w:div w:id="1062875834">
                          <w:marLeft w:val="0"/>
                          <w:marRight w:val="0"/>
                          <w:marTop w:val="0"/>
                          <w:marBottom w:val="0"/>
                          <w:divBdr>
                            <w:top w:val="none" w:sz="0" w:space="0" w:color="auto"/>
                            <w:left w:val="none" w:sz="0" w:space="0" w:color="auto"/>
                            <w:bottom w:val="none" w:sz="0" w:space="0" w:color="auto"/>
                            <w:right w:val="none" w:sz="0" w:space="0" w:color="auto"/>
                          </w:divBdr>
                        </w:div>
                      </w:divsChild>
                    </w:div>
                    <w:div w:id="1583644504">
                      <w:marLeft w:val="0"/>
                      <w:marRight w:val="0"/>
                      <w:marTop w:val="0"/>
                      <w:marBottom w:val="0"/>
                      <w:divBdr>
                        <w:top w:val="single" w:sz="2" w:space="1" w:color="FFFFFF"/>
                        <w:left w:val="single" w:sz="2" w:space="11" w:color="FFFFFF"/>
                        <w:bottom w:val="single" w:sz="2" w:space="1" w:color="FFFFFF"/>
                        <w:right w:val="single" w:sz="2" w:space="4" w:color="FFFFFF"/>
                      </w:divBdr>
                      <w:divsChild>
                        <w:div w:id="102001747">
                          <w:marLeft w:val="0"/>
                          <w:marRight w:val="0"/>
                          <w:marTop w:val="0"/>
                          <w:marBottom w:val="0"/>
                          <w:divBdr>
                            <w:top w:val="none" w:sz="0" w:space="0" w:color="auto"/>
                            <w:left w:val="none" w:sz="0" w:space="0" w:color="auto"/>
                            <w:bottom w:val="none" w:sz="0" w:space="0" w:color="auto"/>
                            <w:right w:val="none" w:sz="0" w:space="0" w:color="auto"/>
                          </w:divBdr>
                        </w:div>
                      </w:divsChild>
                    </w:div>
                    <w:div w:id="522210525">
                      <w:marLeft w:val="0"/>
                      <w:marRight w:val="0"/>
                      <w:marTop w:val="0"/>
                      <w:marBottom w:val="0"/>
                      <w:divBdr>
                        <w:top w:val="single" w:sz="2" w:space="1" w:color="FFFFFF"/>
                        <w:left w:val="single" w:sz="2" w:space="11" w:color="FFFFFF"/>
                        <w:bottom w:val="single" w:sz="2" w:space="1" w:color="FFFFFF"/>
                        <w:right w:val="single" w:sz="2" w:space="4" w:color="FFFFFF"/>
                      </w:divBdr>
                      <w:divsChild>
                        <w:div w:id="108358077">
                          <w:marLeft w:val="0"/>
                          <w:marRight w:val="0"/>
                          <w:marTop w:val="0"/>
                          <w:marBottom w:val="0"/>
                          <w:divBdr>
                            <w:top w:val="none" w:sz="0" w:space="0" w:color="auto"/>
                            <w:left w:val="none" w:sz="0" w:space="0" w:color="auto"/>
                            <w:bottom w:val="none" w:sz="0" w:space="0" w:color="auto"/>
                            <w:right w:val="none" w:sz="0" w:space="0" w:color="auto"/>
                          </w:divBdr>
                        </w:div>
                      </w:divsChild>
                    </w:div>
                    <w:div w:id="458645479">
                      <w:marLeft w:val="0"/>
                      <w:marRight w:val="0"/>
                      <w:marTop w:val="0"/>
                      <w:marBottom w:val="0"/>
                      <w:divBdr>
                        <w:top w:val="single" w:sz="2" w:space="1" w:color="FFFFFF"/>
                        <w:left w:val="single" w:sz="2" w:space="11" w:color="FFFFFF"/>
                        <w:bottom w:val="single" w:sz="2" w:space="1" w:color="FFFFFF"/>
                        <w:right w:val="single" w:sz="2" w:space="4" w:color="FFFFFF"/>
                      </w:divBdr>
                      <w:divsChild>
                        <w:div w:id="1394084025">
                          <w:marLeft w:val="0"/>
                          <w:marRight w:val="0"/>
                          <w:marTop w:val="0"/>
                          <w:marBottom w:val="0"/>
                          <w:divBdr>
                            <w:top w:val="none" w:sz="0" w:space="0" w:color="auto"/>
                            <w:left w:val="none" w:sz="0" w:space="0" w:color="auto"/>
                            <w:bottom w:val="none" w:sz="0" w:space="0" w:color="auto"/>
                            <w:right w:val="none" w:sz="0" w:space="0" w:color="auto"/>
                          </w:divBdr>
                        </w:div>
                      </w:divsChild>
                    </w:div>
                    <w:div w:id="798651126">
                      <w:marLeft w:val="0"/>
                      <w:marRight w:val="0"/>
                      <w:marTop w:val="0"/>
                      <w:marBottom w:val="0"/>
                      <w:divBdr>
                        <w:top w:val="single" w:sz="2" w:space="1" w:color="FFFFFF"/>
                        <w:left w:val="single" w:sz="2" w:space="11" w:color="FFFFFF"/>
                        <w:bottom w:val="single" w:sz="2" w:space="1" w:color="FFFFFF"/>
                        <w:right w:val="single" w:sz="2" w:space="4" w:color="FFFFFF"/>
                      </w:divBdr>
                      <w:divsChild>
                        <w:div w:id="1063479751">
                          <w:marLeft w:val="0"/>
                          <w:marRight w:val="0"/>
                          <w:marTop w:val="0"/>
                          <w:marBottom w:val="0"/>
                          <w:divBdr>
                            <w:top w:val="none" w:sz="0" w:space="0" w:color="auto"/>
                            <w:left w:val="none" w:sz="0" w:space="0" w:color="auto"/>
                            <w:bottom w:val="none" w:sz="0" w:space="0" w:color="auto"/>
                            <w:right w:val="none" w:sz="0" w:space="0" w:color="auto"/>
                          </w:divBdr>
                        </w:div>
                      </w:divsChild>
                    </w:div>
                    <w:div w:id="1211455622">
                      <w:marLeft w:val="0"/>
                      <w:marRight w:val="0"/>
                      <w:marTop w:val="0"/>
                      <w:marBottom w:val="0"/>
                      <w:divBdr>
                        <w:top w:val="single" w:sz="2" w:space="1" w:color="FFFFFF"/>
                        <w:left w:val="single" w:sz="2" w:space="11" w:color="FFFFFF"/>
                        <w:bottom w:val="single" w:sz="2" w:space="1" w:color="FFFFFF"/>
                        <w:right w:val="single" w:sz="2" w:space="4" w:color="FFFFFF"/>
                      </w:divBdr>
                      <w:divsChild>
                        <w:div w:id="37819829">
                          <w:marLeft w:val="0"/>
                          <w:marRight w:val="0"/>
                          <w:marTop w:val="0"/>
                          <w:marBottom w:val="0"/>
                          <w:divBdr>
                            <w:top w:val="none" w:sz="0" w:space="0" w:color="auto"/>
                            <w:left w:val="none" w:sz="0" w:space="0" w:color="auto"/>
                            <w:bottom w:val="none" w:sz="0" w:space="0" w:color="auto"/>
                            <w:right w:val="none" w:sz="0" w:space="0" w:color="auto"/>
                          </w:divBdr>
                        </w:div>
                      </w:divsChild>
                    </w:div>
                    <w:div w:id="1373068984">
                      <w:marLeft w:val="0"/>
                      <w:marRight w:val="0"/>
                      <w:marTop w:val="0"/>
                      <w:marBottom w:val="0"/>
                      <w:divBdr>
                        <w:top w:val="single" w:sz="2" w:space="1" w:color="FFFFFF"/>
                        <w:left w:val="single" w:sz="2" w:space="11" w:color="FFFFFF"/>
                        <w:bottom w:val="single" w:sz="2" w:space="1" w:color="FFFFFF"/>
                        <w:right w:val="single" w:sz="2" w:space="4" w:color="FFFFFF"/>
                      </w:divBdr>
                      <w:divsChild>
                        <w:div w:id="677344233">
                          <w:marLeft w:val="0"/>
                          <w:marRight w:val="0"/>
                          <w:marTop w:val="0"/>
                          <w:marBottom w:val="0"/>
                          <w:divBdr>
                            <w:top w:val="none" w:sz="0" w:space="0" w:color="auto"/>
                            <w:left w:val="none" w:sz="0" w:space="0" w:color="auto"/>
                            <w:bottom w:val="none" w:sz="0" w:space="0" w:color="auto"/>
                            <w:right w:val="none" w:sz="0" w:space="0" w:color="auto"/>
                          </w:divBdr>
                        </w:div>
                      </w:divsChild>
                    </w:div>
                    <w:div w:id="1683052193">
                      <w:marLeft w:val="0"/>
                      <w:marRight w:val="0"/>
                      <w:marTop w:val="0"/>
                      <w:marBottom w:val="0"/>
                      <w:divBdr>
                        <w:top w:val="single" w:sz="2" w:space="1" w:color="FFFFFF"/>
                        <w:left w:val="single" w:sz="2" w:space="11" w:color="FFFFFF"/>
                        <w:bottom w:val="single" w:sz="2" w:space="1" w:color="FFFFFF"/>
                        <w:right w:val="single" w:sz="2" w:space="4" w:color="FFFFFF"/>
                      </w:divBdr>
                      <w:divsChild>
                        <w:div w:id="1634141083">
                          <w:marLeft w:val="0"/>
                          <w:marRight w:val="0"/>
                          <w:marTop w:val="0"/>
                          <w:marBottom w:val="0"/>
                          <w:divBdr>
                            <w:top w:val="none" w:sz="0" w:space="0" w:color="auto"/>
                            <w:left w:val="none" w:sz="0" w:space="0" w:color="auto"/>
                            <w:bottom w:val="none" w:sz="0" w:space="0" w:color="auto"/>
                            <w:right w:val="none" w:sz="0" w:space="0" w:color="auto"/>
                          </w:divBdr>
                        </w:div>
                      </w:divsChild>
                    </w:div>
                    <w:div w:id="2049183615">
                      <w:marLeft w:val="0"/>
                      <w:marRight w:val="0"/>
                      <w:marTop w:val="0"/>
                      <w:marBottom w:val="0"/>
                      <w:divBdr>
                        <w:top w:val="single" w:sz="2" w:space="1" w:color="FFFFFF"/>
                        <w:left w:val="single" w:sz="2" w:space="11" w:color="FFFFFF"/>
                        <w:bottom w:val="single" w:sz="2" w:space="1" w:color="FFFFFF"/>
                        <w:right w:val="single" w:sz="2" w:space="4" w:color="FFFFFF"/>
                      </w:divBdr>
                      <w:divsChild>
                        <w:div w:id="210772250">
                          <w:marLeft w:val="0"/>
                          <w:marRight w:val="0"/>
                          <w:marTop w:val="0"/>
                          <w:marBottom w:val="0"/>
                          <w:divBdr>
                            <w:top w:val="none" w:sz="0" w:space="0" w:color="auto"/>
                            <w:left w:val="none" w:sz="0" w:space="0" w:color="auto"/>
                            <w:bottom w:val="none" w:sz="0" w:space="0" w:color="auto"/>
                            <w:right w:val="none" w:sz="0" w:space="0" w:color="auto"/>
                          </w:divBdr>
                        </w:div>
                      </w:divsChild>
                    </w:div>
                    <w:div w:id="1794328180">
                      <w:marLeft w:val="0"/>
                      <w:marRight w:val="0"/>
                      <w:marTop w:val="0"/>
                      <w:marBottom w:val="0"/>
                      <w:divBdr>
                        <w:top w:val="single" w:sz="2" w:space="1" w:color="FFFFFF"/>
                        <w:left w:val="single" w:sz="2" w:space="11" w:color="FFFFFF"/>
                        <w:bottom w:val="single" w:sz="2" w:space="1" w:color="FFFFFF"/>
                        <w:right w:val="single" w:sz="2" w:space="4" w:color="FFFFFF"/>
                      </w:divBdr>
                      <w:divsChild>
                        <w:div w:id="440998903">
                          <w:marLeft w:val="0"/>
                          <w:marRight w:val="0"/>
                          <w:marTop w:val="0"/>
                          <w:marBottom w:val="0"/>
                          <w:divBdr>
                            <w:top w:val="none" w:sz="0" w:space="0" w:color="auto"/>
                            <w:left w:val="none" w:sz="0" w:space="0" w:color="auto"/>
                            <w:bottom w:val="none" w:sz="0" w:space="0" w:color="auto"/>
                            <w:right w:val="none" w:sz="0" w:space="0" w:color="auto"/>
                          </w:divBdr>
                        </w:div>
                      </w:divsChild>
                    </w:div>
                    <w:div w:id="1358963128">
                      <w:marLeft w:val="0"/>
                      <w:marRight w:val="0"/>
                      <w:marTop w:val="0"/>
                      <w:marBottom w:val="0"/>
                      <w:divBdr>
                        <w:top w:val="single" w:sz="2" w:space="1" w:color="FFFFFF"/>
                        <w:left w:val="single" w:sz="2" w:space="11" w:color="FFFFFF"/>
                        <w:bottom w:val="single" w:sz="2" w:space="1" w:color="FFFFFF"/>
                        <w:right w:val="single" w:sz="2" w:space="4" w:color="FFFFFF"/>
                      </w:divBdr>
                      <w:divsChild>
                        <w:div w:id="1875187709">
                          <w:marLeft w:val="0"/>
                          <w:marRight w:val="0"/>
                          <w:marTop w:val="0"/>
                          <w:marBottom w:val="0"/>
                          <w:divBdr>
                            <w:top w:val="none" w:sz="0" w:space="0" w:color="auto"/>
                            <w:left w:val="none" w:sz="0" w:space="0" w:color="auto"/>
                            <w:bottom w:val="none" w:sz="0" w:space="0" w:color="auto"/>
                            <w:right w:val="none" w:sz="0" w:space="0" w:color="auto"/>
                          </w:divBdr>
                        </w:div>
                      </w:divsChild>
                    </w:div>
                    <w:div w:id="461388534">
                      <w:marLeft w:val="0"/>
                      <w:marRight w:val="0"/>
                      <w:marTop w:val="0"/>
                      <w:marBottom w:val="0"/>
                      <w:divBdr>
                        <w:top w:val="single" w:sz="2" w:space="1" w:color="FFFFFF"/>
                        <w:left w:val="single" w:sz="2" w:space="11" w:color="FFFFFF"/>
                        <w:bottom w:val="single" w:sz="2" w:space="1" w:color="FFFFFF"/>
                        <w:right w:val="single" w:sz="2" w:space="4" w:color="FFFFFF"/>
                      </w:divBdr>
                      <w:divsChild>
                        <w:div w:id="732581427">
                          <w:marLeft w:val="0"/>
                          <w:marRight w:val="0"/>
                          <w:marTop w:val="0"/>
                          <w:marBottom w:val="0"/>
                          <w:divBdr>
                            <w:top w:val="none" w:sz="0" w:space="0" w:color="auto"/>
                            <w:left w:val="none" w:sz="0" w:space="0" w:color="auto"/>
                            <w:bottom w:val="none" w:sz="0" w:space="0" w:color="auto"/>
                            <w:right w:val="none" w:sz="0" w:space="0" w:color="auto"/>
                          </w:divBdr>
                        </w:div>
                      </w:divsChild>
                    </w:div>
                    <w:div w:id="281109303">
                      <w:marLeft w:val="0"/>
                      <w:marRight w:val="0"/>
                      <w:marTop w:val="0"/>
                      <w:marBottom w:val="0"/>
                      <w:divBdr>
                        <w:top w:val="single" w:sz="2" w:space="1" w:color="FFFFFF"/>
                        <w:left w:val="single" w:sz="2" w:space="11" w:color="FFFFFF"/>
                        <w:bottom w:val="single" w:sz="2" w:space="1" w:color="FFFFFF"/>
                        <w:right w:val="single" w:sz="2" w:space="4" w:color="FFFFFF"/>
                      </w:divBdr>
                      <w:divsChild>
                        <w:div w:id="146362434">
                          <w:marLeft w:val="0"/>
                          <w:marRight w:val="0"/>
                          <w:marTop w:val="0"/>
                          <w:marBottom w:val="0"/>
                          <w:divBdr>
                            <w:top w:val="none" w:sz="0" w:space="0" w:color="auto"/>
                            <w:left w:val="none" w:sz="0" w:space="0" w:color="auto"/>
                            <w:bottom w:val="none" w:sz="0" w:space="0" w:color="auto"/>
                            <w:right w:val="none" w:sz="0" w:space="0" w:color="auto"/>
                          </w:divBdr>
                        </w:div>
                      </w:divsChild>
                    </w:div>
                    <w:div w:id="98374421">
                      <w:marLeft w:val="0"/>
                      <w:marRight w:val="0"/>
                      <w:marTop w:val="0"/>
                      <w:marBottom w:val="0"/>
                      <w:divBdr>
                        <w:top w:val="single" w:sz="2" w:space="1" w:color="FFFFFF"/>
                        <w:left w:val="single" w:sz="2" w:space="11" w:color="FFFFFF"/>
                        <w:bottom w:val="single" w:sz="2" w:space="1" w:color="FFFFFF"/>
                        <w:right w:val="single" w:sz="2" w:space="4" w:color="FFFFFF"/>
                      </w:divBdr>
                      <w:divsChild>
                        <w:div w:id="1458988446">
                          <w:marLeft w:val="0"/>
                          <w:marRight w:val="0"/>
                          <w:marTop w:val="0"/>
                          <w:marBottom w:val="0"/>
                          <w:divBdr>
                            <w:top w:val="none" w:sz="0" w:space="0" w:color="auto"/>
                            <w:left w:val="none" w:sz="0" w:space="0" w:color="auto"/>
                            <w:bottom w:val="none" w:sz="0" w:space="0" w:color="auto"/>
                            <w:right w:val="none" w:sz="0" w:space="0" w:color="auto"/>
                          </w:divBdr>
                        </w:div>
                      </w:divsChild>
                    </w:div>
                    <w:div w:id="218514471">
                      <w:marLeft w:val="0"/>
                      <w:marRight w:val="0"/>
                      <w:marTop w:val="0"/>
                      <w:marBottom w:val="0"/>
                      <w:divBdr>
                        <w:top w:val="single" w:sz="2" w:space="1" w:color="FFFFFF"/>
                        <w:left w:val="single" w:sz="2" w:space="11" w:color="FFFFFF"/>
                        <w:bottom w:val="single" w:sz="2" w:space="1" w:color="FFFFFF"/>
                        <w:right w:val="single" w:sz="2" w:space="4" w:color="FFFFFF"/>
                      </w:divBdr>
                      <w:divsChild>
                        <w:div w:id="347954019">
                          <w:marLeft w:val="0"/>
                          <w:marRight w:val="0"/>
                          <w:marTop w:val="0"/>
                          <w:marBottom w:val="0"/>
                          <w:divBdr>
                            <w:top w:val="none" w:sz="0" w:space="0" w:color="auto"/>
                            <w:left w:val="none" w:sz="0" w:space="0" w:color="auto"/>
                            <w:bottom w:val="none" w:sz="0" w:space="0" w:color="auto"/>
                            <w:right w:val="none" w:sz="0" w:space="0" w:color="auto"/>
                          </w:divBdr>
                        </w:div>
                      </w:divsChild>
                    </w:div>
                    <w:div w:id="635598405">
                      <w:marLeft w:val="0"/>
                      <w:marRight w:val="0"/>
                      <w:marTop w:val="0"/>
                      <w:marBottom w:val="0"/>
                      <w:divBdr>
                        <w:top w:val="single" w:sz="2" w:space="1" w:color="FFFFFF"/>
                        <w:left w:val="single" w:sz="2" w:space="11" w:color="FFFFFF"/>
                        <w:bottom w:val="single" w:sz="2" w:space="1" w:color="FFFFFF"/>
                        <w:right w:val="single" w:sz="2" w:space="4" w:color="FFFFFF"/>
                      </w:divBdr>
                      <w:divsChild>
                        <w:div w:id="401877269">
                          <w:marLeft w:val="0"/>
                          <w:marRight w:val="0"/>
                          <w:marTop w:val="0"/>
                          <w:marBottom w:val="0"/>
                          <w:divBdr>
                            <w:top w:val="none" w:sz="0" w:space="0" w:color="auto"/>
                            <w:left w:val="none" w:sz="0" w:space="0" w:color="auto"/>
                            <w:bottom w:val="none" w:sz="0" w:space="0" w:color="auto"/>
                            <w:right w:val="none" w:sz="0" w:space="0" w:color="auto"/>
                          </w:divBdr>
                        </w:div>
                      </w:divsChild>
                    </w:div>
                    <w:div w:id="1239176300">
                      <w:marLeft w:val="0"/>
                      <w:marRight w:val="0"/>
                      <w:marTop w:val="0"/>
                      <w:marBottom w:val="0"/>
                      <w:divBdr>
                        <w:top w:val="single" w:sz="2" w:space="1" w:color="FFFFFF"/>
                        <w:left w:val="single" w:sz="2" w:space="11" w:color="FFFFFF"/>
                        <w:bottom w:val="single" w:sz="2" w:space="1" w:color="FFFFFF"/>
                        <w:right w:val="single" w:sz="2" w:space="4" w:color="FFFFFF"/>
                      </w:divBdr>
                      <w:divsChild>
                        <w:div w:id="1869175749">
                          <w:marLeft w:val="0"/>
                          <w:marRight w:val="0"/>
                          <w:marTop w:val="0"/>
                          <w:marBottom w:val="0"/>
                          <w:divBdr>
                            <w:top w:val="none" w:sz="0" w:space="0" w:color="auto"/>
                            <w:left w:val="none" w:sz="0" w:space="0" w:color="auto"/>
                            <w:bottom w:val="none" w:sz="0" w:space="0" w:color="auto"/>
                            <w:right w:val="none" w:sz="0" w:space="0" w:color="auto"/>
                          </w:divBdr>
                        </w:div>
                      </w:divsChild>
                    </w:div>
                    <w:div w:id="1529641235">
                      <w:marLeft w:val="0"/>
                      <w:marRight w:val="0"/>
                      <w:marTop w:val="0"/>
                      <w:marBottom w:val="0"/>
                      <w:divBdr>
                        <w:top w:val="single" w:sz="2" w:space="1" w:color="FFFFFF"/>
                        <w:left w:val="single" w:sz="2" w:space="11" w:color="FFFFFF"/>
                        <w:bottom w:val="single" w:sz="2" w:space="1" w:color="FFFFFF"/>
                        <w:right w:val="single" w:sz="2" w:space="4" w:color="FFFFFF"/>
                      </w:divBdr>
                      <w:divsChild>
                        <w:div w:id="1253316575">
                          <w:marLeft w:val="0"/>
                          <w:marRight w:val="0"/>
                          <w:marTop w:val="0"/>
                          <w:marBottom w:val="0"/>
                          <w:divBdr>
                            <w:top w:val="none" w:sz="0" w:space="0" w:color="auto"/>
                            <w:left w:val="none" w:sz="0" w:space="0" w:color="auto"/>
                            <w:bottom w:val="none" w:sz="0" w:space="0" w:color="auto"/>
                            <w:right w:val="none" w:sz="0" w:space="0" w:color="auto"/>
                          </w:divBdr>
                        </w:div>
                      </w:divsChild>
                    </w:div>
                    <w:div w:id="1538473236">
                      <w:marLeft w:val="0"/>
                      <w:marRight w:val="0"/>
                      <w:marTop w:val="0"/>
                      <w:marBottom w:val="0"/>
                      <w:divBdr>
                        <w:top w:val="single" w:sz="2" w:space="1" w:color="FFFFFF"/>
                        <w:left w:val="single" w:sz="2" w:space="11" w:color="FFFFFF"/>
                        <w:bottom w:val="single" w:sz="2" w:space="1" w:color="FFFFFF"/>
                        <w:right w:val="single" w:sz="2" w:space="4" w:color="FFFFFF"/>
                      </w:divBdr>
                      <w:divsChild>
                        <w:div w:id="55785071">
                          <w:marLeft w:val="0"/>
                          <w:marRight w:val="0"/>
                          <w:marTop w:val="0"/>
                          <w:marBottom w:val="0"/>
                          <w:divBdr>
                            <w:top w:val="none" w:sz="0" w:space="0" w:color="auto"/>
                            <w:left w:val="none" w:sz="0" w:space="0" w:color="auto"/>
                            <w:bottom w:val="none" w:sz="0" w:space="0" w:color="auto"/>
                            <w:right w:val="none" w:sz="0" w:space="0" w:color="auto"/>
                          </w:divBdr>
                        </w:div>
                      </w:divsChild>
                    </w:div>
                    <w:div w:id="609237234">
                      <w:marLeft w:val="0"/>
                      <w:marRight w:val="0"/>
                      <w:marTop w:val="0"/>
                      <w:marBottom w:val="0"/>
                      <w:divBdr>
                        <w:top w:val="single" w:sz="2" w:space="1" w:color="FFFFFF"/>
                        <w:left w:val="single" w:sz="2" w:space="11" w:color="FFFFFF"/>
                        <w:bottom w:val="single" w:sz="2" w:space="1" w:color="FFFFFF"/>
                        <w:right w:val="single" w:sz="2" w:space="4" w:color="FFFFFF"/>
                      </w:divBdr>
                      <w:divsChild>
                        <w:div w:id="1252082186">
                          <w:marLeft w:val="0"/>
                          <w:marRight w:val="0"/>
                          <w:marTop w:val="0"/>
                          <w:marBottom w:val="0"/>
                          <w:divBdr>
                            <w:top w:val="none" w:sz="0" w:space="0" w:color="auto"/>
                            <w:left w:val="none" w:sz="0" w:space="0" w:color="auto"/>
                            <w:bottom w:val="none" w:sz="0" w:space="0" w:color="auto"/>
                            <w:right w:val="none" w:sz="0" w:space="0" w:color="auto"/>
                          </w:divBdr>
                        </w:div>
                      </w:divsChild>
                    </w:div>
                    <w:div w:id="1543324167">
                      <w:marLeft w:val="0"/>
                      <w:marRight w:val="0"/>
                      <w:marTop w:val="0"/>
                      <w:marBottom w:val="0"/>
                      <w:divBdr>
                        <w:top w:val="single" w:sz="2" w:space="1" w:color="FFFFFF"/>
                        <w:left w:val="single" w:sz="2" w:space="11" w:color="FFFFFF"/>
                        <w:bottom w:val="single" w:sz="2" w:space="1" w:color="FFFFFF"/>
                        <w:right w:val="single" w:sz="2" w:space="4" w:color="FFFFFF"/>
                      </w:divBdr>
                      <w:divsChild>
                        <w:div w:id="650787519">
                          <w:marLeft w:val="0"/>
                          <w:marRight w:val="0"/>
                          <w:marTop w:val="0"/>
                          <w:marBottom w:val="0"/>
                          <w:divBdr>
                            <w:top w:val="none" w:sz="0" w:space="0" w:color="auto"/>
                            <w:left w:val="none" w:sz="0" w:space="0" w:color="auto"/>
                            <w:bottom w:val="none" w:sz="0" w:space="0" w:color="auto"/>
                            <w:right w:val="none" w:sz="0" w:space="0" w:color="auto"/>
                          </w:divBdr>
                        </w:div>
                      </w:divsChild>
                    </w:div>
                    <w:div w:id="1866021455">
                      <w:marLeft w:val="0"/>
                      <w:marRight w:val="0"/>
                      <w:marTop w:val="0"/>
                      <w:marBottom w:val="0"/>
                      <w:divBdr>
                        <w:top w:val="single" w:sz="2" w:space="1" w:color="FFFFFF"/>
                        <w:left w:val="single" w:sz="2" w:space="11" w:color="FFFFFF"/>
                        <w:bottom w:val="single" w:sz="2" w:space="1" w:color="FFFFFF"/>
                        <w:right w:val="single" w:sz="2" w:space="4" w:color="FFFFFF"/>
                      </w:divBdr>
                      <w:divsChild>
                        <w:div w:id="629827124">
                          <w:marLeft w:val="0"/>
                          <w:marRight w:val="0"/>
                          <w:marTop w:val="0"/>
                          <w:marBottom w:val="0"/>
                          <w:divBdr>
                            <w:top w:val="none" w:sz="0" w:space="0" w:color="auto"/>
                            <w:left w:val="none" w:sz="0" w:space="0" w:color="auto"/>
                            <w:bottom w:val="none" w:sz="0" w:space="0" w:color="auto"/>
                            <w:right w:val="none" w:sz="0" w:space="0" w:color="auto"/>
                          </w:divBdr>
                        </w:div>
                      </w:divsChild>
                    </w:div>
                    <w:div w:id="223492065">
                      <w:marLeft w:val="0"/>
                      <w:marRight w:val="0"/>
                      <w:marTop w:val="0"/>
                      <w:marBottom w:val="0"/>
                      <w:divBdr>
                        <w:top w:val="single" w:sz="2" w:space="1" w:color="FFFFFF"/>
                        <w:left w:val="single" w:sz="2" w:space="11" w:color="FFFFFF"/>
                        <w:bottom w:val="single" w:sz="2" w:space="1" w:color="FFFFFF"/>
                        <w:right w:val="single" w:sz="2" w:space="4" w:color="FFFFFF"/>
                      </w:divBdr>
                      <w:divsChild>
                        <w:div w:id="8876327">
                          <w:marLeft w:val="0"/>
                          <w:marRight w:val="0"/>
                          <w:marTop w:val="0"/>
                          <w:marBottom w:val="0"/>
                          <w:divBdr>
                            <w:top w:val="none" w:sz="0" w:space="0" w:color="auto"/>
                            <w:left w:val="none" w:sz="0" w:space="0" w:color="auto"/>
                            <w:bottom w:val="none" w:sz="0" w:space="0" w:color="auto"/>
                            <w:right w:val="none" w:sz="0" w:space="0" w:color="auto"/>
                          </w:divBdr>
                        </w:div>
                      </w:divsChild>
                    </w:div>
                    <w:div w:id="2079939126">
                      <w:marLeft w:val="0"/>
                      <w:marRight w:val="0"/>
                      <w:marTop w:val="0"/>
                      <w:marBottom w:val="0"/>
                      <w:divBdr>
                        <w:top w:val="single" w:sz="2" w:space="1" w:color="FFFFFF"/>
                        <w:left w:val="single" w:sz="2" w:space="11" w:color="FFFFFF"/>
                        <w:bottom w:val="single" w:sz="2" w:space="1" w:color="FFFFFF"/>
                        <w:right w:val="single" w:sz="2" w:space="4" w:color="FFFFFF"/>
                      </w:divBdr>
                      <w:divsChild>
                        <w:div w:id="1464955982">
                          <w:marLeft w:val="0"/>
                          <w:marRight w:val="0"/>
                          <w:marTop w:val="0"/>
                          <w:marBottom w:val="0"/>
                          <w:divBdr>
                            <w:top w:val="none" w:sz="0" w:space="0" w:color="auto"/>
                            <w:left w:val="none" w:sz="0" w:space="0" w:color="auto"/>
                            <w:bottom w:val="none" w:sz="0" w:space="0" w:color="auto"/>
                            <w:right w:val="none" w:sz="0" w:space="0" w:color="auto"/>
                          </w:divBdr>
                        </w:div>
                      </w:divsChild>
                    </w:div>
                    <w:div w:id="1610118289">
                      <w:marLeft w:val="0"/>
                      <w:marRight w:val="0"/>
                      <w:marTop w:val="0"/>
                      <w:marBottom w:val="0"/>
                      <w:divBdr>
                        <w:top w:val="single" w:sz="2" w:space="1" w:color="FFFFFF"/>
                        <w:left w:val="single" w:sz="2" w:space="11" w:color="FFFFFF"/>
                        <w:bottom w:val="single" w:sz="2" w:space="1" w:color="FFFFFF"/>
                        <w:right w:val="single" w:sz="2" w:space="4" w:color="FFFFFF"/>
                      </w:divBdr>
                      <w:divsChild>
                        <w:div w:id="1666282617">
                          <w:marLeft w:val="0"/>
                          <w:marRight w:val="0"/>
                          <w:marTop w:val="0"/>
                          <w:marBottom w:val="0"/>
                          <w:divBdr>
                            <w:top w:val="none" w:sz="0" w:space="0" w:color="auto"/>
                            <w:left w:val="none" w:sz="0" w:space="0" w:color="auto"/>
                            <w:bottom w:val="none" w:sz="0" w:space="0" w:color="auto"/>
                            <w:right w:val="none" w:sz="0" w:space="0" w:color="auto"/>
                          </w:divBdr>
                        </w:div>
                      </w:divsChild>
                    </w:div>
                    <w:div w:id="813179801">
                      <w:marLeft w:val="0"/>
                      <w:marRight w:val="0"/>
                      <w:marTop w:val="0"/>
                      <w:marBottom w:val="0"/>
                      <w:divBdr>
                        <w:top w:val="single" w:sz="2" w:space="1" w:color="FFFFFF"/>
                        <w:left w:val="single" w:sz="2" w:space="11" w:color="FFFFFF"/>
                        <w:bottom w:val="single" w:sz="2" w:space="1" w:color="FFFFFF"/>
                        <w:right w:val="single" w:sz="2" w:space="4" w:color="FFFFFF"/>
                      </w:divBdr>
                      <w:divsChild>
                        <w:div w:id="203182140">
                          <w:marLeft w:val="0"/>
                          <w:marRight w:val="0"/>
                          <w:marTop w:val="0"/>
                          <w:marBottom w:val="0"/>
                          <w:divBdr>
                            <w:top w:val="none" w:sz="0" w:space="0" w:color="auto"/>
                            <w:left w:val="none" w:sz="0" w:space="0" w:color="auto"/>
                            <w:bottom w:val="none" w:sz="0" w:space="0" w:color="auto"/>
                            <w:right w:val="none" w:sz="0" w:space="0" w:color="auto"/>
                          </w:divBdr>
                        </w:div>
                      </w:divsChild>
                    </w:div>
                    <w:div w:id="1409036144">
                      <w:marLeft w:val="0"/>
                      <w:marRight w:val="0"/>
                      <w:marTop w:val="0"/>
                      <w:marBottom w:val="0"/>
                      <w:divBdr>
                        <w:top w:val="single" w:sz="2" w:space="1" w:color="FFFFFF"/>
                        <w:left w:val="single" w:sz="2" w:space="11" w:color="FFFFFF"/>
                        <w:bottom w:val="single" w:sz="2" w:space="1" w:color="FFFFFF"/>
                        <w:right w:val="single" w:sz="2" w:space="4" w:color="FFFFFF"/>
                      </w:divBdr>
                      <w:divsChild>
                        <w:div w:id="757603692">
                          <w:marLeft w:val="0"/>
                          <w:marRight w:val="0"/>
                          <w:marTop w:val="0"/>
                          <w:marBottom w:val="0"/>
                          <w:divBdr>
                            <w:top w:val="none" w:sz="0" w:space="0" w:color="auto"/>
                            <w:left w:val="none" w:sz="0" w:space="0" w:color="auto"/>
                            <w:bottom w:val="none" w:sz="0" w:space="0" w:color="auto"/>
                            <w:right w:val="none" w:sz="0" w:space="0" w:color="auto"/>
                          </w:divBdr>
                        </w:div>
                      </w:divsChild>
                    </w:div>
                    <w:div w:id="233323574">
                      <w:marLeft w:val="0"/>
                      <w:marRight w:val="0"/>
                      <w:marTop w:val="0"/>
                      <w:marBottom w:val="0"/>
                      <w:divBdr>
                        <w:top w:val="single" w:sz="2" w:space="1" w:color="FFFFFF"/>
                        <w:left w:val="single" w:sz="2" w:space="11" w:color="FFFFFF"/>
                        <w:bottom w:val="single" w:sz="2" w:space="1" w:color="FFFFFF"/>
                        <w:right w:val="single" w:sz="2" w:space="4" w:color="FFFFFF"/>
                      </w:divBdr>
                      <w:divsChild>
                        <w:div w:id="1929122130">
                          <w:marLeft w:val="0"/>
                          <w:marRight w:val="0"/>
                          <w:marTop w:val="0"/>
                          <w:marBottom w:val="0"/>
                          <w:divBdr>
                            <w:top w:val="none" w:sz="0" w:space="0" w:color="auto"/>
                            <w:left w:val="none" w:sz="0" w:space="0" w:color="auto"/>
                            <w:bottom w:val="none" w:sz="0" w:space="0" w:color="auto"/>
                            <w:right w:val="none" w:sz="0" w:space="0" w:color="auto"/>
                          </w:divBdr>
                        </w:div>
                      </w:divsChild>
                    </w:div>
                    <w:div w:id="1660301546">
                      <w:marLeft w:val="0"/>
                      <w:marRight w:val="0"/>
                      <w:marTop w:val="0"/>
                      <w:marBottom w:val="0"/>
                      <w:divBdr>
                        <w:top w:val="single" w:sz="2" w:space="1" w:color="FFFFFF"/>
                        <w:left w:val="single" w:sz="2" w:space="11" w:color="FFFFFF"/>
                        <w:bottom w:val="single" w:sz="2" w:space="1" w:color="FFFFFF"/>
                        <w:right w:val="single" w:sz="2" w:space="4" w:color="FFFFFF"/>
                      </w:divBdr>
                      <w:divsChild>
                        <w:div w:id="1852180543">
                          <w:marLeft w:val="0"/>
                          <w:marRight w:val="0"/>
                          <w:marTop w:val="0"/>
                          <w:marBottom w:val="0"/>
                          <w:divBdr>
                            <w:top w:val="none" w:sz="0" w:space="0" w:color="auto"/>
                            <w:left w:val="none" w:sz="0" w:space="0" w:color="auto"/>
                            <w:bottom w:val="none" w:sz="0" w:space="0" w:color="auto"/>
                            <w:right w:val="none" w:sz="0" w:space="0" w:color="auto"/>
                          </w:divBdr>
                        </w:div>
                      </w:divsChild>
                    </w:div>
                    <w:div w:id="1601066387">
                      <w:marLeft w:val="0"/>
                      <w:marRight w:val="0"/>
                      <w:marTop w:val="0"/>
                      <w:marBottom w:val="0"/>
                      <w:divBdr>
                        <w:top w:val="single" w:sz="2" w:space="1" w:color="FFFFFF"/>
                        <w:left w:val="single" w:sz="2" w:space="11" w:color="FFFFFF"/>
                        <w:bottom w:val="single" w:sz="2" w:space="1" w:color="FFFFFF"/>
                        <w:right w:val="single" w:sz="2" w:space="4" w:color="FFFFFF"/>
                      </w:divBdr>
                      <w:divsChild>
                        <w:div w:id="95250488">
                          <w:marLeft w:val="0"/>
                          <w:marRight w:val="0"/>
                          <w:marTop w:val="0"/>
                          <w:marBottom w:val="0"/>
                          <w:divBdr>
                            <w:top w:val="none" w:sz="0" w:space="0" w:color="auto"/>
                            <w:left w:val="none" w:sz="0" w:space="0" w:color="auto"/>
                            <w:bottom w:val="none" w:sz="0" w:space="0" w:color="auto"/>
                            <w:right w:val="none" w:sz="0" w:space="0" w:color="auto"/>
                          </w:divBdr>
                        </w:div>
                      </w:divsChild>
                    </w:div>
                    <w:div w:id="1767968416">
                      <w:marLeft w:val="0"/>
                      <w:marRight w:val="0"/>
                      <w:marTop w:val="0"/>
                      <w:marBottom w:val="0"/>
                      <w:divBdr>
                        <w:top w:val="single" w:sz="2" w:space="1" w:color="FFFFFF"/>
                        <w:left w:val="single" w:sz="2" w:space="11" w:color="FFFFFF"/>
                        <w:bottom w:val="single" w:sz="2" w:space="1" w:color="FFFFFF"/>
                        <w:right w:val="single" w:sz="2" w:space="4" w:color="FFFFFF"/>
                      </w:divBdr>
                      <w:divsChild>
                        <w:div w:id="304942477">
                          <w:marLeft w:val="0"/>
                          <w:marRight w:val="0"/>
                          <w:marTop w:val="0"/>
                          <w:marBottom w:val="0"/>
                          <w:divBdr>
                            <w:top w:val="none" w:sz="0" w:space="0" w:color="auto"/>
                            <w:left w:val="none" w:sz="0" w:space="0" w:color="auto"/>
                            <w:bottom w:val="none" w:sz="0" w:space="0" w:color="auto"/>
                            <w:right w:val="none" w:sz="0" w:space="0" w:color="auto"/>
                          </w:divBdr>
                        </w:div>
                      </w:divsChild>
                    </w:div>
                    <w:div w:id="1484277596">
                      <w:marLeft w:val="0"/>
                      <w:marRight w:val="0"/>
                      <w:marTop w:val="0"/>
                      <w:marBottom w:val="0"/>
                      <w:divBdr>
                        <w:top w:val="single" w:sz="2" w:space="1" w:color="FFFFFF"/>
                        <w:left w:val="single" w:sz="2" w:space="11" w:color="FFFFFF"/>
                        <w:bottom w:val="single" w:sz="2" w:space="1" w:color="FFFFFF"/>
                        <w:right w:val="single" w:sz="2" w:space="4" w:color="FFFFFF"/>
                      </w:divBdr>
                      <w:divsChild>
                        <w:div w:id="176846408">
                          <w:marLeft w:val="0"/>
                          <w:marRight w:val="0"/>
                          <w:marTop w:val="0"/>
                          <w:marBottom w:val="0"/>
                          <w:divBdr>
                            <w:top w:val="none" w:sz="0" w:space="0" w:color="auto"/>
                            <w:left w:val="none" w:sz="0" w:space="0" w:color="auto"/>
                            <w:bottom w:val="none" w:sz="0" w:space="0" w:color="auto"/>
                            <w:right w:val="none" w:sz="0" w:space="0" w:color="auto"/>
                          </w:divBdr>
                        </w:div>
                      </w:divsChild>
                    </w:div>
                    <w:div w:id="1239361211">
                      <w:marLeft w:val="0"/>
                      <w:marRight w:val="0"/>
                      <w:marTop w:val="0"/>
                      <w:marBottom w:val="0"/>
                      <w:divBdr>
                        <w:top w:val="single" w:sz="2" w:space="1" w:color="FFFFFF"/>
                        <w:left w:val="single" w:sz="2" w:space="11" w:color="FFFFFF"/>
                        <w:bottom w:val="single" w:sz="2" w:space="1" w:color="FFFFFF"/>
                        <w:right w:val="single" w:sz="2" w:space="4" w:color="FFFFFF"/>
                      </w:divBdr>
                      <w:divsChild>
                        <w:div w:id="776486728">
                          <w:marLeft w:val="0"/>
                          <w:marRight w:val="0"/>
                          <w:marTop w:val="0"/>
                          <w:marBottom w:val="0"/>
                          <w:divBdr>
                            <w:top w:val="none" w:sz="0" w:space="0" w:color="auto"/>
                            <w:left w:val="none" w:sz="0" w:space="0" w:color="auto"/>
                            <w:bottom w:val="none" w:sz="0" w:space="0" w:color="auto"/>
                            <w:right w:val="none" w:sz="0" w:space="0" w:color="auto"/>
                          </w:divBdr>
                        </w:div>
                      </w:divsChild>
                    </w:div>
                    <w:div w:id="1417089413">
                      <w:marLeft w:val="0"/>
                      <w:marRight w:val="0"/>
                      <w:marTop w:val="0"/>
                      <w:marBottom w:val="0"/>
                      <w:divBdr>
                        <w:top w:val="single" w:sz="2" w:space="1" w:color="FFFFFF"/>
                        <w:left w:val="single" w:sz="2" w:space="11" w:color="FFFFFF"/>
                        <w:bottom w:val="single" w:sz="2" w:space="1" w:color="FFFFFF"/>
                        <w:right w:val="single" w:sz="2" w:space="4" w:color="FFFFFF"/>
                      </w:divBdr>
                      <w:divsChild>
                        <w:div w:id="1520310606">
                          <w:marLeft w:val="0"/>
                          <w:marRight w:val="0"/>
                          <w:marTop w:val="0"/>
                          <w:marBottom w:val="0"/>
                          <w:divBdr>
                            <w:top w:val="none" w:sz="0" w:space="0" w:color="auto"/>
                            <w:left w:val="none" w:sz="0" w:space="0" w:color="auto"/>
                            <w:bottom w:val="none" w:sz="0" w:space="0" w:color="auto"/>
                            <w:right w:val="none" w:sz="0" w:space="0" w:color="auto"/>
                          </w:divBdr>
                        </w:div>
                      </w:divsChild>
                    </w:div>
                    <w:div w:id="1181819211">
                      <w:marLeft w:val="0"/>
                      <w:marRight w:val="0"/>
                      <w:marTop w:val="0"/>
                      <w:marBottom w:val="0"/>
                      <w:divBdr>
                        <w:top w:val="single" w:sz="2" w:space="1" w:color="FFFFFF"/>
                        <w:left w:val="single" w:sz="2" w:space="11" w:color="FFFFFF"/>
                        <w:bottom w:val="single" w:sz="2" w:space="1" w:color="FFFFFF"/>
                        <w:right w:val="single" w:sz="2" w:space="4" w:color="FFFFFF"/>
                      </w:divBdr>
                      <w:divsChild>
                        <w:div w:id="854267650">
                          <w:marLeft w:val="0"/>
                          <w:marRight w:val="0"/>
                          <w:marTop w:val="0"/>
                          <w:marBottom w:val="0"/>
                          <w:divBdr>
                            <w:top w:val="none" w:sz="0" w:space="0" w:color="auto"/>
                            <w:left w:val="none" w:sz="0" w:space="0" w:color="auto"/>
                            <w:bottom w:val="none" w:sz="0" w:space="0" w:color="auto"/>
                            <w:right w:val="none" w:sz="0" w:space="0" w:color="auto"/>
                          </w:divBdr>
                        </w:div>
                      </w:divsChild>
                    </w:div>
                    <w:div w:id="1028290618">
                      <w:marLeft w:val="0"/>
                      <w:marRight w:val="0"/>
                      <w:marTop w:val="0"/>
                      <w:marBottom w:val="0"/>
                      <w:divBdr>
                        <w:top w:val="single" w:sz="2" w:space="1" w:color="FFFFFF"/>
                        <w:left w:val="single" w:sz="2" w:space="11" w:color="FFFFFF"/>
                        <w:bottom w:val="single" w:sz="2" w:space="1" w:color="FFFFFF"/>
                        <w:right w:val="single" w:sz="2" w:space="4" w:color="FFFFFF"/>
                      </w:divBdr>
                      <w:divsChild>
                        <w:div w:id="1528177995">
                          <w:marLeft w:val="0"/>
                          <w:marRight w:val="0"/>
                          <w:marTop w:val="0"/>
                          <w:marBottom w:val="0"/>
                          <w:divBdr>
                            <w:top w:val="none" w:sz="0" w:space="0" w:color="auto"/>
                            <w:left w:val="none" w:sz="0" w:space="0" w:color="auto"/>
                            <w:bottom w:val="none" w:sz="0" w:space="0" w:color="auto"/>
                            <w:right w:val="none" w:sz="0" w:space="0" w:color="auto"/>
                          </w:divBdr>
                        </w:div>
                      </w:divsChild>
                    </w:div>
                    <w:div w:id="632369730">
                      <w:marLeft w:val="0"/>
                      <w:marRight w:val="0"/>
                      <w:marTop w:val="0"/>
                      <w:marBottom w:val="0"/>
                      <w:divBdr>
                        <w:top w:val="single" w:sz="2" w:space="1" w:color="FFFFFF"/>
                        <w:left w:val="single" w:sz="2" w:space="11" w:color="FFFFFF"/>
                        <w:bottom w:val="single" w:sz="2" w:space="1" w:color="FFFFFF"/>
                        <w:right w:val="single" w:sz="2" w:space="4" w:color="FFFFFF"/>
                      </w:divBdr>
                      <w:divsChild>
                        <w:div w:id="98262644">
                          <w:marLeft w:val="0"/>
                          <w:marRight w:val="0"/>
                          <w:marTop w:val="0"/>
                          <w:marBottom w:val="0"/>
                          <w:divBdr>
                            <w:top w:val="none" w:sz="0" w:space="0" w:color="auto"/>
                            <w:left w:val="none" w:sz="0" w:space="0" w:color="auto"/>
                            <w:bottom w:val="none" w:sz="0" w:space="0" w:color="auto"/>
                            <w:right w:val="none" w:sz="0" w:space="0" w:color="auto"/>
                          </w:divBdr>
                        </w:div>
                      </w:divsChild>
                    </w:div>
                    <w:div w:id="376710305">
                      <w:marLeft w:val="0"/>
                      <w:marRight w:val="0"/>
                      <w:marTop w:val="0"/>
                      <w:marBottom w:val="0"/>
                      <w:divBdr>
                        <w:top w:val="single" w:sz="2" w:space="1" w:color="FFFFFF"/>
                        <w:left w:val="single" w:sz="2" w:space="11" w:color="FFFFFF"/>
                        <w:bottom w:val="single" w:sz="2" w:space="1" w:color="FFFFFF"/>
                        <w:right w:val="single" w:sz="2" w:space="4" w:color="FFFFFF"/>
                      </w:divBdr>
                      <w:divsChild>
                        <w:div w:id="472986224">
                          <w:marLeft w:val="0"/>
                          <w:marRight w:val="0"/>
                          <w:marTop w:val="0"/>
                          <w:marBottom w:val="0"/>
                          <w:divBdr>
                            <w:top w:val="none" w:sz="0" w:space="0" w:color="auto"/>
                            <w:left w:val="none" w:sz="0" w:space="0" w:color="auto"/>
                            <w:bottom w:val="none" w:sz="0" w:space="0" w:color="auto"/>
                            <w:right w:val="none" w:sz="0" w:space="0" w:color="auto"/>
                          </w:divBdr>
                        </w:div>
                      </w:divsChild>
                    </w:div>
                    <w:div w:id="26640333">
                      <w:marLeft w:val="0"/>
                      <w:marRight w:val="0"/>
                      <w:marTop w:val="0"/>
                      <w:marBottom w:val="0"/>
                      <w:divBdr>
                        <w:top w:val="single" w:sz="2" w:space="1" w:color="FFFFFF"/>
                        <w:left w:val="single" w:sz="2" w:space="11" w:color="FFFFFF"/>
                        <w:bottom w:val="single" w:sz="2" w:space="1" w:color="FFFFFF"/>
                        <w:right w:val="single" w:sz="2" w:space="4" w:color="FFFFFF"/>
                      </w:divBdr>
                      <w:divsChild>
                        <w:div w:id="1127233787">
                          <w:marLeft w:val="0"/>
                          <w:marRight w:val="0"/>
                          <w:marTop w:val="0"/>
                          <w:marBottom w:val="0"/>
                          <w:divBdr>
                            <w:top w:val="none" w:sz="0" w:space="0" w:color="auto"/>
                            <w:left w:val="none" w:sz="0" w:space="0" w:color="auto"/>
                            <w:bottom w:val="none" w:sz="0" w:space="0" w:color="auto"/>
                            <w:right w:val="none" w:sz="0" w:space="0" w:color="auto"/>
                          </w:divBdr>
                        </w:div>
                      </w:divsChild>
                    </w:div>
                    <w:div w:id="73017316">
                      <w:marLeft w:val="0"/>
                      <w:marRight w:val="0"/>
                      <w:marTop w:val="0"/>
                      <w:marBottom w:val="0"/>
                      <w:divBdr>
                        <w:top w:val="single" w:sz="2" w:space="1" w:color="FFFFFF"/>
                        <w:left w:val="single" w:sz="2" w:space="11" w:color="FFFFFF"/>
                        <w:bottom w:val="single" w:sz="2" w:space="1" w:color="FFFFFF"/>
                        <w:right w:val="single" w:sz="2" w:space="4" w:color="FFFFFF"/>
                      </w:divBdr>
                      <w:divsChild>
                        <w:div w:id="242420203">
                          <w:marLeft w:val="0"/>
                          <w:marRight w:val="0"/>
                          <w:marTop w:val="0"/>
                          <w:marBottom w:val="0"/>
                          <w:divBdr>
                            <w:top w:val="none" w:sz="0" w:space="0" w:color="auto"/>
                            <w:left w:val="none" w:sz="0" w:space="0" w:color="auto"/>
                            <w:bottom w:val="none" w:sz="0" w:space="0" w:color="auto"/>
                            <w:right w:val="none" w:sz="0" w:space="0" w:color="auto"/>
                          </w:divBdr>
                        </w:div>
                      </w:divsChild>
                    </w:div>
                    <w:div w:id="1391922306">
                      <w:marLeft w:val="0"/>
                      <w:marRight w:val="0"/>
                      <w:marTop w:val="0"/>
                      <w:marBottom w:val="0"/>
                      <w:divBdr>
                        <w:top w:val="single" w:sz="2" w:space="1" w:color="FFFFFF"/>
                        <w:left w:val="single" w:sz="2" w:space="11" w:color="FFFFFF"/>
                        <w:bottom w:val="single" w:sz="2" w:space="1" w:color="FFFFFF"/>
                        <w:right w:val="single" w:sz="2" w:space="4" w:color="FFFFFF"/>
                      </w:divBdr>
                      <w:divsChild>
                        <w:div w:id="1913540252">
                          <w:marLeft w:val="0"/>
                          <w:marRight w:val="0"/>
                          <w:marTop w:val="0"/>
                          <w:marBottom w:val="0"/>
                          <w:divBdr>
                            <w:top w:val="none" w:sz="0" w:space="0" w:color="auto"/>
                            <w:left w:val="none" w:sz="0" w:space="0" w:color="auto"/>
                            <w:bottom w:val="none" w:sz="0" w:space="0" w:color="auto"/>
                            <w:right w:val="none" w:sz="0" w:space="0" w:color="auto"/>
                          </w:divBdr>
                        </w:div>
                      </w:divsChild>
                    </w:div>
                    <w:div w:id="1830441523">
                      <w:marLeft w:val="0"/>
                      <w:marRight w:val="0"/>
                      <w:marTop w:val="0"/>
                      <w:marBottom w:val="0"/>
                      <w:divBdr>
                        <w:top w:val="single" w:sz="2" w:space="1" w:color="FFFFFF"/>
                        <w:left w:val="single" w:sz="2" w:space="11" w:color="FFFFFF"/>
                        <w:bottom w:val="single" w:sz="2" w:space="1" w:color="FFFFFF"/>
                        <w:right w:val="single" w:sz="2" w:space="4" w:color="FFFFFF"/>
                      </w:divBdr>
                      <w:divsChild>
                        <w:div w:id="1845778828">
                          <w:marLeft w:val="0"/>
                          <w:marRight w:val="0"/>
                          <w:marTop w:val="0"/>
                          <w:marBottom w:val="0"/>
                          <w:divBdr>
                            <w:top w:val="none" w:sz="0" w:space="0" w:color="auto"/>
                            <w:left w:val="none" w:sz="0" w:space="0" w:color="auto"/>
                            <w:bottom w:val="none" w:sz="0" w:space="0" w:color="auto"/>
                            <w:right w:val="none" w:sz="0" w:space="0" w:color="auto"/>
                          </w:divBdr>
                        </w:div>
                      </w:divsChild>
                    </w:div>
                    <w:div w:id="1008336987">
                      <w:marLeft w:val="0"/>
                      <w:marRight w:val="0"/>
                      <w:marTop w:val="0"/>
                      <w:marBottom w:val="0"/>
                      <w:divBdr>
                        <w:top w:val="single" w:sz="2" w:space="1" w:color="FFFFFF"/>
                        <w:left w:val="single" w:sz="2" w:space="11" w:color="FFFFFF"/>
                        <w:bottom w:val="single" w:sz="2" w:space="1" w:color="FFFFFF"/>
                        <w:right w:val="single" w:sz="2" w:space="4" w:color="FFFFFF"/>
                      </w:divBdr>
                      <w:divsChild>
                        <w:div w:id="18119196">
                          <w:marLeft w:val="0"/>
                          <w:marRight w:val="0"/>
                          <w:marTop w:val="0"/>
                          <w:marBottom w:val="0"/>
                          <w:divBdr>
                            <w:top w:val="none" w:sz="0" w:space="0" w:color="auto"/>
                            <w:left w:val="none" w:sz="0" w:space="0" w:color="auto"/>
                            <w:bottom w:val="none" w:sz="0" w:space="0" w:color="auto"/>
                            <w:right w:val="none" w:sz="0" w:space="0" w:color="auto"/>
                          </w:divBdr>
                        </w:div>
                      </w:divsChild>
                    </w:div>
                    <w:div w:id="825820292">
                      <w:marLeft w:val="0"/>
                      <w:marRight w:val="0"/>
                      <w:marTop w:val="0"/>
                      <w:marBottom w:val="0"/>
                      <w:divBdr>
                        <w:top w:val="single" w:sz="2" w:space="1" w:color="FFFFFF"/>
                        <w:left w:val="single" w:sz="2" w:space="11" w:color="FFFFFF"/>
                        <w:bottom w:val="single" w:sz="2" w:space="4" w:color="FFFFFF"/>
                        <w:right w:val="single" w:sz="2" w:space="4" w:color="FFFFFF"/>
                      </w:divBdr>
                      <w:divsChild>
                        <w:div w:id="5861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47964">
          <w:marLeft w:val="0"/>
          <w:marRight w:val="0"/>
          <w:marTop w:val="0"/>
          <w:marBottom w:val="300"/>
          <w:divBdr>
            <w:top w:val="none" w:sz="0" w:space="0" w:color="auto"/>
            <w:left w:val="none" w:sz="0" w:space="0" w:color="auto"/>
            <w:bottom w:val="none" w:sz="0" w:space="0" w:color="auto"/>
            <w:right w:val="none" w:sz="0" w:space="0" w:color="auto"/>
          </w:divBdr>
          <w:divsChild>
            <w:div w:id="703168136">
              <w:marLeft w:val="0"/>
              <w:marRight w:val="0"/>
              <w:marTop w:val="0"/>
              <w:marBottom w:val="0"/>
              <w:divBdr>
                <w:top w:val="none" w:sz="0" w:space="0" w:color="auto"/>
                <w:left w:val="none" w:sz="0" w:space="0" w:color="auto"/>
                <w:bottom w:val="none" w:sz="0" w:space="0" w:color="auto"/>
                <w:right w:val="none" w:sz="0" w:space="0" w:color="auto"/>
              </w:divBdr>
              <w:divsChild>
                <w:div w:id="1198618894">
                  <w:marLeft w:val="0"/>
                  <w:marRight w:val="0"/>
                  <w:marTop w:val="0"/>
                  <w:marBottom w:val="0"/>
                  <w:divBdr>
                    <w:top w:val="none" w:sz="0" w:space="0" w:color="auto"/>
                    <w:left w:val="none" w:sz="0" w:space="0" w:color="auto"/>
                    <w:bottom w:val="none" w:sz="0" w:space="0" w:color="auto"/>
                    <w:right w:val="none" w:sz="0" w:space="0" w:color="auto"/>
                  </w:divBdr>
                  <w:divsChild>
                    <w:div w:id="247495828">
                      <w:marLeft w:val="0"/>
                      <w:marRight w:val="0"/>
                      <w:marTop w:val="0"/>
                      <w:marBottom w:val="0"/>
                      <w:divBdr>
                        <w:top w:val="single" w:sz="2" w:space="4" w:color="FFFFFF"/>
                        <w:left w:val="single" w:sz="2" w:space="11" w:color="FFFFFF"/>
                        <w:bottom w:val="single" w:sz="2" w:space="1" w:color="FFFFFF"/>
                        <w:right w:val="single" w:sz="2" w:space="4" w:color="FFFFFF"/>
                      </w:divBdr>
                      <w:divsChild>
                        <w:div w:id="587154387">
                          <w:marLeft w:val="0"/>
                          <w:marRight w:val="0"/>
                          <w:marTop w:val="0"/>
                          <w:marBottom w:val="0"/>
                          <w:divBdr>
                            <w:top w:val="none" w:sz="0" w:space="0" w:color="auto"/>
                            <w:left w:val="none" w:sz="0" w:space="0" w:color="auto"/>
                            <w:bottom w:val="none" w:sz="0" w:space="0" w:color="auto"/>
                            <w:right w:val="none" w:sz="0" w:space="0" w:color="auto"/>
                          </w:divBdr>
                        </w:div>
                      </w:divsChild>
                    </w:div>
                    <w:div w:id="337582976">
                      <w:marLeft w:val="0"/>
                      <w:marRight w:val="0"/>
                      <w:marTop w:val="0"/>
                      <w:marBottom w:val="0"/>
                      <w:divBdr>
                        <w:top w:val="single" w:sz="2" w:space="1" w:color="FFFFFF"/>
                        <w:left w:val="single" w:sz="2" w:space="11" w:color="FFFFFF"/>
                        <w:bottom w:val="single" w:sz="2" w:space="1" w:color="FFFFFF"/>
                        <w:right w:val="single" w:sz="2" w:space="4" w:color="FFFFFF"/>
                      </w:divBdr>
                      <w:divsChild>
                        <w:div w:id="1970282282">
                          <w:marLeft w:val="0"/>
                          <w:marRight w:val="0"/>
                          <w:marTop w:val="0"/>
                          <w:marBottom w:val="0"/>
                          <w:divBdr>
                            <w:top w:val="none" w:sz="0" w:space="0" w:color="auto"/>
                            <w:left w:val="none" w:sz="0" w:space="0" w:color="auto"/>
                            <w:bottom w:val="none" w:sz="0" w:space="0" w:color="auto"/>
                            <w:right w:val="none" w:sz="0" w:space="0" w:color="auto"/>
                          </w:divBdr>
                        </w:div>
                      </w:divsChild>
                    </w:div>
                    <w:div w:id="267739955">
                      <w:marLeft w:val="0"/>
                      <w:marRight w:val="0"/>
                      <w:marTop w:val="0"/>
                      <w:marBottom w:val="0"/>
                      <w:divBdr>
                        <w:top w:val="single" w:sz="2" w:space="1" w:color="FFFFFF"/>
                        <w:left w:val="single" w:sz="2" w:space="11" w:color="FFFFFF"/>
                        <w:bottom w:val="single" w:sz="2" w:space="1" w:color="FFFFFF"/>
                        <w:right w:val="single" w:sz="2" w:space="4" w:color="FFFFFF"/>
                      </w:divBdr>
                      <w:divsChild>
                        <w:div w:id="166214867">
                          <w:marLeft w:val="0"/>
                          <w:marRight w:val="0"/>
                          <w:marTop w:val="0"/>
                          <w:marBottom w:val="0"/>
                          <w:divBdr>
                            <w:top w:val="none" w:sz="0" w:space="0" w:color="auto"/>
                            <w:left w:val="none" w:sz="0" w:space="0" w:color="auto"/>
                            <w:bottom w:val="none" w:sz="0" w:space="0" w:color="auto"/>
                            <w:right w:val="none" w:sz="0" w:space="0" w:color="auto"/>
                          </w:divBdr>
                        </w:div>
                      </w:divsChild>
                    </w:div>
                    <w:div w:id="924260598">
                      <w:marLeft w:val="0"/>
                      <w:marRight w:val="0"/>
                      <w:marTop w:val="0"/>
                      <w:marBottom w:val="0"/>
                      <w:divBdr>
                        <w:top w:val="single" w:sz="2" w:space="1" w:color="FFFFFF"/>
                        <w:left w:val="single" w:sz="2" w:space="11" w:color="FFFFFF"/>
                        <w:bottom w:val="single" w:sz="2" w:space="1" w:color="FFFFFF"/>
                        <w:right w:val="single" w:sz="2" w:space="4" w:color="FFFFFF"/>
                      </w:divBdr>
                      <w:divsChild>
                        <w:div w:id="1088695534">
                          <w:marLeft w:val="0"/>
                          <w:marRight w:val="0"/>
                          <w:marTop w:val="0"/>
                          <w:marBottom w:val="0"/>
                          <w:divBdr>
                            <w:top w:val="none" w:sz="0" w:space="0" w:color="auto"/>
                            <w:left w:val="none" w:sz="0" w:space="0" w:color="auto"/>
                            <w:bottom w:val="none" w:sz="0" w:space="0" w:color="auto"/>
                            <w:right w:val="none" w:sz="0" w:space="0" w:color="auto"/>
                          </w:divBdr>
                        </w:div>
                      </w:divsChild>
                    </w:div>
                    <w:div w:id="24911867">
                      <w:marLeft w:val="0"/>
                      <w:marRight w:val="0"/>
                      <w:marTop w:val="0"/>
                      <w:marBottom w:val="0"/>
                      <w:divBdr>
                        <w:top w:val="single" w:sz="2" w:space="1" w:color="FFFFFF"/>
                        <w:left w:val="single" w:sz="2" w:space="11" w:color="FFFFFF"/>
                        <w:bottom w:val="single" w:sz="2" w:space="1" w:color="FFFFFF"/>
                        <w:right w:val="single" w:sz="2" w:space="4" w:color="FFFFFF"/>
                      </w:divBdr>
                      <w:divsChild>
                        <w:div w:id="859659507">
                          <w:marLeft w:val="0"/>
                          <w:marRight w:val="0"/>
                          <w:marTop w:val="0"/>
                          <w:marBottom w:val="0"/>
                          <w:divBdr>
                            <w:top w:val="none" w:sz="0" w:space="0" w:color="auto"/>
                            <w:left w:val="none" w:sz="0" w:space="0" w:color="auto"/>
                            <w:bottom w:val="none" w:sz="0" w:space="0" w:color="auto"/>
                            <w:right w:val="none" w:sz="0" w:space="0" w:color="auto"/>
                          </w:divBdr>
                        </w:div>
                      </w:divsChild>
                    </w:div>
                    <w:div w:id="762609641">
                      <w:marLeft w:val="0"/>
                      <w:marRight w:val="0"/>
                      <w:marTop w:val="0"/>
                      <w:marBottom w:val="0"/>
                      <w:divBdr>
                        <w:top w:val="single" w:sz="2" w:space="1" w:color="FFFFFF"/>
                        <w:left w:val="single" w:sz="2" w:space="11" w:color="FFFFFF"/>
                        <w:bottom w:val="single" w:sz="2" w:space="1" w:color="FFFFFF"/>
                        <w:right w:val="single" w:sz="2" w:space="4" w:color="FFFFFF"/>
                      </w:divBdr>
                      <w:divsChild>
                        <w:div w:id="1936598537">
                          <w:marLeft w:val="0"/>
                          <w:marRight w:val="0"/>
                          <w:marTop w:val="0"/>
                          <w:marBottom w:val="0"/>
                          <w:divBdr>
                            <w:top w:val="none" w:sz="0" w:space="0" w:color="auto"/>
                            <w:left w:val="none" w:sz="0" w:space="0" w:color="auto"/>
                            <w:bottom w:val="none" w:sz="0" w:space="0" w:color="auto"/>
                            <w:right w:val="none" w:sz="0" w:space="0" w:color="auto"/>
                          </w:divBdr>
                        </w:div>
                      </w:divsChild>
                    </w:div>
                    <w:div w:id="1258752366">
                      <w:marLeft w:val="0"/>
                      <w:marRight w:val="0"/>
                      <w:marTop w:val="0"/>
                      <w:marBottom w:val="0"/>
                      <w:divBdr>
                        <w:top w:val="single" w:sz="2" w:space="1" w:color="FFFFFF"/>
                        <w:left w:val="single" w:sz="2" w:space="11" w:color="FFFFFF"/>
                        <w:bottom w:val="single" w:sz="2" w:space="1" w:color="FFFFFF"/>
                        <w:right w:val="single" w:sz="2" w:space="4" w:color="FFFFFF"/>
                      </w:divBdr>
                      <w:divsChild>
                        <w:div w:id="1167209908">
                          <w:marLeft w:val="0"/>
                          <w:marRight w:val="0"/>
                          <w:marTop w:val="0"/>
                          <w:marBottom w:val="0"/>
                          <w:divBdr>
                            <w:top w:val="none" w:sz="0" w:space="0" w:color="auto"/>
                            <w:left w:val="none" w:sz="0" w:space="0" w:color="auto"/>
                            <w:bottom w:val="none" w:sz="0" w:space="0" w:color="auto"/>
                            <w:right w:val="none" w:sz="0" w:space="0" w:color="auto"/>
                          </w:divBdr>
                        </w:div>
                      </w:divsChild>
                    </w:div>
                    <w:div w:id="448280354">
                      <w:marLeft w:val="0"/>
                      <w:marRight w:val="0"/>
                      <w:marTop w:val="0"/>
                      <w:marBottom w:val="0"/>
                      <w:divBdr>
                        <w:top w:val="single" w:sz="2" w:space="1" w:color="FFFFFF"/>
                        <w:left w:val="single" w:sz="2" w:space="11" w:color="FFFFFF"/>
                        <w:bottom w:val="single" w:sz="2" w:space="1" w:color="FFFFFF"/>
                        <w:right w:val="single" w:sz="2" w:space="4" w:color="FFFFFF"/>
                      </w:divBdr>
                      <w:divsChild>
                        <w:div w:id="1012150736">
                          <w:marLeft w:val="0"/>
                          <w:marRight w:val="0"/>
                          <w:marTop w:val="0"/>
                          <w:marBottom w:val="0"/>
                          <w:divBdr>
                            <w:top w:val="none" w:sz="0" w:space="0" w:color="auto"/>
                            <w:left w:val="none" w:sz="0" w:space="0" w:color="auto"/>
                            <w:bottom w:val="none" w:sz="0" w:space="0" w:color="auto"/>
                            <w:right w:val="none" w:sz="0" w:space="0" w:color="auto"/>
                          </w:divBdr>
                        </w:div>
                      </w:divsChild>
                    </w:div>
                    <w:div w:id="985666411">
                      <w:marLeft w:val="0"/>
                      <w:marRight w:val="0"/>
                      <w:marTop w:val="0"/>
                      <w:marBottom w:val="0"/>
                      <w:divBdr>
                        <w:top w:val="single" w:sz="2" w:space="1" w:color="FFFFFF"/>
                        <w:left w:val="single" w:sz="2" w:space="11" w:color="FFFFFF"/>
                        <w:bottom w:val="single" w:sz="2" w:space="1" w:color="FFFFFF"/>
                        <w:right w:val="single" w:sz="2" w:space="4" w:color="FFFFFF"/>
                      </w:divBdr>
                      <w:divsChild>
                        <w:div w:id="847253413">
                          <w:marLeft w:val="0"/>
                          <w:marRight w:val="0"/>
                          <w:marTop w:val="0"/>
                          <w:marBottom w:val="0"/>
                          <w:divBdr>
                            <w:top w:val="none" w:sz="0" w:space="0" w:color="auto"/>
                            <w:left w:val="none" w:sz="0" w:space="0" w:color="auto"/>
                            <w:bottom w:val="none" w:sz="0" w:space="0" w:color="auto"/>
                            <w:right w:val="none" w:sz="0" w:space="0" w:color="auto"/>
                          </w:divBdr>
                        </w:div>
                      </w:divsChild>
                    </w:div>
                    <w:div w:id="1916040463">
                      <w:marLeft w:val="0"/>
                      <w:marRight w:val="0"/>
                      <w:marTop w:val="0"/>
                      <w:marBottom w:val="0"/>
                      <w:divBdr>
                        <w:top w:val="single" w:sz="2" w:space="1" w:color="FFFFFF"/>
                        <w:left w:val="single" w:sz="2" w:space="11" w:color="FFFFFF"/>
                        <w:bottom w:val="single" w:sz="2" w:space="1" w:color="FFFFFF"/>
                        <w:right w:val="single" w:sz="2" w:space="4" w:color="FFFFFF"/>
                      </w:divBdr>
                      <w:divsChild>
                        <w:div w:id="115371262">
                          <w:marLeft w:val="0"/>
                          <w:marRight w:val="0"/>
                          <w:marTop w:val="0"/>
                          <w:marBottom w:val="0"/>
                          <w:divBdr>
                            <w:top w:val="none" w:sz="0" w:space="0" w:color="auto"/>
                            <w:left w:val="none" w:sz="0" w:space="0" w:color="auto"/>
                            <w:bottom w:val="none" w:sz="0" w:space="0" w:color="auto"/>
                            <w:right w:val="none" w:sz="0" w:space="0" w:color="auto"/>
                          </w:divBdr>
                        </w:div>
                      </w:divsChild>
                    </w:div>
                    <w:div w:id="1281841764">
                      <w:marLeft w:val="0"/>
                      <w:marRight w:val="0"/>
                      <w:marTop w:val="0"/>
                      <w:marBottom w:val="0"/>
                      <w:divBdr>
                        <w:top w:val="single" w:sz="2" w:space="1" w:color="FFFFFF"/>
                        <w:left w:val="single" w:sz="2" w:space="11" w:color="FFFFFF"/>
                        <w:bottom w:val="single" w:sz="2" w:space="1" w:color="FFFFFF"/>
                        <w:right w:val="single" w:sz="2" w:space="4" w:color="FFFFFF"/>
                      </w:divBdr>
                      <w:divsChild>
                        <w:div w:id="1645500214">
                          <w:marLeft w:val="0"/>
                          <w:marRight w:val="0"/>
                          <w:marTop w:val="0"/>
                          <w:marBottom w:val="0"/>
                          <w:divBdr>
                            <w:top w:val="none" w:sz="0" w:space="0" w:color="auto"/>
                            <w:left w:val="none" w:sz="0" w:space="0" w:color="auto"/>
                            <w:bottom w:val="none" w:sz="0" w:space="0" w:color="auto"/>
                            <w:right w:val="none" w:sz="0" w:space="0" w:color="auto"/>
                          </w:divBdr>
                        </w:div>
                      </w:divsChild>
                    </w:div>
                    <w:div w:id="1690250851">
                      <w:marLeft w:val="0"/>
                      <w:marRight w:val="0"/>
                      <w:marTop w:val="0"/>
                      <w:marBottom w:val="0"/>
                      <w:divBdr>
                        <w:top w:val="single" w:sz="2" w:space="1" w:color="FFFFFF"/>
                        <w:left w:val="single" w:sz="2" w:space="11" w:color="FFFFFF"/>
                        <w:bottom w:val="single" w:sz="2" w:space="1" w:color="FFFFFF"/>
                        <w:right w:val="single" w:sz="2" w:space="4" w:color="FFFFFF"/>
                      </w:divBdr>
                      <w:divsChild>
                        <w:div w:id="1311058749">
                          <w:marLeft w:val="0"/>
                          <w:marRight w:val="0"/>
                          <w:marTop w:val="0"/>
                          <w:marBottom w:val="0"/>
                          <w:divBdr>
                            <w:top w:val="none" w:sz="0" w:space="0" w:color="auto"/>
                            <w:left w:val="none" w:sz="0" w:space="0" w:color="auto"/>
                            <w:bottom w:val="none" w:sz="0" w:space="0" w:color="auto"/>
                            <w:right w:val="none" w:sz="0" w:space="0" w:color="auto"/>
                          </w:divBdr>
                        </w:div>
                      </w:divsChild>
                    </w:div>
                    <w:div w:id="1542478233">
                      <w:marLeft w:val="0"/>
                      <w:marRight w:val="0"/>
                      <w:marTop w:val="0"/>
                      <w:marBottom w:val="0"/>
                      <w:divBdr>
                        <w:top w:val="single" w:sz="2" w:space="1" w:color="FFFFFF"/>
                        <w:left w:val="single" w:sz="2" w:space="11" w:color="FFFFFF"/>
                        <w:bottom w:val="single" w:sz="2" w:space="1" w:color="FFFFFF"/>
                        <w:right w:val="single" w:sz="2" w:space="4" w:color="FFFFFF"/>
                      </w:divBdr>
                      <w:divsChild>
                        <w:div w:id="468130079">
                          <w:marLeft w:val="0"/>
                          <w:marRight w:val="0"/>
                          <w:marTop w:val="0"/>
                          <w:marBottom w:val="0"/>
                          <w:divBdr>
                            <w:top w:val="none" w:sz="0" w:space="0" w:color="auto"/>
                            <w:left w:val="none" w:sz="0" w:space="0" w:color="auto"/>
                            <w:bottom w:val="none" w:sz="0" w:space="0" w:color="auto"/>
                            <w:right w:val="none" w:sz="0" w:space="0" w:color="auto"/>
                          </w:divBdr>
                        </w:div>
                      </w:divsChild>
                    </w:div>
                    <w:div w:id="2014140248">
                      <w:marLeft w:val="0"/>
                      <w:marRight w:val="0"/>
                      <w:marTop w:val="0"/>
                      <w:marBottom w:val="0"/>
                      <w:divBdr>
                        <w:top w:val="single" w:sz="2" w:space="1" w:color="FFFFFF"/>
                        <w:left w:val="single" w:sz="2" w:space="11" w:color="FFFFFF"/>
                        <w:bottom w:val="single" w:sz="2" w:space="1" w:color="FFFFFF"/>
                        <w:right w:val="single" w:sz="2" w:space="4" w:color="FFFFFF"/>
                      </w:divBdr>
                      <w:divsChild>
                        <w:div w:id="1837375974">
                          <w:marLeft w:val="0"/>
                          <w:marRight w:val="0"/>
                          <w:marTop w:val="0"/>
                          <w:marBottom w:val="0"/>
                          <w:divBdr>
                            <w:top w:val="none" w:sz="0" w:space="0" w:color="auto"/>
                            <w:left w:val="none" w:sz="0" w:space="0" w:color="auto"/>
                            <w:bottom w:val="none" w:sz="0" w:space="0" w:color="auto"/>
                            <w:right w:val="none" w:sz="0" w:space="0" w:color="auto"/>
                          </w:divBdr>
                        </w:div>
                      </w:divsChild>
                    </w:div>
                    <w:div w:id="191918654">
                      <w:marLeft w:val="0"/>
                      <w:marRight w:val="0"/>
                      <w:marTop w:val="0"/>
                      <w:marBottom w:val="0"/>
                      <w:divBdr>
                        <w:top w:val="single" w:sz="2" w:space="1" w:color="FFFFFF"/>
                        <w:left w:val="single" w:sz="2" w:space="11" w:color="FFFFFF"/>
                        <w:bottom w:val="single" w:sz="2" w:space="1" w:color="FFFFFF"/>
                        <w:right w:val="single" w:sz="2" w:space="4" w:color="FFFFFF"/>
                      </w:divBdr>
                      <w:divsChild>
                        <w:div w:id="1798061371">
                          <w:marLeft w:val="0"/>
                          <w:marRight w:val="0"/>
                          <w:marTop w:val="0"/>
                          <w:marBottom w:val="0"/>
                          <w:divBdr>
                            <w:top w:val="none" w:sz="0" w:space="0" w:color="auto"/>
                            <w:left w:val="none" w:sz="0" w:space="0" w:color="auto"/>
                            <w:bottom w:val="none" w:sz="0" w:space="0" w:color="auto"/>
                            <w:right w:val="none" w:sz="0" w:space="0" w:color="auto"/>
                          </w:divBdr>
                        </w:div>
                      </w:divsChild>
                    </w:div>
                    <w:div w:id="1368796977">
                      <w:marLeft w:val="0"/>
                      <w:marRight w:val="0"/>
                      <w:marTop w:val="0"/>
                      <w:marBottom w:val="0"/>
                      <w:divBdr>
                        <w:top w:val="single" w:sz="2" w:space="1" w:color="FFFFFF"/>
                        <w:left w:val="single" w:sz="2" w:space="11" w:color="FFFFFF"/>
                        <w:bottom w:val="single" w:sz="2" w:space="1" w:color="FFFFFF"/>
                        <w:right w:val="single" w:sz="2" w:space="4" w:color="FFFFFF"/>
                      </w:divBdr>
                      <w:divsChild>
                        <w:div w:id="1530681172">
                          <w:marLeft w:val="0"/>
                          <w:marRight w:val="0"/>
                          <w:marTop w:val="0"/>
                          <w:marBottom w:val="0"/>
                          <w:divBdr>
                            <w:top w:val="none" w:sz="0" w:space="0" w:color="auto"/>
                            <w:left w:val="none" w:sz="0" w:space="0" w:color="auto"/>
                            <w:bottom w:val="none" w:sz="0" w:space="0" w:color="auto"/>
                            <w:right w:val="none" w:sz="0" w:space="0" w:color="auto"/>
                          </w:divBdr>
                        </w:div>
                      </w:divsChild>
                    </w:div>
                    <w:div w:id="835266866">
                      <w:marLeft w:val="0"/>
                      <w:marRight w:val="0"/>
                      <w:marTop w:val="0"/>
                      <w:marBottom w:val="0"/>
                      <w:divBdr>
                        <w:top w:val="single" w:sz="2" w:space="1" w:color="FFFFFF"/>
                        <w:left w:val="single" w:sz="2" w:space="11" w:color="FFFFFF"/>
                        <w:bottom w:val="single" w:sz="2" w:space="1" w:color="FFFFFF"/>
                        <w:right w:val="single" w:sz="2" w:space="4" w:color="FFFFFF"/>
                      </w:divBdr>
                      <w:divsChild>
                        <w:div w:id="1972202511">
                          <w:marLeft w:val="0"/>
                          <w:marRight w:val="0"/>
                          <w:marTop w:val="0"/>
                          <w:marBottom w:val="0"/>
                          <w:divBdr>
                            <w:top w:val="none" w:sz="0" w:space="0" w:color="auto"/>
                            <w:left w:val="none" w:sz="0" w:space="0" w:color="auto"/>
                            <w:bottom w:val="none" w:sz="0" w:space="0" w:color="auto"/>
                            <w:right w:val="none" w:sz="0" w:space="0" w:color="auto"/>
                          </w:divBdr>
                        </w:div>
                      </w:divsChild>
                    </w:div>
                    <w:div w:id="1629388120">
                      <w:marLeft w:val="0"/>
                      <w:marRight w:val="0"/>
                      <w:marTop w:val="0"/>
                      <w:marBottom w:val="0"/>
                      <w:divBdr>
                        <w:top w:val="single" w:sz="2" w:space="1" w:color="FFFFFF"/>
                        <w:left w:val="single" w:sz="2" w:space="11" w:color="FFFFFF"/>
                        <w:bottom w:val="single" w:sz="2" w:space="1" w:color="FFFFFF"/>
                        <w:right w:val="single" w:sz="2" w:space="4" w:color="FFFFFF"/>
                      </w:divBdr>
                      <w:divsChild>
                        <w:div w:id="131292436">
                          <w:marLeft w:val="0"/>
                          <w:marRight w:val="0"/>
                          <w:marTop w:val="0"/>
                          <w:marBottom w:val="0"/>
                          <w:divBdr>
                            <w:top w:val="none" w:sz="0" w:space="0" w:color="auto"/>
                            <w:left w:val="none" w:sz="0" w:space="0" w:color="auto"/>
                            <w:bottom w:val="none" w:sz="0" w:space="0" w:color="auto"/>
                            <w:right w:val="none" w:sz="0" w:space="0" w:color="auto"/>
                          </w:divBdr>
                        </w:div>
                      </w:divsChild>
                    </w:div>
                    <w:div w:id="1348024105">
                      <w:marLeft w:val="0"/>
                      <w:marRight w:val="0"/>
                      <w:marTop w:val="0"/>
                      <w:marBottom w:val="0"/>
                      <w:divBdr>
                        <w:top w:val="single" w:sz="2" w:space="1" w:color="FFFFFF"/>
                        <w:left w:val="single" w:sz="2" w:space="11" w:color="FFFFFF"/>
                        <w:bottom w:val="single" w:sz="2" w:space="1" w:color="FFFFFF"/>
                        <w:right w:val="single" w:sz="2" w:space="4" w:color="FFFFFF"/>
                      </w:divBdr>
                      <w:divsChild>
                        <w:div w:id="1352680098">
                          <w:marLeft w:val="0"/>
                          <w:marRight w:val="0"/>
                          <w:marTop w:val="0"/>
                          <w:marBottom w:val="0"/>
                          <w:divBdr>
                            <w:top w:val="none" w:sz="0" w:space="0" w:color="auto"/>
                            <w:left w:val="none" w:sz="0" w:space="0" w:color="auto"/>
                            <w:bottom w:val="none" w:sz="0" w:space="0" w:color="auto"/>
                            <w:right w:val="none" w:sz="0" w:space="0" w:color="auto"/>
                          </w:divBdr>
                        </w:div>
                      </w:divsChild>
                    </w:div>
                    <w:div w:id="923731399">
                      <w:marLeft w:val="0"/>
                      <w:marRight w:val="0"/>
                      <w:marTop w:val="0"/>
                      <w:marBottom w:val="0"/>
                      <w:divBdr>
                        <w:top w:val="single" w:sz="2" w:space="1" w:color="FFFFFF"/>
                        <w:left w:val="single" w:sz="2" w:space="11" w:color="FFFFFF"/>
                        <w:bottom w:val="single" w:sz="2" w:space="1" w:color="FFFFFF"/>
                        <w:right w:val="single" w:sz="2" w:space="4" w:color="FFFFFF"/>
                      </w:divBdr>
                      <w:divsChild>
                        <w:div w:id="1190026148">
                          <w:marLeft w:val="0"/>
                          <w:marRight w:val="0"/>
                          <w:marTop w:val="0"/>
                          <w:marBottom w:val="0"/>
                          <w:divBdr>
                            <w:top w:val="none" w:sz="0" w:space="0" w:color="auto"/>
                            <w:left w:val="none" w:sz="0" w:space="0" w:color="auto"/>
                            <w:bottom w:val="none" w:sz="0" w:space="0" w:color="auto"/>
                            <w:right w:val="none" w:sz="0" w:space="0" w:color="auto"/>
                          </w:divBdr>
                        </w:div>
                      </w:divsChild>
                    </w:div>
                    <w:div w:id="1401950960">
                      <w:marLeft w:val="0"/>
                      <w:marRight w:val="0"/>
                      <w:marTop w:val="0"/>
                      <w:marBottom w:val="0"/>
                      <w:divBdr>
                        <w:top w:val="single" w:sz="2" w:space="1" w:color="FFFFFF"/>
                        <w:left w:val="single" w:sz="2" w:space="11" w:color="FFFFFF"/>
                        <w:bottom w:val="single" w:sz="2" w:space="1" w:color="FFFFFF"/>
                        <w:right w:val="single" w:sz="2" w:space="4" w:color="FFFFFF"/>
                      </w:divBdr>
                      <w:divsChild>
                        <w:div w:id="846405723">
                          <w:marLeft w:val="0"/>
                          <w:marRight w:val="0"/>
                          <w:marTop w:val="0"/>
                          <w:marBottom w:val="0"/>
                          <w:divBdr>
                            <w:top w:val="none" w:sz="0" w:space="0" w:color="auto"/>
                            <w:left w:val="none" w:sz="0" w:space="0" w:color="auto"/>
                            <w:bottom w:val="none" w:sz="0" w:space="0" w:color="auto"/>
                            <w:right w:val="none" w:sz="0" w:space="0" w:color="auto"/>
                          </w:divBdr>
                        </w:div>
                      </w:divsChild>
                    </w:div>
                    <w:div w:id="589046353">
                      <w:marLeft w:val="0"/>
                      <w:marRight w:val="0"/>
                      <w:marTop w:val="0"/>
                      <w:marBottom w:val="0"/>
                      <w:divBdr>
                        <w:top w:val="single" w:sz="2" w:space="1" w:color="FFFFFF"/>
                        <w:left w:val="single" w:sz="2" w:space="11" w:color="FFFFFF"/>
                        <w:bottom w:val="single" w:sz="2" w:space="1" w:color="FFFFFF"/>
                        <w:right w:val="single" w:sz="2" w:space="4" w:color="FFFFFF"/>
                      </w:divBdr>
                      <w:divsChild>
                        <w:div w:id="280652812">
                          <w:marLeft w:val="0"/>
                          <w:marRight w:val="0"/>
                          <w:marTop w:val="0"/>
                          <w:marBottom w:val="0"/>
                          <w:divBdr>
                            <w:top w:val="none" w:sz="0" w:space="0" w:color="auto"/>
                            <w:left w:val="none" w:sz="0" w:space="0" w:color="auto"/>
                            <w:bottom w:val="none" w:sz="0" w:space="0" w:color="auto"/>
                            <w:right w:val="none" w:sz="0" w:space="0" w:color="auto"/>
                          </w:divBdr>
                        </w:div>
                      </w:divsChild>
                    </w:div>
                    <w:div w:id="316345078">
                      <w:marLeft w:val="0"/>
                      <w:marRight w:val="0"/>
                      <w:marTop w:val="0"/>
                      <w:marBottom w:val="0"/>
                      <w:divBdr>
                        <w:top w:val="single" w:sz="2" w:space="1" w:color="FFFFFF"/>
                        <w:left w:val="single" w:sz="2" w:space="11" w:color="FFFFFF"/>
                        <w:bottom w:val="single" w:sz="2" w:space="1" w:color="FFFFFF"/>
                        <w:right w:val="single" w:sz="2" w:space="4" w:color="FFFFFF"/>
                      </w:divBdr>
                      <w:divsChild>
                        <w:div w:id="2098674322">
                          <w:marLeft w:val="0"/>
                          <w:marRight w:val="0"/>
                          <w:marTop w:val="0"/>
                          <w:marBottom w:val="0"/>
                          <w:divBdr>
                            <w:top w:val="none" w:sz="0" w:space="0" w:color="auto"/>
                            <w:left w:val="none" w:sz="0" w:space="0" w:color="auto"/>
                            <w:bottom w:val="none" w:sz="0" w:space="0" w:color="auto"/>
                            <w:right w:val="none" w:sz="0" w:space="0" w:color="auto"/>
                          </w:divBdr>
                        </w:div>
                      </w:divsChild>
                    </w:div>
                    <w:div w:id="258177666">
                      <w:marLeft w:val="0"/>
                      <w:marRight w:val="0"/>
                      <w:marTop w:val="0"/>
                      <w:marBottom w:val="0"/>
                      <w:divBdr>
                        <w:top w:val="single" w:sz="2" w:space="1" w:color="FFFFFF"/>
                        <w:left w:val="single" w:sz="2" w:space="11" w:color="FFFFFF"/>
                        <w:bottom w:val="single" w:sz="2" w:space="1" w:color="FFFFFF"/>
                        <w:right w:val="single" w:sz="2" w:space="4" w:color="FFFFFF"/>
                      </w:divBdr>
                      <w:divsChild>
                        <w:div w:id="2097048604">
                          <w:marLeft w:val="0"/>
                          <w:marRight w:val="0"/>
                          <w:marTop w:val="0"/>
                          <w:marBottom w:val="0"/>
                          <w:divBdr>
                            <w:top w:val="none" w:sz="0" w:space="0" w:color="auto"/>
                            <w:left w:val="none" w:sz="0" w:space="0" w:color="auto"/>
                            <w:bottom w:val="none" w:sz="0" w:space="0" w:color="auto"/>
                            <w:right w:val="none" w:sz="0" w:space="0" w:color="auto"/>
                          </w:divBdr>
                        </w:div>
                      </w:divsChild>
                    </w:div>
                    <w:div w:id="124543797">
                      <w:marLeft w:val="0"/>
                      <w:marRight w:val="0"/>
                      <w:marTop w:val="0"/>
                      <w:marBottom w:val="0"/>
                      <w:divBdr>
                        <w:top w:val="single" w:sz="2" w:space="1" w:color="FFFFFF"/>
                        <w:left w:val="single" w:sz="2" w:space="11" w:color="FFFFFF"/>
                        <w:bottom w:val="single" w:sz="2" w:space="1" w:color="FFFFFF"/>
                        <w:right w:val="single" w:sz="2" w:space="4" w:color="FFFFFF"/>
                      </w:divBdr>
                      <w:divsChild>
                        <w:div w:id="2058700401">
                          <w:marLeft w:val="0"/>
                          <w:marRight w:val="0"/>
                          <w:marTop w:val="0"/>
                          <w:marBottom w:val="0"/>
                          <w:divBdr>
                            <w:top w:val="none" w:sz="0" w:space="0" w:color="auto"/>
                            <w:left w:val="none" w:sz="0" w:space="0" w:color="auto"/>
                            <w:bottom w:val="none" w:sz="0" w:space="0" w:color="auto"/>
                            <w:right w:val="none" w:sz="0" w:space="0" w:color="auto"/>
                          </w:divBdr>
                        </w:div>
                      </w:divsChild>
                    </w:div>
                    <w:div w:id="518663325">
                      <w:marLeft w:val="0"/>
                      <w:marRight w:val="0"/>
                      <w:marTop w:val="0"/>
                      <w:marBottom w:val="0"/>
                      <w:divBdr>
                        <w:top w:val="single" w:sz="2" w:space="1" w:color="FFFFFF"/>
                        <w:left w:val="single" w:sz="2" w:space="11" w:color="FFFFFF"/>
                        <w:bottom w:val="single" w:sz="2" w:space="1" w:color="FFFFFF"/>
                        <w:right w:val="single" w:sz="2" w:space="4" w:color="FFFFFF"/>
                      </w:divBdr>
                      <w:divsChild>
                        <w:div w:id="462697116">
                          <w:marLeft w:val="0"/>
                          <w:marRight w:val="0"/>
                          <w:marTop w:val="0"/>
                          <w:marBottom w:val="0"/>
                          <w:divBdr>
                            <w:top w:val="none" w:sz="0" w:space="0" w:color="auto"/>
                            <w:left w:val="none" w:sz="0" w:space="0" w:color="auto"/>
                            <w:bottom w:val="none" w:sz="0" w:space="0" w:color="auto"/>
                            <w:right w:val="none" w:sz="0" w:space="0" w:color="auto"/>
                          </w:divBdr>
                        </w:div>
                      </w:divsChild>
                    </w:div>
                    <w:div w:id="923222087">
                      <w:marLeft w:val="0"/>
                      <w:marRight w:val="0"/>
                      <w:marTop w:val="0"/>
                      <w:marBottom w:val="0"/>
                      <w:divBdr>
                        <w:top w:val="single" w:sz="2" w:space="1" w:color="FFFFFF"/>
                        <w:left w:val="single" w:sz="2" w:space="11" w:color="FFFFFF"/>
                        <w:bottom w:val="single" w:sz="2" w:space="1" w:color="FFFFFF"/>
                        <w:right w:val="single" w:sz="2" w:space="4" w:color="FFFFFF"/>
                      </w:divBdr>
                      <w:divsChild>
                        <w:div w:id="715814818">
                          <w:marLeft w:val="0"/>
                          <w:marRight w:val="0"/>
                          <w:marTop w:val="0"/>
                          <w:marBottom w:val="0"/>
                          <w:divBdr>
                            <w:top w:val="none" w:sz="0" w:space="0" w:color="auto"/>
                            <w:left w:val="none" w:sz="0" w:space="0" w:color="auto"/>
                            <w:bottom w:val="none" w:sz="0" w:space="0" w:color="auto"/>
                            <w:right w:val="none" w:sz="0" w:space="0" w:color="auto"/>
                          </w:divBdr>
                        </w:div>
                      </w:divsChild>
                    </w:div>
                    <w:div w:id="712729112">
                      <w:marLeft w:val="0"/>
                      <w:marRight w:val="0"/>
                      <w:marTop w:val="0"/>
                      <w:marBottom w:val="0"/>
                      <w:divBdr>
                        <w:top w:val="single" w:sz="2" w:space="1" w:color="FFFFFF"/>
                        <w:left w:val="single" w:sz="2" w:space="11" w:color="FFFFFF"/>
                        <w:bottom w:val="single" w:sz="2" w:space="1" w:color="FFFFFF"/>
                        <w:right w:val="single" w:sz="2" w:space="4" w:color="FFFFFF"/>
                      </w:divBdr>
                      <w:divsChild>
                        <w:div w:id="2012832576">
                          <w:marLeft w:val="0"/>
                          <w:marRight w:val="0"/>
                          <w:marTop w:val="0"/>
                          <w:marBottom w:val="0"/>
                          <w:divBdr>
                            <w:top w:val="none" w:sz="0" w:space="0" w:color="auto"/>
                            <w:left w:val="none" w:sz="0" w:space="0" w:color="auto"/>
                            <w:bottom w:val="none" w:sz="0" w:space="0" w:color="auto"/>
                            <w:right w:val="none" w:sz="0" w:space="0" w:color="auto"/>
                          </w:divBdr>
                        </w:div>
                      </w:divsChild>
                    </w:div>
                    <w:div w:id="1130393099">
                      <w:marLeft w:val="0"/>
                      <w:marRight w:val="0"/>
                      <w:marTop w:val="0"/>
                      <w:marBottom w:val="0"/>
                      <w:divBdr>
                        <w:top w:val="single" w:sz="2" w:space="1" w:color="FFFFFF"/>
                        <w:left w:val="single" w:sz="2" w:space="11" w:color="FFFFFF"/>
                        <w:bottom w:val="single" w:sz="2" w:space="1" w:color="FFFFFF"/>
                        <w:right w:val="single" w:sz="2" w:space="4" w:color="FFFFFF"/>
                      </w:divBdr>
                      <w:divsChild>
                        <w:div w:id="1373115605">
                          <w:marLeft w:val="0"/>
                          <w:marRight w:val="0"/>
                          <w:marTop w:val="0"/>
                          <w:marBottom w:val="0"/>
                          <w:divBdr>
                            <w:top w:val="none" w:sz="0" w:space="0" w:color="auto"/>
                            <w:left w:val="none" w:sz="0" w:space="0" w:color="auto"/>
                            <w:bottom w:val="none" w:sz="0" w:space="0" w:color="auto"/>
                            <w:right w:val="none" w:sz="0" w:space="0" w:color="auto"/>
                          </w:divBdr>
                        </w:div>
                      </w:divsChild>
                    </w:div>
                    <w:div w:id="424154410">
                      <w:marLeft w:val="0"/>
                      <w:marRight w:val="0"/>
                      <w:marTop w:val="0"/>
                      <w:marBottom w:val="0"/>
                      <w:divBdr>
                        <w:top w:val="single" w:sz="2" w:space="1" w:color="FFFFFF"/>
                        <w:left w:val="single" w:sz="2" w:space="11" w:color="FFFFFF"/>
                        <w:bottom w:val="single" w:sz="2" w:space="1" w:color="FFFFFF"/>
                        <w:right w:val="single" w:sz="2" w:space="4" w:color="FFFFFF"/>
                      </w:divBdr>
                      <w:divsChild>
                        <w:div w:id="846553712">
                          <w:marLeft w:val="0"/>
                          <w:marRight w:val="0"/>
                          <w:marTop w:val="0"/>
                          <w:marBottom w:val="0"/>
                          <w:divBdr>
                            <w:top w:val="none" w:sz="0" w:space="0" w:color="auto"/>
                            <w:left w:val="none" w:sz="0" w:space="0" w:color="auto"/>
                            <w:bottom w:val="none" w:sz="0" w:space="0" w:color="auto"/>
                            <w:right w:val="none" w:sz="0" w:space="0" w:color="auto"/>
                          </w:divBdr>
                        </w:div>
                      </w:divsChild>
                    </w:div>
                    <w:div w:id="573586233">
                      <w:marLeft w:val="0"/>
                      <w:marRight w:val="0"/>
                      <w:marTop w:val="0"/>
                      <w:marBottom w:val="0"/>
                      <w:divBdr>
                        <w:top w:val="single" w:sz="2" w:space="1" w:color="FFFFFF"/>
                        <w:left w:val="single" w:sz="2" w:space="11" w:color="FFFFFF"/>
                        <w:bottom w:val="single" w:sz="2" w:space="1" w:color="FFFFFF"/>
                        <w:right w:val="single" w:sz="2" w:space="4" w:color="FFFFFF"/>
                      </w:divBdr>
                      <w:divsChild>
                        <w:div w:id="1968929688">
                          <w:marLeft w:val="0"/>
                          <w:marRight w:val="0"/>
                          <w:marTop w:val="0"/>
                          <w:marBottom w:val="0"/>
                          <w:divBdr>
                            <w:top w:val="none" w:sz="0" w:space="0" w:color="auto"/>
                            <w:left w:val="none" w:sz="0" w:space="0" w:color="auto"/>
                            <w:bottom w:val="none" w:sz="0" w:space="0" w:color="auto"/>
                            <w:right w:val="none" w:sz="0" w:space="0" w:color="auto"/>
                          </w:divBdr>
                        </w:div>
                      </w:divsChild>
                    </w:div>
                    <w:div w:id="151215440">
                      <w:marLeft w:val="0"/>
                      <w:marRight w:val="0"/>
                      <w:marTop w:val="0"/>
                      <w:marBottom w:val="0"/>
                      <w:divBdr>
                        <w:top w:val="single" w:sz="2" w:space="1" w:color="FFFFFF"/>
                        <w:left w:val="single" w:sz="2" w:space="11" w:color="FFFFFF"/>
                        <w:bottom w:val="single" w:sz="2" w:space="1" w:color="FFFFFF"/>
                        <w:right w:val="single" w:sz="2" w:space="4" w:color="FFFFFF"/>
                      </w:divBdr>
                      <w:divsChild>
                        <w:div w:id="280453030">
                          <w:marLeft w:val="0"/>
                          <w:marRight w:val="0"/>
                          <w:marTop w:val="0"/>
                          <w:marBottom w:val="0"/>
                          <w:divBdr>
                            <w:top w:val="none" w:sz="0" w:space="0" w:color="auto"/>
                            <w:left w:val="none" w:sz="0" w:space="0" w:color="auto"/>
                            <w:bottom w:val="none" w:sz="0" w:space="0" w:color="auto"/>
                            <w:right w:val="none" w:sz="0" w:space="0" w:color="auto"/>
                          </w:divBdr>
                        </w:div>
                      </w:divsChild>
                    </w:div>
                    <w:div w:id="1760370263">
                      <w:marLeft w:val="0"/>
                      <w:marRight w:val="0"/>
                      <w:marTop w:val="0"/>
                      <w:marBottom w:val="0"/>
                      <w:divBdr>
                        <w:top w:val="single" w:sz="2" w:space="1" w:color="FFFFFF"/>
                        <w:left w:val="single" w:sz="2" w:space="11" w:color="FFFFFF"/>
                        <w:bottom w:val="single" w:sz="2" w:space="1" w:color="FFFFFF"/>
                        <w:right w:val="single" w:sz="2" w:space="4" w:color="FFFFFF"/>
                      </w:divBdr>
                      <w:divsChild>
                        <w:div w:id="1638878930">
                          <w:marLeft w:val="0"/>
                          <w:marRight w:val="0"/>
                          <w:marTop w:val="0"/>
                          <w:marBottom w:val="0"/>
                          <w:divBdr>
                            <w:top w:val="none" w:sz="0" w:space="0" w:color="auto"/>
                            <w:left w:val="none" w:sz="0" w:space="0" w:color="auto"/>
                            <w:bottom w:val="none" w:sz="0" w:space="0" w:color="auto"/>
                            <w:right w:val="none" w:sz="0" w:space="0" w:color="auto"/>
                          </w:divBdr>
                        </w:div>
                      </w:divsChild>
                    </w:div>
                    <w:div w:id="1653437715">
                      <w:marLeft w:val="0"/>
                      <w:marRight w:val="0"/>
                      <w:marTop w:val="0"/>
                      <w:marBottom w:val="0"/>
                      <w:divBdr>
                        <w:top w:val="single" w:sz="2" w:space="1" w:color="FFFFFF"/>
                        <w:left w:val="single" w:sz="2" w:space="11" w:color="FFFFFF"/>
                        <w:bottom w:val="single" w:sz="2" w:space="1" w:color="FFFFFF"/>
                        <w:right w:val="single" w:sz="2" w:space="4" w:color="FFFFFF"/>
                      </w:divBdr>
                      <w:divsChild>
                        <w:div w:id="153254910">
                          <w:marLeft w:val="0"/>
                          <w:marRight w:val="0"/>
                          <w:marTop w:val="0"/>
                          <w:marBottom w:val="0"/>
                          <w:divBdr>
                            <w:top w:val="none" w:sz="0" w:space="0" w:color="auto"/>
                            <w:left w:val="none" w:sz="0" w:space="0" w:color="auto"/>
                            <w:bottom w:val="none" w:sz="0" w:space="0" w:color="auto"/>
                            <w:right w:val="none" w:sz="0" w:space="0" w:color="auto"/>
                          </w:divBdr>
                        </w:div>
                      </w:divsChild>
                    </w:div>
                    <w:div w:id="632904251">
                      <w:marLeft w:val="0"/>
                      <w:marRight w:val="0"/>
                      <w:marTop w:val="0"/>
                      <w:marBottom w:val="0"/>
                      <w:divBdr>
                        <w:top w:val="single" w:sz="2" w:space="1" w:color="FFFFFF"/>
                        <w:left w:val="single" w:sz="2" w:space="11" w:color="FFFFFF"/>
                        <w:bottom w:val="single" w:sz="2" w:space="1" w:color="FFFFFF"/>
                        <w:right w:val="single" w:sz="2" w:space="4" w:color="FFFFFF"/>
                      </w:divBdr>
                      <w:divsChild>
                        <w:div w:id="236789009">
                          <w:marLeft w:val="0"/>
                          <w:marRight w:val="0"/>
                          <w:marTop w:val="0"/>
                          <w:marBottom w:val="0"/>
                          <w:divBdr>
                            <w:top w:val="none" w:sz="0" w:space="0" w:color="auto"/>
                            <w:left w:val="none" w:sz="0" w:space="0" w:color="auto"/>
                            <w:bottom w:val="none" w:sz="0" w:space="0" w:color="auto"/>
                            <w:right w:val="none" w:sz="0" w:space="0" w:color="auto"/>
                          </w:divBdr>
                        </w:div>
                      </w:divsChild>
                    </w:div>
                    <w:div w:id="75830283">
                      <w:marLeft w:val="0"/>
                      <w:marRight w:val="0"/>
                      <w:marTop w:val="0"/>
                      <w:marBottom w:val="0"/>
                      <w:divBdr>
                        <w:top w:val="single" w:sz="2" w:space="1" w:color="FFFFFF"/>
                        <w:left w:val="single" w:sz="2" w:space="11" w:color="FFFFFF"/>
                        <w:bottom w:val="single" w:sz="2" w:space="1" w:color="FFFFFF"/>
                        <w:right w:val="single" w:sz="2" w:space="4" w:color="FFFFFF"/>
                      </w:divBdr>
                      <w:divsChild>
                        <w:div w:id="931083952">
                          <w:marLeft w:val="0"/>
                          <w:marRight w:val="0"/>
                          <w:marTop w:val="0"/>
                          <w:marBottom w:val="0"/>
                          <w:divBdr>
                            <w:top w:val="none" w:sz="0" w:space="0" w:color="auto"/>
                            <w:left w:val="none" w:sz="0" w:space="0" w:color="auto"/>
                            <w:bottom w:val="none" w:sz="0" w:space="0" w:color="auto"/>
                            <w:right w:val="none" w:sz="0" w:space="0" w:color="auto"/>
                          </w:divBdr>
                        </w:div>
                      </w:divsChild>
                    </w:div>
                    <w:div w:id="124466800">
                      <w:marLeft w:val="0"/>
                      <w:marRight w:val="0"/>
                      <w:marTop w:val="0"/>
                      <w:marBottom w:val="0"/>
                      <w:divBdr>
                        <w:top w:val="single" w:sz="2" w:space="1" w:color="FFFFFF"/>
                        <w:left w:val="single" w:sz="2" w:space="11" w:color="FFFFFF"/>
                        <w:bottom w:val="single" w:sz="2" w:space="1" w:color="FFFFFF"/>
                        <w:right w:val="single" w:sz="2" w:space="4" w:color="FFFFFF"/>
                      </w:divBdr>
                      <w:divsChild>
                        <w:div w:id="41638351">
                          <w:marLeft w:val="0"/>
                          <w:marRight w:val="0"/>
                          <w:marTop w:val="0"/>
                          <w:marBottom w:val="0"/>
                          <w:divBdr>
                            <w:top w:val="none" w:sz="0" w:space="0" w:color="auto"/>
                            <w:left w:val="none" w:sz="0" w:space="0" w:color="auto"/>
                            <w:bottom w:val="none" w:sz="0" w:space="0" w:color="auto"/>
                            <w:right w:val="none" w:sz="0" w:space="0" w:color="auto"/>
                          </w:divBdr>
                        </w:div>
                      </w:divsChild>
                    </w:div>
                    <w:div w:id="1586645875">
                      <w:marLeft w:val="0"/>
                      <w:marRight w:val="0"/>
                      <w:marTop w:val="0"/>
                      <w:marBottom w:val="0"/>
                      <w:divBdr>
                        <w:top w:val="single" w:sz="2" w:space="1" w:color="FFFFFF"/>
                        <w:left w:val="single" w:sz="2" w:space="11" w:color="FFFFFF"/>
                        <w:bottom w:val="single" w:sz="2" w:space="1" w:color="FFFFFF"/>
                        <w:right w:val="single" w:sz="2" w:space="4" w:color="FFFFFF"/>
                      </w:divBdr>
                      <w:divsChild>
                        <w:div w:id="277179609">
                          <w:marLeft w:val="0"/>
                          <w:marRight w:val="0"/>
                          <w:marTop w:val="0"/>
                          <w:marBottom w:val="0"/>
                          <w:divBdr>
                            <w:top w:val="none" w:sz="0" w:space="0" w:color="auto"/>
                            <w:left w:val="none" w:sz="0" w:space="0" w:color="auto"/>
                            <w:bottom w:val="none" w:sz="0" w:space="0" w:color="auto"/>
                            <w:right w:val="none" w:sz="0" w:space="0" w:color="auto"/>
                          </w:divBdr>
                        </w:div>
                      </w:divsChild>
                    </w:div>
                    <w:div w:id="290869618">
                      <w:marLeft w:val="0"/>
                      <w:marRight w:val="0"/>
                      <w:marTop w:val="0"/>
                      <w:marBottom w:val="0"/>
                      <w:divBdr>
                        <w:top w:val="single" w:sz="2" w:space="1" w:color="FFFFFF"/>
                        <w:left w:val="single" w:sz="2" w:space="11" w:color="FFFFFF"/>
                        <w:bottom w:val="single" w:sz="2" w:space="1" w:color="FFFFFF"/>
                        <w:right w:val="single" w:sz="2" w:space="4" w:color="FFFFFF"/>
                      </w:divBdr>
                      <w:divsChild>
                        <w:div w:id="699280251">
                          <w:marLeft w:val="0"/>
                          <w:marRight w:val="0"/>
                          <w:marTop w:val="0"/>
                          <w:marBottom w:val="0"/>
                          <w:divBdr>
                            <w:top w:val="none" w:sz="0" w:space="0" w:color="auto"/>
                            <w:left w:val="none" w:sz="0" w:space="0" w:color="auto"/>
                            <w:bottom w:val="none" w:sz="0" w:space="0" w:color="auto"/>
                            <w:right w:val="none" w:sz="0" w:space="0" w:color="auto"/>
                          </w:divBdr>
                        </w:div>
                      </w:divsChild>
                    </w:div>
                    <w:div w:id="486165635">
                      <w:marLeft w:val="0"/>
                      <w:marRight w:val="0"/>
                      <w:marTop w:val="0"/>
                      <w:marBottom w:val="0"/>
                      <w:divBdr>
                        <w:top w:val="single" w:sz="2" w:space="1" w:color="FFFFFF"/>
                        <w:left w:val="single" w:sz="2" w:space="11" w:color="FFFFFF"/>
                        <w:bottom w:val="single" w:sz="2" w:space="1" w:color="FFFFFF"/>
                        <w:right w:val="single" w:sz="2" w:space="4" w:color="FFFFFF"/>
                      </w:divBdr>
                      <w:divsChild>
                        <w:div w:id="322704399">
                          <w:marLeft w:val="0"/>
                          <w:marRight w:val="0"/>
                          <w:marTop w:val="0"/>
                          <w:marBottom w:val="0"/>
                          <w:divBdr>
                            <w:top w:val="none" w:sz="0" w:space="0" w:color="auto"/>
                            <w:left w:val="none" w:sz="0" w:space="0" w:color="auto"/>
                            <w:bottom w:val="none" w:sz="0" w:space="0" w:color="auto"/>
                            <w:right w:val="none" w:sz="0" w:space="0" w:color="auto"/>
                          </w:divBdr>
                        </w:div>
                      </w:divsChild>
                    </w:div>
                    <w:div w:id="598828314">
                      <w:marLeft w:val="0"/>
                      <w:marRight w:val="0"/>
                      <w:marTop w:val="0"/>
                      <w:marBottom w:val="0"/>
                      <w:divBdr>
                        <w:top w:val="single" w:sz="2" w:space="1" w:color="FFFFFF"/>
                        <w:left w:val="single" w:sz="2" w:space="11" w:color="FFFFFF"/>
                        <w:bottom w:val="single" w:sz="2" w:space="1" w:color="FFFFFF"/>
                        <w:right w:val="single" w:sz="2" w:space="4" w:color="FFFFFF"/>
                      </w:divBdr>
                      <w:divsChild>
                        <w:div w:id="1305232800">
                          <w:marLeft w:val="0"/>
                          <w:marRight w:val="0"/>
                          <w:marTop w:val="0"/>
                          <w:marBottom w:val="0"/>
                          <w:divBdr>
                            <w:top w:val="none" w:sz="0" w:space="0" w:color="auto"/>
                            <w:left w:val="none" w:sz="0" w:space="0" w:color="auto"/>
                            <w:bottom w:val="none" w:sz="0" w:space="0" w:color="auto"/>
                            <w:right w:val="none" w:sz="0" w:space="0" w:color="auto"/>
                          </w:divBdr>
                        </w:div>
                      </w:divsChild>
                    </w:div>
                    <w:div w:id="282226367">
                      <w:marLeft w:val="0"/>
                      <w:marRight w:val="0"/>
                      <w:marTop w:val="0"/>
                      <w:marBottom w:val="0"/>
                      <w:divBdr>
                        <w:top w:val="single" w:sz="2" w:space="1" w:color="FFFFFF"/>
                        <w:left w:val="single" w:sz="2" w:space="11" w:color="FFFFFF"/>
                        <w:bottom w:val="single" w:sz="2" w:space="1" w:color="FFFFFF"/>
                        <w:right w:val="single" w:sz="2" w:space="4" w:color="FFFFFF"/>
                      </w:divBdr>
                      <w:divsChild>
                        <w:div w:id="764299943">
                          <w:marLeft w:val="0"/>
                          <w:marRight w:val="0"/>
                          <w:marTop w:val="0"/>
                          <w:marBottom w:val="0"/>
                          <w:divBdr>
                            <w:top w:val="none" w:sz="0" w:space="0" w:color="auto"/>
                            <w:left w:val="none" w:sz="0" w:space="0" w:color="auto"/>
                            <w:bottom w:val="none" w:sz="0" w:space="0" w:color="auto"/>
                            <w:right w:val="none" w:sz="0" w:space="0" w:color="auto"/>
                          </w:divBdr>
                        </w:div>
                      </w:divsChild>
                    </w:div>
                    <w:div w:id="463279061">
                      <w:marLeft w:val="0"/>
                      <w:marRight w:val="0"/>
                      <w:marTop w:val="0"/>
                      <w:marBottom w:val="0"/>
                      <w:divBdr>
                        <w:top w:val="single" w:sz="2" w:space="1" w:color="FFFFFF"/>
                        <w:left w:val="single" w:sz="2" w:space="11" w:color="FFFFFF"/>
                        <w:bottom w:val="single" w:sz="2" w:space="1" w:color="FFFFFF"/>
                        <w:right w:val="single" w:sz="2" w:space="4" w:color="FFFFFF"/>
                      </w:divBdr>
                      <w:divsChild>
                        <w:div w:id="1286502336">
                          <w:marLeft w:val="0"/>
                          <w:marRight w:val="0"/>
                          <w:marTop w:val="0"/>
                          <w:marBottom w:val="0"/>
                          <w:divBdr>
                            <w:top w:val="none" w:sz="0" w:space="0" w:color="auto"/>
                            <w:left w:val="none" w:sz="0" w:space="0" w:color="auto"/>
                            <w:bottom w:val="none" w:sz="0" w:space="0" w:color="auto"/>
                            <w:right w:val="none" w:sz="0" w:space="0" w:color="auto"/>
                          </w:divBdr>
                        </w:div>
                      </w:divsChild>
                    </w:div>
                    <w:div w:id="947351564">
                      <w:marLeft w:val="0"/>
                      <w:marRight w:val="0"/>
                      <w:marTop w:val="0"/>
                      <w:marBottom w:val="0"/>
                      <w:divBdr>
                        <w:top w:val="single" w:sz="2" w:space="1" w:color="FFFFFF"/>
                        <w:left w:val="single" w:sz="2" w:space="11" w:color="FFFFFF"/>
                        <w:bottom w:val="single" w:sz="2" w:space="1" w:color="FFFFFF"/>
                        <w:right w:val="single" w:sz="2" w:space="4" w:color="FFFFFF"/>
                      </w:divBdr>
                      <w:divsChild>
                        <w:div w:id="1850607658">
                          <w:marLeft w:val="0"/>
                          <w:marRight w:val="0"/>
                          <w:marTop w:val="0"/>
                          <w:marBottom w:val="0"/>
                          <w:divBdr>
                            <w:top w:val="none" w:sz="0" w:space="0" w:color="auto"/>
                            <w:left w:val="none" w:sz="0" w:space="0" w:color="auto"/>
                            <w:bottom w:val="none" w:sz="0" w:space="0" w:color="auto"/>
                            <w:right w:val="none" w:sz="0" w:space="0" w:color="auto"/>
                          </w:divBdr>
                        </w:div>
                      </w:divsChild>
                    </w:div>
                    <w:div w:id="1871264702">
                      <w:marLeft w:val="0"/>
                      <w:marRight w:val="0"/>
                      <w:marTop w:val="0"/>
                      <w:marBottom w:val="0"/>
                      <w:divBdr>
                        <w:top w:val="single" w:sz="2" w:space="1" w:color="FFFFFF"/>
                        <w:left w:val="single" w:sz="2" w:space="11" w:color="FFFFFF"/>
                        <w:bottom w:val="single" w:sz="2" w:space="1" w:color="FFFFFF"/>
                        <w:right w:val="single" w:sz="2" w:space="4" w:color="FFFFFF"/>
                      </w:divBdr>
                      <w:divsChild>
                        <w:div w:id="932981936">
                          <w:marLeft w:val="0"/>
                          <w:marRight w:val="0"/>
                          <w:marTop w:val="0"/>
                          <w:marBottom w:val="0"/>
                          <w:divBdr>
                            <w:top w:val="none" w:sz="0" w:space="0" w:color="auto"/>
                            <w:left w:val="none" w:sz="0" w:space="0" w:color="auto"/>
                            <w:bottom w:val="none" w:sz="0" w:space="0" w:color="auto"/>
                            <w:right w:val="none" w:sz="0" w:space="0" w:color="auto"/>
                          </w:divBdr>
                        </w:div>
                      </w:divsChild>
                    </w:div>
                    <w:div w:id="684287987">
                      <w:marLeft w:val="0"/>
                      <w:marRight w:val="0"/>
                      <w:marTop w:val="0"/>
                      <w:marBottom w:val="0"/>
                      <w:divBdr>
                        <w:top w:val="single" w:sz="2" w:space="1" w:color="FFFFFF"/>
                        <w:left w:val="single" w:sz="2" w:space="11" w:color="FFFFFF"/>
                        <w:bottom w:val="single" w:sz="2" w:space="1" w:color="FFFFFF"/>
                        <w:right w:val="single" w:sz="2" w:space="4" w:color="FFFFFF"/>
                      </w:divBdr>
                      <w:divsChild>
                        <w:div w:id="2064526417">
                          <w:marLeft w:val="0"/>
                          <w:marRight w:val="0"/>
                          <w:marTop w:val="0"/>
                          <w:marBottom w:val="0"/>
                          <w:divBdr>
                            <w:top w:val="none" w:sz="0" w:space="0" w:color="auto"/>
                            <w:left w:val="none" w:sz="0" w:space="0" w:color="auto"/>
                            <w:bottom w:val="none" w:sz="0" w:space="0" w:color="auto"/>
                            <w:right w:val="none" w:sz="0" w:space="0" w:color="auto"/>
                          </w:divBdr>
                        </w:div>
                      </w:divsChild>
                    </w:div>
                    <w:div w:id="84886937">
                      <w:marLeft w:val="0"/>
                      <w:marRight w:val="0"/>
                      <w:marTop w:val="0"/>
                      <w:marBottom w:val="0"/>
                      <w:divBdr>
                        <w:top w:val="single" w:sz="2" w:space="1" w:color="FFFFFF"/>
                        <w:left w:val="single" w:sz="2" w:space="11" w:color="FFFFFF"/>
                        <w:bottom w:val="single" w:sz="2" w:space="1" w:color="FFFFFF"/>
                        <w:right w:val="single" w:sz="2" w:space="4" w:color="FFFFFF"/>
                      </w:divBdr>
                      <w:divsChild>
                        <w:div w:id="21103199">
                          <w:marLeft w:val="0"/>
                          <w:marRight w:val="0"/>
                          <w:marTop w:val="0"/>
                          <w:marBottom w:val="0"/>
                          <w:divBdr>
                            <w:top w:val="none" w:sz="0" w:space="0" w:color="auto"/>
                            <w:left w:val="none" w:sz="0" w:space="0" w:color="auto"/>
                            <w:bottom w:val="none" w:sz="0" w:space="0" w:color="auto"/>
                            <w:right w:val="none" w:sz="0" w:space="0" w:color="auto"/>
                          </w:divBdr>
                        </w:div>
                      </w:divsChild>
                    </w:div>
                    <w:div w:id="122235435">
                      <w:marLeft w:val="0"/>
                      <w:marRight w:val="0"/>
                      <w:marTop w:val="0"/>
                      <w:marBottom w:val="0"/>
                      <w:divBdr>
                        <w:top w:val="single" w:sz="2" w:space="1" w:color="FFFFFF"/>
                        <w:left w:val="single" w:sz="2" w:space="11" w:color="FFFFFF"/>
                        <w:bottom w:val="single" w:sz="2" w:space="1" w:color="FFFFFF"/>
                        <w:right w:val="single" w:sz="2" w:space="4" w:color="FFFFFF"/>
                      </w:divBdr>
                      <w:divsChild>
                        <w:div w:id="684013605">
                          <w:marLeft w:val="0"/>
                          <w:marRight w:val="0"/>
                          <w:marTop w:val="0"/>
                          <w:marBottom w:val="0"/>
                          <w:divBdr>
                            <w:top w:val="none" w:sz="0" w:space="0" w:color="auto"/>
                            <w:left w:val="none" w:sz="0" w:space="0" w:color="auto"/>
                            <w:bottom w:val="none" w:sz="0" w:space="0" w:color="auto"/>
                            <w:right w:val="none" w:sz="0" w:space="0" w:color="auto"/>
                          </w:divBdr>
                        </w:div>
                      </w:divsChild>
                    </w:div>
                    <w:div w:id="372313427">
                      <w:marLeft w:val="0"/>
                      <w:marRight w:val="0"/>
                      <w:marTop w:val="0"/>
                      <w:marBottom w:val="0"/>
                      <w:divBdr>
                        <w:top w:val="single" w:sz="2" w:space="1" w:color="FFFFFF"/>
                        <w:left w:val="single" w:sz="2" w:space="11" w:color="FFFFFF"/>
                        <w:bottom w:val="single" w:sz="2" w:space="4" w:color="FFFFFF"/>
                        <w:right w:val="single" w:sz="2" w:space="4" w:color="FFFFFF"/>
                      </w:divBdr>
                      <w:divsChild>
                        <w:div w:id="11691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tnettutorials.net/lesson/http-status-codes-in-asp-net-core-web-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3608</Words>
  <Characters>20569</Characters>
  <Application>Microsoft Office Word</Application>
  <DocSecurity>0</DocSecurity>
  <Lines>171</Lines>
  <Paragraphs>48</Paragraphs>
  <ScaleCrop>false</ScaleCrop>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vidyanidhi school</dc:creator>
  <cp:keywords/>
  <dc:description/>
  <cp:lastModifiedBy>vidyanidhi school</cp:lastModifiedBy>
  <cp:revision>5</cp:revision>
  <dcterms:created xsi:type="dcterms:W3CDTF">2024-02-25T09:22:00Z</dcterms:created>
  <dcterms:modified xsi:type="dcterms:W3CDTF">2024-02-25T10:04:00Z</dcterms:modified>
</cp:coreProperties>
</file>